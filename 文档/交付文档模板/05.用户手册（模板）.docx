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30"/>
                <w:attr w:name="Month" w:val="12"/>
                <w:attr w:name="Year" w:val="1899"/>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7921E8">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基本页面框架搭建完毕</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7921E8" w:rsidP="007921E8">
            <w:pPr>
              <w:autoSpaceDE w:val="0"/>
              <w:autoSpaceDN w:val="0"/>
              <w:snapToGrid w:val="0"/>
              <w:jc w:val="center"/>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2017-7-31</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his0803</w:t>
            </w:r>
            <w:r>
              <w:rPr>
                <w:rFonts w:eastAsia="楷体_GB2312" w:hint="eastAsia"/>
                <w:sz w:val="24"/>
                <w:szCs w:val="24"/>
                <w:lang w:eastAsia="zh-CN"/>
              </w:rPr>
              <w:t>进度表表提交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3</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库房第一次提交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7921E8">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4</w:t>
            </w:r>
          </w:p>
        </w:tc>
        <w:tc>
          <w:tcPr>
            <w:tcW w:w="1419"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登录模块第一次提交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患者第一次提交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7921E8"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7921E8">
            <w:pPr>
              <w:autoSpaceDE w:val="0"/>
              <w:autoSpaceDN w:val="0"/>
              <w:snapToGrid w:val="0"/>
              <w:rPr>
                <w:rFonts w:eastAsia="楷体_GB2312"/>
                <w:sz w:val="24"/>
                <w:szCs w:val="24"/>
                <w:lang w:eastAsia="zh-CN"/>
              </w:rPr>
            </w:pPr>
            <w:r>
              <w:rPr>
                <w:rFonts w:eastAsia="楷体_GB2312" w:hint="eastAsia"/>
                <w:sz w:val="24"/>
                <w:szCs w:val="24"/>
                <w:lang w:eastAsia="zh-CN"/>
              </w:rPr>
              <w:t>药房第一次提交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Pr="007921E8" w:rsidRDefault="007921E8" w:rsidP="007921E8">
            <w:pPr>
              <w:snapToGrid w:val="0"/>
              <w:jc w:val="center"/>
              <w:rPr>
                <w:rFonts w:eastAsia="楷体_GB2312"/>
                <w:sz w:val="24"/>
                <w:szCs w:val="24"/>
                <w:lang w:eastAsia="zh-CN"/>
              </w:rPr>
            </w:pPr>
            <w:r w:rsidRPr="007921E8">
              <w:rPr>
                <w:rFonts w:eastAsia="楷体_GB2312" w:hint="eastAsia"/>
                <w:sz w:val="24"/>
                <w:szCs w:val="24"/>
                <w:lang w:eastAsia="zh-CN"/>
              </w:rPr>
              <w:t>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snapToGrid w:val="0"/>
              <w:rPr>
                <w:rFonts w:eastAsia="楷体_GB2312"/>
                <w:strike/>
                <w:sz w:val="24"/>
                <w:szCs w:val="24"/>
                <w:lang w:eastAsia="zh-CN"/>
              </w:rPr>
            </w:pP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2804AC" w:rsidRDefault="007921E8">
            <w:pPr>
              <w:snapToGrid w:val="0"/>
              <w:rPr>
                <w:rFonts w:eastAsia="楷体_GB2312"/>
                <w:sz w:val="24"/>
                <w:szCs w:val="24"/>
                <w:lang w:eastAsia="zh-CN"/>
              </w:rPr>
            </w:pPr>
            <w:r w:rsidRPr="002804AC">
              <w:rPr>
                <w:rFonts w:eastAsia="楷体_GB2312" w:hint="eastAsia"/>
                <w:sz w:val="24"/>
                <w:szCs w:val="24"/>
                <w:lang w:eastAsia="zh-CN"/>
              </w:rPr>
              <w:t>插件修改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8</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9</w:t>
            </w:r>
          </w:p>
        </w:tc>
        <w:tc>
          <w:tcPr>
            <w:tcW w:w="1419" w:type="dxa"/>
            <w:tcBorders>
              <w:top w:val="single" w:sz="6" w:space="0" w:color="auto"/>
              <w:left w:val="single" w:sz="6" w:space="0" w:color="auto"/>
              <w:bottom w:val="single" w:sz="6" w:space="0" w:color="auto"/>
              <w:right w:val="single" w:sz="6" w:space="0" w:color="auto"/>
            </w:tcBorders>
          </w:tcPr>
          <w:p w:rsidR="00B70826"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8</w:t>
            </w:r>
            <w:r w:rsidR="007921E8"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2017-8-4</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10</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9</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0</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冲突解决第三次提交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11</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10</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1</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12</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11</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2</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13</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12</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3</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药房第三次提交冲突解决</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14</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13</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4</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15</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14</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5</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16</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15</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6</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进度表提交</w:t>
            </w:r>
            <w:r>
              <w:rPr>
                <w:rFonts w:eastAsia="楷体_GB2312" w:hint="eastAsia"/>
                <w:sz w:val="24"/>
                <w:szCs w:val="24"/>
                <w:lang w:eastAsia="zh-CN"/>
              </w:rPr>
              <w:t>0806</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2804AC" w:rsidP="007921E8">
            <w:pPr>
              <w:autoSpaceDE w:val="0"/>
              <w:autoSpaceDN w:val="0"/>
              <w:snapToGrid w:val="0"/>
              <w:jc w:val="center"/>
              <w:rPr>
                <w:rFonts w:eastAsia="楷体_GB2312"/>
                <w:sz w:val="24"/>
                <w:szCs w:val="24"/>
                <w:lang w:eastAsia="zh-CN"/>
              </w:rPr>
            </w:pPr>
            <w:r>
              <w:rPr>
                <w:rFonts w:eastAsia="楷体_GB2312" w:hint="eastAsia"/>
                <w:sz w:val="24"/>
                <w:szCs w:val="24"/>
                <w:lang w:eastAsia="zh-CN"/>
              </w:rPr>
              <w:t>17</w:t>
            </w:r>
          </w:p>
        </w:tc>
        <w:tc>
          <w:tcPr>
            <w:tcW w:w="1419" w:type="dxa"/>
            <w:tcBorders>
              <w:top w:val="single" w:sz="6" w:space="0" w:color="auto"/>
              <w:left w:val="single" w:sz="6" w:space="0" w:color="auto"/>
              <w:bottom w:val="single" w:sz="6" w:space="0" w:color="auto"/>
              <w:right w:val="single" w:sz="6" w:space="0" w:color="auto"/>
            </w:tcBorders>
          </w:tcPr>
          <w:p w:rsidR="00B70826" w:rsidRDefault="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16</w:t>
            </w:r>
            <w:r w:rsidR="007921E8"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7</w:t>
            </w:r>
            <w:r w:rsidR="007921E8"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Default="002804AC">
            <w:pPr>
              <w:autoSpaceDE w:val="0"/>
              <w:autoSpaceDN w:val="0"/>
              <w:snapToGrid w:val="0"/>
              <w:rPr>
                <w:rFonts w:eastAsia="楷体_GB2312"/>
                <w:sz w:val="24"/>
                <w:szCs w:val="24"/>
                <w:lang w:eastAsia="zh-CN"/>
              </w:rPr>
            </w:pPr>
            <w:r>
              <w:rPr>
                <w:rFonts w:eastAsia="楷体_GB2312" w:hint="eastAsia"/>
                <w:sz w:val="24"/>
                <w:szCs w:val="24"/>
                <w:lang w:eastAsia="zh-CN"/>
              </w:rPr>
              <w:t>仓库模块第二次提交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18</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17</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登录模块第二次提交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19</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18</w:t>
            </w:r>
            <w:r w:rsidRPr="00546234">
              <w:rPr>
                <w:rFonts w:ascii="Times New Roman" w:eastAsia="楷体_GB2312" w:hAnsi="Times New Roman"/>
                <w:sz w:val="24"/>
                <w:szCs w:val="24"/>
                <w:lang w:eastAsia="zh-CN"/>
              </w:rPr>
              <w:t>.0.0-1</w:t>
            </w:r>
            <w:r>
              <w:rPr>
                <w:rFonts w:ascii="Times New Roman" w:eastAsia="楷体_GB2312" w:hAnsi="Times New Roman" w:hint="eastAsia"/>
                <w:sz w:val="24"/>
                <w:szCs w:val="24"/>
                <w:lang w:eastAsia="zh-CN"/>
              </w:rPr>
              <w:t>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pPr>
              <w:autoSpaceDE w:val="0"/>
              <w:autoSpaceDN w:val="0"/>
              <w:snapToGrid w:val="0"/>
              <w:rPr>
                <w:rFonts w:eastAsia="楷体_GB2312"/>
                <w:sz w:val="24"/>
                <w:szCs w:val="24"/>
                <w:lang w:eastAsia="zh-CN"/>
              </w:rPr>
            </w:pPr>
            <w:r>
              <w:rPr>
                <w:rFonts w:eastAsia="楷体_GB2312" w:hint="eastAsia"/>
                <w:sz w:val="24"/>
                <w:szCs w:val="24"/>
                <w:lang w:eastAsia="zh-CN"/>
              </w:rPr>
              <w:t>前台收银系统第一次尝试提交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w:t>
            </w:r>
          </w:p>
        </w:tc>
        <w:tc>
          <w:tcPr>
            <w:tcW w:w="1419"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2804AC" w:rsidP="002804AC">
            <w:pPr>
              <w:autoSpaceDE w:val="0"/>
              <w:autoSpaceDN w:val="0"/>
              <w:snapToGrid w:val="0"/>
              <w:jc w:val="left"/>
              <w:rPr>
                <w:rFonts w:eastAsia="楷体_GB2312"/>
                <w:sz w:val="24"/>
                <w:szCs w:val="24"/>
                <w:lang w:eastAsia="zh-CN"/>
              </w:rPr>
            </w:pPr>
            <w:r>
              <w:rPr>
                <w:rFonts w:eastAsia="楷体_GB2312" w:hint="eastAsia"/>
                <w:sz w:val="24"/>
                <w:szCs w:val="24"/>
                <w:lang w:eastAsia="zh-CN"/>
              </w:rPr>
              <w:t xml:space="preserve">Merge branch </w:t>
            </w:r>
            <w:r>
              <w:rPr>
                <w:rFonts w:eastAsia="楷体_GB2312"/>
                <w:sz w:val="24"/>
                <w:szCs w:val="24"/>
                <w:lang w:eastAsia="zh-CN"/>
              </w:rPr>
              <w:t>‘</w:t>
            </w:r>
            <w:r>
              <w:rPr>
                <w:rFonts w:eastAsia="楷体_GB2312" w:hint="eastAsia"/>
                <w:sz w:val="24"/>
                <w:szCs w:val="24"/>
                <w:lang w:eastAsia="zh-CN"/>
              </w:rPr>
              <w:t>his</w:t>
            </w:r>
            <w:r>
              <w:rPr>
                <w:rFonts w:eastAsia="楷体_GB2312"/>
                <w:sz w:val="24"/>
                <w:szCs w:val="24"/>
                <w:lang w:eastAsia="zh-CN"/>
              </w:rPr>
              <w:t>’</w:t>
            </w:r>
            <w:r>
              <w:rPr>
                <w:rFonts w:eastAsia="楷体_GB2312" w:hint="eastAsia"/>
                <w:sz w:val="24"/>
                <w:szCs w:val="24"/>
                <w:lang w:eastAsia="zh-CN"/>
              </w:rPr>
              <w:t xml:space="preserve"> of https//github.com/HIS0731/his into his</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21</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20</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前台收银第二次尝试提交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Pr="00D27C9B" w:rsidRDefault="00D27C9B" w:rsidP="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22</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21</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rsidTr="002804AC">
        <w:trPr>
          <w:trHeight w:val="65"/>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23</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22</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登录模块第四提交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2804AC">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2804AC" w:rsidRDefault="002804AC"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24</w:t>
            </w:r>
          </w:p>
        </w:tc>
        <w:tc>
          <w:tcPr>
            <w:tcW w:w="1419" w:type="dxa"/>
            <w:tcBorders>
              <w:top w:val="single" w:sz="6" w:space="0" w:color="auto"/>
              <w:left w:val="single" w:sz="6" w:space="0" w:color="auto"/>
              <w:bottom w:val="single" w:sz="6" w:space="0" w:color="auto"/>
              <w:right w:val="single" w:sz="6" w:space="0" w:color="auto"/>
            </w:tcBorders>
          </w:tcPr>
          <w:p w:rsidR="002804AC" w:rsidRDefault="00D27C9B" w:rsidP="00D27C9B">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23</w:t>
            </w:r>
            <w:r w:rsidR="002804AC"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24</w:t>
            </w:r>
            <w:r w:rsidR="002804AC"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2804AC"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2804AC"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25</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24</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25</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登录模块第六次提交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26</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25</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26</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左侧导航修改</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27</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26</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27</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D27C9B">
            <w:pPr>
              <w:autoSpaceDE w:val="0"/>
              <w:autoSpaceDN w:val="0"/>
              <w:snapToGrid w:val="0"/>
              <w:rPr>
                <w:rFonts w:eastAsia="楷体_GB2312"/>
                <w:sz w:val="24"/>
                <w:szCs w:val="24"/>
                <w:lang w:eastAsia="zh-CN"/>
              </w:rPr>
            </w:pPr>
            <w:r>
              <w:rPr>
                <w:rFonts w:eastAsia="楷体_GB2312" w:hint="eastAsia"/>
                <w:sz w:val="24"/>
                <w:szCs w:val="24"/>
                <w:lang w:eastAsia="zh-CN"/>
              </w:rPr>
              <w:t>医院基本信息第一次提交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D27C9B">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28</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27</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28</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r>
              <w:rPr>
                <w:rFonts w:eastAsia="楷体_GB2312" w:hint="eastAsia"/>
                <w:sz w:val="24"/>
                <w:szCs w:val="24"/>
                <w:lang w:eastAsia="zh-CN"/>
              </w:rPr>
              <w:t>vuex</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29</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28</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29</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登录模块</w:t>
            </w:r>
            <w:r>
              <w:rPr>
                <w:rFonts w:eastAsia="楷体_GB2312" w:hint="eastAsia"/>
                <w:sz w:val="24"/>
                <w:szCs w:val="24"/>
                <w:lang w:eastAsia="zh-CN"/>
              </w:rPr>
              <w:t>vuex</w:t>
            </w:r>
            <w:r>
              <w:rPr>
                <w:rFonts w:eastAsia="楷体_GB2312" w:hint="eastAsia"/>
                <w:sz w:val="24"/>
                <w:szCs w:val="24"/>
                <w:lang w:eastAsia="zh-CN"/>
              </w:rPr>
              <w:t>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30</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29</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31</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30</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医生模块第二从提交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D27C9B">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D27C9B" w:rsidRDefault="00D27C9B"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32</w:t>
            </w:r>
          </w:p>
        </w:tc>
        <w:tc>
          <w:tcPr>
            <w:tcW w:w="1419" w:type="dxa"/>
            <w:tcBorders>
              <w:top w:val="single" w:sz="6" w:space="0" w:color="auto"/>
              <w:left w:val="single" w:sz="6" w:space="0" w:color="auto"/>
              <w:bottom w:val="single" w:sz="6" w:space="0" w:color="auto"/>
              <w:right w:val="single" w:sz="6" w:space="0" w:color="auto"/>
            </w:tcBorders>
          </w:tcPr>
          <w:p w:rsidR="00D27C9B" w:rsidRDefault="00D27C9B" w:rsidP="00D27C9B">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D27C9B"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患者第二次提交和个人主页第一次提交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D27C9B"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33</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32</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33</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患者第三次提交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CA5A48"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34</w:t>
            </w:r>
          </w:p>
        </w:tc>
        <w:tc>
          <w:tcPr>
            <w:tcW w:w="1419" w:type="dxa"/>
            <w:tcBorders>
              <w:top w:val="single" w:sz="6" w:space="0" w:color="auto"/>
              <w:left w:val="single" w:sz="6" w:space="0" w:color="auto"/>
              <w:bottom w:val="single" w:sz="6" w:space="0" w:color="auto"/>
              <w:right w:val="single" w:sz="6" w:space="0" w:color="auto"/>
            </w:tcBorders>
          </w:tcPr>
          <w:p w:rsidR="00CA5A48" w:rsidRDefault="00CA5A48" w:rsidP="00CA5A48">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33</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34</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CA5A48">
            <w:pPr>
              <w:autoSpaceDE w:val="0"/>
              <w:autoSpaceDN w:val="0"/>
              <w:snapToGrid w:val="0"/>
              <w:rPr>
                <w:rFonts w:eastAsia="楷体_GB2312"/>
                <w:sz w:val="24"/>
                <w:szCs w:val="24"/>
                <w:lang w:eastAsia="zh-CN"/>
              </w:rPr>
            </w:pPr>
            <w:r>
              <w:rPr>
                <w:rFonts w:eastAsia="楷体_GB2312" w:hint="eastAsia"/>
                <w:sz w:val="24"/>
                <w:szCs w:val="24"/>
                <w:lang w:eastAsia="zh-CN"/>
              </w:rPr>
              <w:t>仓库第二次提交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CA5A48">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35</w:t>
            </w:r>
          </w:p>
        </w:tc>
        <w:tc>
          <w:tcPr>
            <w:tcW w:w="1419" w:type="dxa"/>
            <w:tcBorders>
              <w:top w:val="single" w:sz="6" w:space="0" w:color="auto"/>
              <w:left w:val="single" w:sz="6" w:space="0" w:color="auto"/>
              <w:bottom w:val="single" w:sz="6" w:space="0" w:color="auto"/>
              <w:right w:val="single" w:sz="6" w:space="0" w:color="auto"/>
            </w:tcBorders>
          </w:tcPr>
          <w:p w:rsidR="00CA5A48"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4</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5</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Default="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前台收银系统第三次提交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CA5A48">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CA5A48"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36</w:t>
            </w:r>
          </w:p>
        </w:tc>
        <w:tc>
          <w:tcPr>
            <w:tcW w:w="1419" w:type="dxa"/>
            <w:tcBorders>
              <w:top w:val="single" w:sz="6" w:space="0" w:color="auto"/>
              <w:left w:val="single" w:sz="6" w:space="0" w:color="auto"/>
              <w:bottom w:val="single" w:sz="6" w:space="0" w:color="auto"/>
              <w:right w:val="single" w:sz="6" w:space="0" w:color="auto"/>
            </w:tcBorders>
          </w:tcPr>
          <w:p w:rsidR="00CA5A48"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5</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6</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CA5A48" w:rsidRPr="008F30F1" w:rsidRDefault="008F30F1" w:rsidP="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前台收银系统第</w:t>
            </w:r>
            <w:r>
              <w:rPr>
                <w:rFonts w:eastAsia="楷体_GB2312" w:hint="eastAsia"/>
                <w:sz w:val="24"/>
                <w:szCs w:val="24"/>
                <w:lang w:eastAsia="zh-CN"/>
              </w:rPr>
              <w:t>四</w:t>
            </w:r>
            <w:r>
              <w:rPr>
                <w:rFonts w:eastAsia="楷体_GB2312" w:hint="eastAsia"/>
                <w:sz w:val="24"/>
                <w:szCs w:val="24"/>
                <w:lang w:eastAsia="zh-CN"/>
              </w:rPr>
              <w:t>次提交</w:t>
            </w:r>
          </w:p>
        </w:tc>
        <w:tc>
          <w:tcPr>
            <w:tcW w:w="1190" w:type="dxa"/>
            <w:tcBorders>
              <w:top w:val="single" w:sz="6" w:space="0" w:color="auto"/>
              <w:left w:val="single" w:sz="6" w:space="0" w:color="auto"/>
              <w:bottom w:val="single" w:sz="6" w:space="0" w:color="auto"/>
              <w:right w:val="single" w:sz="6" w:space="0" w:color="auto"/>
            </w:tcBorders>
            <w:vAlign w:val="center"/>
          </w:tcPr>
          <w:p w:rsidR="00CA5A48"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37</w:t>
            </w: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6</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7</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8F30F1" w:rsidRPr="008F30F1" w:rsidRDefault="008F30F1">
            <w:pPr>
              <w:autoSpaceDE w:val="0"/>
              <w:autoSpaceDN w:val="0"/>
              <w:snapToGrid w:val="0"/>
              <w:rPr>
                <w:rFonts w:eastAsia="楷体_GB2312"/>
                <w:sz w:val="24"/>
                <w:szCs w:val="24"/>
                <w:lang w:eastAsia="zh-CN"/>
              </w:rPr>
            </w:pPr>
            <w:r>
              <w:rPr>
                <w:rFonts w:eastAsia="楷体_GB2312" w:hint="eastAsia"/>
                <w:sz w:val="24"/>
                <w:szCs w:val="24"/>
                <w:lang w:eastAsia="zh-CN"/>
              </w:rPr>
              <w:t>患者第五次提交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r>
              <w:rPr>
                <w:rFonts w:eastAsia="楷体_GB2312" w:hint="eastAsia"/>
                <w:sz w:val="24"/>
                <w:szCs w:val="24"/>
                <w:lang w:eastAsia="zh-CN"/>
              </w:rPr>
              <w:t>38</w:t>
            </w: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8F30F1">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7</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Pr>
                <w:rFonts w:ascii="Times New Roman" w:eastAsia="楷体_GB2312" w:hAnsi="Times New Roman" w:hint="eastAsia"/>
                <w:sz w:val="24"/>
                <w:szCs w:val="24"/>
                <w:lang w:eastAsia="zh-CN"/>
              </w:rPr>
              <w:t>8</w:t>
            </w:r>
            <w:bookmarkStart w:id="0" w:name="_GoBack"/>
            <w:bookmarkEnd w:id="0"/>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r>
              <w:rPr>
                <w:rFonts w:eastAsia="楷体_GB2312" w:hint="eastAsia"/>
                <w:sz w:val="24"/>
                <w:szCs w:val="24"/>
                <w:lang w:eastAsia="zh-CN"/>
              </w:rPr>
              <w:t>前台收银系统收银第五次提交</w:t>
            </w: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D27C9B">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p>
        </w:tc>
      </w:tr>
      <w:tr w:rsidR="008F30F1">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8F30F1" w:rsidRDefault="008F30F1" w:rsidP="002804AC">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8F30F1" w:rsidRDefault="008F30F1" w:rsidP="00D27C9B">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8F30F1" w:rsidRDefault="008F30F1">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8F30F1" w:rsidRDefault="008F30F1">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r w:rsidRPr="00546234">
        <w:rPr>
          <w:rFonts w:ascii="Arial" w:hAnsi="Arial"/>
          <w:sz w:val="24"/>
          <w:szCs w:val="24"/>
        </w:rPr>
        <w:t xml:space="preserve">xxxx-yyyy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6E589B">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6E589B">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6E589B">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6E589B">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6E589B">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6E589B">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5E6B4B" w:rsidRPr="008D7D6D" w:rsidRDefault="008D7D6D" w:rsidP="005E6B4B">
      <w:pPr>
        <w:tabs>
          <w:tab w:val="right" w:leader="middleDot" w:pos="8392"/>
        </w:tabs>
        <w:spacing w:before="720" w:after="480"/>
        <w:jc w:val="center"/>
        <w:rPr>
          <w:del w:id="24" w:author="lucy" w:date="2004-12-20T12:18:00Z"/>
          <w:rFonts w:ascii="Arial" w:eastAsia="黑体" w:hAnsi="Arial"/>
          <w:sz w:val="22"/>
          <w:szCs w:val="22"/>
        </w:rPr>
      </w:pPr>
      <w:r w:rsidRPr="008D7D6D">
        <w:rPr>
          <w:rFonts w:ascii="Times New Roman" w:hAnsi="Times New Roman"/>
          <w:b/>
          <w:bCs/>
          <w:caps/>
          <w:sz w:val="22"/>
          <w:szCs w:val="22"/>
        </w:rPr>
        <w:fldChar w:fldCharType="end"/>
      </w:r>
      <w:del w:id="25" w:author="lucy" w:date="2004-12-20T12:18:00Z">
        <w:r w:rsidR="005E6B4B" w:rsidRPr="008D7D6D">
          <w:rPr>
            <w:rFonts w:ascii="Arial" w:eastAsia="黑体" w:hAnsi="Arial" w:hint="eastAsia"/>
            <w:sz w:val="22"/>
            <w:szCs w:val="22"/>
          </w:rPr>
          <w:delText>目</w:delText>
        </w:r>
        <w:r w:rsidR="005E6B4B" w:rsidRPr="008D7D6D">
          <w:rPr>
            <w:rFonts w:ascii="Arial" w:eastAsia="黑体" w:hAnsi="Arial" w:hint="eastAsia"/>
            <w:sz w:val="22"/>
            <w:szCs w:val="22"/>
          </w:rPr>
          <w:delText xml:space="preserve">   </w:delText>
        </w:r>
        <w:r w:rsidR="005E6B4B" w:rsidRPr="008D7D6D">
          <w:rPr>
            <w:rFonts w:ascii="Arial" w:eastAsia="黑体" w:hAnsi="Arial" w:hint="eastAsia"/>
            <w:sz w:val="22"/>
            <w:szCs w:val="22"/>
          </w:rPr>
          <w:delText>录</w:delText>
        </w:r>
      </w:del>
    </w:p>
    <w:p w:rsidR="005E6B4B" w:rsidRPr="008D7D6D" w:rsidRDefault="005E6B4B" w:rsidP="005E6B4B">
      <w:pPr>
        <w:tabs>
          <w:tab w:val="right" w:leader="middleDot" w:pos="8392"/>
        </w:tabs>
        <w:rPr>
          <w:del w:id="26" w:author="lucy" w:date="2004-12-20T12:18:00Z"/>
          <w:rFonts w:ascii="Arial" w:eastAsia="黑体" w:hAnsi="Arial"/>
          <w:sz w:val="22"/>
          <w:szCs w:val="22"/>
        </w:rPr>
      </w:pPr>
      <w:del w:id="27"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1</w:delText>
        </w:r>
        <w:r w:rsidRPr="008D7D6D">
          <w:rPr>
            <w:rFonts w:ascii="Arial" w:eastAsia="黑体" w:hAnsi="Arial" w:hint="eastAsia"/>
            <w:sz w:val="22"/>
            <w:szCs w:val="22"/>
          </w:rPr>
          <w:delText>章</w:delText>
        </w:r>
        <w:r w:rsidRPr="008D7D6D">
          <w:rPr>
            <w:rFonts w:ascii="Arial" w:eastAsia="黑体" w:hAnsi="Arial"/>
            <w:sz w:val="22"/>
            <w:szCs w:val="22"/>
          </w:rPr>
          <w:delText xml:space="preserve"> </w:delText>
        </w:r>
        <w:r w:rsidRPr="008D7D6D">
          <w:rPr>
            <w:rFonts w:ascii="Arial" w:eastAsia="黑体" w:hAnsi="Arial" w:hint="eastAsia"/>
            <w:sz w:val="22"/>
            <w:szCs w:val="22"/>
          </w:rPr>
          <w:delText>用户手册的内容</w:delText>
        </w:r>
        <w:r w:rsidRPr="008D7D6D">
          <w:rPr>
            <w:rFonts w:ascii="Arial" w:eastAsia="黑体" w:hAnsi="Arial" w:hint="eastAsia"/>
            <w:sz w:val="22"/>
            <w:szCs w:val="22"/>
          </w:rPr>
          <w:tab/>
          <w:delText>1-1</w:delText>
        </w:r>
      </w:del>
    </w:p>
    <w:p w:rsidR="005E6B4B" w:rsidRPr="008D7D6D" w:rsidRDefault="005E6B4B" w:rsidP="005E6B4B">
      <w:pPr>
        <w:tabs>
          <w:tab w:val="right" w:leader="middleDot" w:pos="8392"/>
        </w:tabs>
        <w:ind w:left="420"/>
        <w:rPr>
          <w:del w:id="28" w:author="lucy" w:date="2004-12-20T12:18:00Z"/>
          <w:rFonts w:ascii="Arial" w:hAnsi="Arial"/>
          <w:sz w:val="22"/>
          <w:szCs w:val="22"/>
        </w:rPr>
      </w:pPr>
      <w:del w:id="29"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.1</w:delText>
        </w:r>
        <w:r w:rsidRPr="008D7D6D">
          <w:rPr>
            <w:rFonts w:ascii="Arial" w:hAnsi="Arial" w:hint="eastAsia"/>
            <w:sz w:val="22"/>
            <w:szCs w:val="22"/>
          </w:rPr>
          <w:delText xml:space="preserve"> </w:delText>
        </w:r>
        <w:r w:rsidRPr="008D7D6D">
          <w:rPr>
            <w:rFonts w:ascii="Arial" w:hAnsi="Arial" w:hint="eastAsia"/>
            <w:sz w:val="22"/>
            <w:szCs w:val="22"/>
          </w:rPr>
          <w:delText>用户手册的目标</w:delText>
        </w:r>
        <w:r w:rsidRPr="008D7D6D">
          <w:rPr>
            <w:rFonts w:ascii="Arial" w:hAnsi="Arial" w:hint="eastAsia"/>
            <w:sz w:val="22"/>
            <w:szCs w:val="22"/>
          </w:rPr>
          <w:tab/>
          <w:delText>1-2</w:delText>
        </w:r>
      </w:del>
    </w:p>
    <w:p w:rsidR="005E6B4B" w:rsidRPr="008D7D6D" w:rsidRDefault="005E6B4B" w:rsidP="005E6B4B">
      <w:pPr>
        <w:tabs>
          <w:tab w:val="right" w:leader="middleDot" w:pos="8392"/>
        </w:tabs>
        <w:ind w:left="420"/>
        <w:rPr>
          <w:del w:id="30" w:author="lucy" w:date="2004-12-20T12:18:00Z"/>
          <w:rFonts w:ascii="Arial" w:hAnsi="Arial"/>
          <w:sz w:val="22"/>
          <w:szCs w:val="22"/>
        </w:rPr>
      </w:pPr>
      <w:del w:id="3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 </w:delText>
        </w:r>
        <w:r w:rsidRPr="008D7D6D">
          <w:rPr>
            <w:rFonts w:ascii="Arial" w:hAnsi="Arial" w:hint="eastAsia"/>
            <w:sz w:val="22"/>
            <w:szCs w:val="22"/>
          </w:rPr>
          <w:delText>用户手册的内容</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2" w:author="lucy" w:date="2004-12-20T12:18:00Z"/>
          <w:rFonts w:ascii="Arial" w:hAnsi="Arial"/>
          <w:sz w:val="22"/>
          <w:szCs w:val="22"/>
        </w:rPr>
      </w:pPr>
      <w:del w:id="3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 </w:delText>
        </w:r>
        <w:r w:rsidRPr="008D7D6D">
          <w:rPr>
            <w:rFonts w:ascii="Arial" w:hAnsi="Arial" w:hint="eastAsia"/>
            <w:sz w:val="22"/>
            <w:szCs w:val="22"/>
          </w:rPr>
          <w:delText>封面</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4" w:author="lucy" w:date="2004-12-20T12:18:00Z"/>
          <w:rFonts w:ascii="Arial" w:hAnsi="Arial"/>
          <w:sz w:val="22"/>
          <w:szCs w:val="22"/>
        </w:rPr>
      </w:pPr>
      <w:del w:id="35"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.2.</w:delText>
        </w:r>
        <w:r w:rsidRPr="008D7D6D">
          <w:rPr>
            <w:rFonts w:ascii="Arial" w:hAnsi="Arial" w:hint="eastAsia"/>
            <w:sz w:val="22"/>
            <w:szCs w:val="22"/>
          </w:rPr>
          <w:delText xml:space="preserve">2 </w:delText>
        </w:r>
        <w:r w:rsidRPr="008D7D6D">
          <w:rPr>
            <w:rFonts w:ascii="Arial" w:hAnsi="Arial" w:hint="eastAsia"/>
            <w:sz w:val="22"/>
            <w:szCs w:val="22"/>
          </w:rPr>
          <w:delText>二封</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6" w:author="lucy" w:date="2004-12-20T12:18:00Z"/>
          <w:rFonts w:ascii="Arial" w:hAnsi="Arial"/>
          <w:sz w:val="22"/>
          <w:szCs w:val="22"/>
        </w:rPr>
      </w:pPr>
      <w:del w:id="3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3 </w:delText>
        </w:r>
        <w:r w:rsidRPr="008D7D6D">
          <w:rPr>
            <w:rFonts w:ascii="Arial" w:hAnsi="Arial" w:hint="eastAsia"/>
            <w:sz w:val="22"/>
            <w:szCs w:val="22"/>
          </w:rPr>
          <w:delText>版权声明</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8" w:author="lucy" w:date="2004-12-20T12:18:00Z"/>
          <w:rFonts w:ascii="Arial" w:hAnsi="Arial"/>
          <w:sz w:val="22"/>
          <w:szCs w:val="22"/>
        </w:rPr>
      </w:pPr>
      <w:del w:id="39" w:author="lucy" w:date="2004-12-20T12:18:00Z">
        <w:r w:rsidRPr="008D7D6D">
          <w:rPr>
            <w:rFonts w:ascii="Arial" w:hAnsi="Arial" w:hint="eastAsia"/>
            <w:sz w:val="22"/>
            <w:szCs w:val="22"/>
          </w:rPr>
          <w:delText>§</w:delText>
        </w:r>
        <w:r w:rsidRPr="008D7D6D">
          <w:rPr>
            <w:rFonts w:ascii="Arial" w:hAnsi="Arial"/>
            <w:sz w:val="22"/>
            <w:szCs w:val="22"/>
          </w:rPr>
          <w:delText>1.</w:delText>
        </w:r>
        <w:r w:rsidRPr="008D7D6D">
          <w:rPr>
            <w:rFonts w:ascii="Arial" w:hAnsi="Arial" w:hint="eastAsia"/>
            <w:sz w:val="22"/>
            <w:szCs w:val="22"/>
          </w:rPr>
          <w:delText xml:space="preserve">2.4 </w:delText>
        </w:r>
        <w:r w:rsidRPr="008D7D6D">
          <w:rPr>
            <w:rFonts w:ascii="Arial" w:hAnsi="Arial" w:hint="eastAsia"/>
            <w:sz w:val="22"/>
            <w:szCs w:val="22"/>
          </w:rPr>
          <w:delText>前言</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0" w:author="lucy" w:date="2004-12-20T12:18:00Z"/>
          <w:rFonts w:ascii="Arial" w:hAnsi="Arial"/>
          <w:sz w:val="22"/>
          <w:szCs w:val="22"/>
        </w:rPr>
      </w:pPr>
      <w:del w:id="4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5 </w:delText>
        </w:r>
        <w:r w:rsidRPr="008D7D6D">
          <w:rPr>
            <w:rFonts w:ascii="Arial" w:hAnsi="Arial" w:hint="eastAsia"/>
            <w:sz w:val="22"/>
            <w:szCs w:val="22"/>
          </w:rPr>
          <w:delText>阅读指南</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2" w:author="lucy" w:date="2004-12-20T12:18:00Z"/>
          <w:rFonts w:ascii="Arial" w:hAnsi="Arial"/>
          <w:sz w:val="22"/>
          <w:szCs w:val="22"/>
        </w:rPr>
      </w:pPr>
      <w:del w:id="4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6</w:delText>
        </w:r>
        <w:r w:rsidRPr="008D7D6D">
          <w:rPr>
            <w:rFonts w:ascii="Arial" w:hAnsi="Arial" w:hint="eastAsia"/>
            <w:sz w:val="22"/>
            <w:szCs w:val="22"/>
          </w:rPr>
          <w:delText>目录</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4" w:author="lucy" w:date="2004-12-20T12:18:00Z"/>
          <w:rFonts w:ascii="Arial" w:hAnsi="Arial"/>
          <w:sz w:val="22"/>
          <w:szCs w:val="22"/>
        </w:rPr>
      </w:pPr>
      <w:del w:id="45" w:author="lucy" w:date="2004-12-20T12:18:00Z">
        <w:r w:rsidRPr="008D7D6D">
          <w:rPr>
            <w:rFonts w:ascii="Arial" w:hAnsi="Arial" w:hint="eastAsia"/>
            <w:sz w:val="22"/>
            <w:szCs w:val="22"/>
          </w:rPr>
          <w:lastRenderedPageBreak/>
          <w:delText>§</w:delText>
        </w:r>
        <w:r w:rsidRPr="008D7D6D">
          <w:rPr>
            <w:rFonts w:ascii="Arial" w:hAnsi="Arial"/>
            <w:sz w:val="22"/>
            <w:szCs w:val="22"/>
          </w:rPr>
          <w:delText>1.2.</w:delText>
        </w:r>
        <w:r w:rsidRPr="008D7D6D">
          <w:rPr>
            <w:rFonts w:ascii="Arial" w:hAnsi="Arial" w:hint="eastAsia"/>
            <w:sz w:val="22"/>
            <w:szCs w:val="22"/>
          </w:rPr>
          <w:delText>7</w:delText>
        </w:r>
        <w:r w:rsidRPr="008D7D6D">
          <w:rPr>
            <w:rFonts w:ascii="Arial" w:hAnsi="Arial" w:hint="eastAsia"/>
            <w:sz w:val="22"/>
            <w:szCs w:val="22"/>
          </w:rPr>
          <w:delText>基础知识介绍〖条件〗</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6" w:author="lucy" w:date="2004-12-20T12:18:00Z"/>
          <w:rFonts w:ascii="Arial" w:hAnsi="Arial"/>
          <w:sz w:val="22"/>
          <w:szCs w:val="22"/>
        </w:rPr>
      </w:pPr>
      <w:del w:id="4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8 </w:delText>
        </w:r>
        <w:r w:rsidRPr="008D7D6D">
          <w:rPr>
            <w:rFonts w:ascii="Arial" w:hAnsi="Arial" w:hint="eastAsia"/>
            <w:sz w:val="22"/>
            <w:szCs w:val="22"/>
          </w:rPr>
          <w:delText>系统安装及启动</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8" w:author="lucy" w:date="2004-12-20T12:18:00Z"/>
          <w:rFonts w:ascii="Arial" w:hAnsi="Arial"/>
          <w:sz w:val="22"/>
          <w:szCs w:val="22"/>
        </w:rPr>
      </w:pPr>
      <w:del w:id="49"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9 </w:delText>
        </w:r>
        <w:r w:rsidRPr="008D7D6D">
          <w:rPr>
            <w:rFonts w:ascii="Arial" w:hAnsi="Arial" w:hint="eastAsia"/>
            <w:sz w:val="22"/>
            <w:szCs w:val="22"/>
          </w:rPr>
          <w:delText>系统操作说明</w:delText>
        </w:r>
        <w:r w:rsidRPr="008D7D6D">
          <w:rPr>
            <w:rFonts w:ascii="Arial" w:hAnsi="Arial" w:hint="eastAsia"/>
            <w:sz w:val="22"/>
            <w:szCs w:val="22"/>
          </w:rPr>
          <w:tab/>
          <w:delText>1-7</w:delText>
        </w:r>
      </w:del>
    </w:p>
    <w:p w:rsidR="005E6B4B" w:rsidRPr="008D7D6D" w:rsidRDefault="005E6B4B" w:rsidP="005E6B4B">
      <w:pPr>
        <w:tabs>
          <w:tab w:val="right" w:leader="middleDot" w:pos="8392"/>
        </w:tabs>
        <w:ind w:left="420" w:firstLine="630"/>
        <w:rPr>
          <w:del w:id="50" w:author="lucy" w:date="2004-12-20T12:18:00Z"/>
          <w:rFonts w:ascii="Arial" w:hAnsi="Arial"/>
          <w:sz w:val="22"/>
          <w:szCs w:val="22"/>
        </w:rPr>
      </w:pPr>
      <w:del w:id="5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10 </w:delText>
        </w:r>
        <w:r w:rsidRPr="008D7D6D">
          <w:rPr>
            <w:rFonts w:ascii="Arial" w:hAnsi="Arial" w:hint="eastAsia"/>
            <w:sz w:val="22"/>
            <w:szCs w:val="22"/>
          </w:rPr>
          <w:delText>系统及数据维护</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2" w:author="lucy" w:date="2004-12-20T12:18:00Z"/>
          <w:rFonts w:ascii="Arial" w:hAnsi="Arial"/>
          <w:sz w:val="22"/>
          <w:szCs w:val="22"/>
        </w:rPr>
      </w:pPr>
      <w:del w:id="5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11 </w:delText>
        </w:r>
        <w:r w:rsidRPr="008D7D6D">
          <w:rPr>
            <w:rFonts w:ascii="Arial" w:hAnsi="Arial" w:hint="eastAsia"/>
            <w:sz w:val="22"/>
            <w:szCs w:val="22"/>
          </w:rPr>
          <w:delText>界面截图</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4" w:author="lucy" w:date="2004-12-20T12:18:00Z"/>
          <w:rFonts w:ascii="Arial" w:hAnsi="Arial"/>
          <w:sz w:val="22"/>
          <w:szCs w:val="22"/>
        </w:rPr>
      </w:pPr>
      <w:del w:id="5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12 </w:delText>
        </w:r>
        <w:r w:rsidRPr="008D7D6D">
          <w:rPr>
            <w:rFonts w:ascii="Arial" w:hAnsi="Arial" w:hint="eastAsia"/>
            <w:sz w:val="22"/>
            <w:szCs w:val="22"/>
          </w:rPr>
          <w:delText>例题〖条件〗</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firstLine="630"/>
        <w:rPr>
          <w:del w:id="56" w:author="lucy" w:date="2004-12-20T12:18:00Z"/>
          <w:rFonts w:ascii="Arial" w:hAnsi="Arial"/>
          <w:sz w:val="22"/>
          <w:szCs w:val="22"/>
        </w:rPr>
      </w:pPr>
      <w:del w:id="5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13 </w:delText>
        </w:r>
        <w:r w:rsidRPr="008D7D6D">
          <w:rPr>
            <w:rFonts w:ascii="Arial" w:hAnsi="Arial" w:hint="eastAsia"/>
            <w:sz w:val="22"/>
            <w:szCs w:val="22"/>
          </w:rPr>
          <w:delText>各种附录</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rPr>
          <w:del w:id="58" w:author="lucy" w:date="2004-12-20T12:18:00Z"/>
          <w:rFonts w:ascii="Arial" w:hAnsi="Arial"/>
          <w:sz w:val="22"/>
          <w:szCs w:val="22"/>
        </w:rPr>
      </w:pPr>
      <w:del w:id="59" w:author="lucy" w:date="2004-12-20T12:18:00Z">
        <w:r w:rsidRPr="008D7D6D">
          <w:rPr>
            <w:rFonts w:ascii="Arial" w:hAnsi="Arial" w:hint="eastAsia"/>
            <w:sz w:val="22"/>
            <w:szCs w:val="22"/>
          </w:rPr>
          <w:delText>§</w:delText>
        </w:r>
        <w:r w:rsidRPr="008D7D6D">
          <w:rPr>
            <w:rFonts w:ascii="Arial" w:hAnsi="Arial"/>
            <w:sz w:val="22"/>
            <w:szCs w:val="22"/>
          </w:rPr>
          <w:delText>1.3</w:delText>
        </w:r>
        <w:r w:rsidRPr="008D7D6D">
          <w:rPr>
            <w:rFonts w:ascii="Arial" w:hAnsi="Arial" w:hint="eastAsia"/>
            <w:sz w:val="22"/>
            <w:szCs w:val="22"/>
          </w:rPr>
          <w:delText xml:space="preserve"> </w:delText>
        </w:r>
        <w:r w:rsidRPr="008D7D6D">
          <w:rPr>
            <w:rFonts w:ascii="Arial" w:hAnsi="Arial" w:hint="eastAsia"/>
            <w:sz w:val="22"/>
            <w:szCs w:val="22"/>
          </w:rPr>
          <w:delText>用户手册的风格</w:delText>
        </w:r>
        <w:r w:rsidRPr="008D7D6D">
          <w:rPr>
            <w:rFonts w:ascii="Arial" w:hAnsi="Arial" w:hint="eastAsia"/>
            <w:sz w:val="22"/>
            <w:szCs w:val="22"/>
          </w:rPr>
          <w:tab/>
          <w:delText>1-11</w:delText>
        </w:r>
      </w:del>
    </w:p>
    <w:p w:rsidR="005E6B4B" w:rsidRPr="008D7D6D" w:rsidRDefault="005E6B4B" w:rsidP="005E6B4B">
      <w:pPr>
        <w:tabs>
          <w:tab w:val="right" w:leader="middleDot" w:pos="8392"/>
        </w:tabs>
        <w:rPr>
          <w:del w:id="60" w:author="lucy" w:date="2004-12-20T12:18:00Z"/>
          <w:rFonts w:ascii="Arial" w:eastAsia="黑体" w:hAnsi="Arial"/>
          <w:sz w:val="22"/>
          <w:szCs w:val="22"/>
        </w:rPr>
      </w:pPr>
    </w:p>
    <w:p w:rsidR="005E6B4B" w:rsidRPr="008D7D6D" w:rsidRDefault="005E6B4B" w:rsidP="005E6B4B">
      <w:pPr>
        <w:tabs>
          <w:tab w:val="right" w:leader="middleDot" w:pos="8392"/>
        </w:tabs>
        <w:rPr>
          <w:del w:id="61" w:author="lucy" w:date="2004-12-20T12:18:00Z"/>
          <w:rFonts w:ascii="Arial" w:eastAsia="黑体" w:hAnsi="Arial"/>
          <w:sz w:val="22"/>
          <w:szCs w:val="22"/>
        </w:rPr>
      </w:pPr>
      <w:del w:id="62"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2</w:delText>
        </w:r>
        <w:r w:rsidRPr="008D7D6D">
          <w:rPr>
            <w:rFonts w:ascii="Arial" w:eastAsia="黑体" w:hAnsi="Arial" w:hint="eastAsia"/>
            <w:sz w:val="22"/>
            <w:szCs w:val="22"/>
          </w:rPr>
          <w:delText>章</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用户手册格式规定</w:delText>
        </w:r>
        <w:r w:rsidRPr="008D7D6D">
          <w:rPr>
            <w:rFonts w:ascii="Arial" w:eastAsia="黑体" w:hAnsi="Arial" w:hint="eastAsia"/>
            <w:sz w:val="22"/>
            <w:szCs w:val="22"/>
          </w:rPr>
          <w:tab/>
          <w:delText>2-1</w:delText>
        </w:r>
      </w:del>
    </w:p>
    <w:p w:rsidR="005E6B4B" w:rsidRPr="008D7D6D" w:rsidRDefault="005E6B4B" w:rsidP="005E6B4B">
      <w:pPr>
        <w:tabs>
          <w:tab w:val="right" w:leader="middleDot" w:pos="8392"/>
        </w:tabs>
        <w:ind w:left="420"/>
        <w:rPr>
          <w:del w:id="63" w:author="lucy" w:date="2004-12-20T12:18:00Z"/>
          <w:rFonts w:ascii="Arial" w:hAnsi="Arial"/>
          <w:sz w:val="22"/>
          <w:szCs w:val="22"/>
        </w:rPr>
      </w:pPr>
      <w:del w:id="6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 </w:delText>
        </w:r>
        <w:r w:rsidRPr="008D7D6D">
          <w:rPr>
            <w:rFonts w:ascii="Arial" w:hAnsi="Arial" w:hint="eastAsia"/>
            <w:sz w:val="22"/>
            <w:szCs w:val="22"/>
          </w:rPr>
          <w:delText>标题及编号</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5" w:author="lucy" w:date="2004-12-20T12:18:00Z"/>
          <w:rFonts w:ascii="Arial" w:hAnsi="Arial"/>
          <w:sz w:val="22"/>
          <w:szCs w:val="22"/>
        </w:rPr>
      </w:pPr>
      <w:del w:id="66"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.1.</w:delText>
        </w:r>
        <w:r w:rsidRPr="008D7D6D">
          <w:rPr>
            <w:rFonts w:ascii="Arial" w:hAnsi="Arial" w:hint="eastAsia"/>
            <w:sz w:val="22"/>
            <w:szCs w:val="22"/>
          </w:rPr>
          <w:delText>1</w:delText>
        </w:r>
        <w:r w:rsidRPr="008D7D6D">
          <w:rPr>
            <w:rFonts w:ascii="Arial" w:hAnsi="Arial"/>
            <w:sz w:val="22"/>
            <w:szCs w:val="22"/>
          </w:rPr>
          <w:delText xml:space="preserve"> </w:delText>
        </w:r>
        <w:r w:rsidRPr="008D7D6D">
          <w:rPr>
            <w:rFonts w:ascii="Arial" w:hAnsi="Arial" w:hint="eastAsia"/>
            <w:sz w:val="22"/>
            <w:szCs w:val="22"/>
          </w:rPr>
          <w:delText>章标题的设置</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7" w:author="lucy" w:date="2004-12-20T12:18:00Z"/>
          <w:rFonts w:ascii="Arial" w:hAnsi="Arial"/>
          <w:sz w:val="22"/>
          <w:szCs w:val="22"/>
        </w:rPr>
      </w:pPr>
      <w:del w:id="68"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2</w:delText>
        </w:r>
        <w:r w:rsidRPr="008D7D6D">
          <w:rPr>
            <w:rFonts w:ascii="Arial" w:hAnsi="Arial"/>
            <w:sz w:val="22"/>
            <w:szCs w:val="22"/>
          </w:rPr>
          <w:delText xml:space="preserve"> </w:delText>
        </w:r>
        <w:r w:rsidRPr="008D7D6D">
          <w:rPr>
            <w:rFonts w:ascii="Arial" w:hAnsi="Arial" w:hint="eastAsia"/>
            <w:sz w:val="22"/>
            <w:szCs w:val="22"/>
          </w:rPr>
          <w:delText>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9" w:author="lucy" w:date="2004-12-20T12:18:00Z"/>
          <w:rFonts w:ascii="Arial" w:hAnsi="Arial"/>
          <w:sz w:val="22"/>
          <w:szCs w:val="22"/>
        </w:rPr>
      </w:pPr>
      <w:del w:id="70"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3</w:delText>
        </w:r>
        <w:r w:rsidRPr="008D7D6D">
          <w:rPr>
            <w:rFonts w:ascii="Arial" w:hAnsi="Arial"/>
            <w:sz w:val="22"/>
            <w:szCs w:val="22"/>
          </w:rPr>
          <w:delText xml:space="preserve"> </w:delText>
        </w:r>
        <w:r w:rsidRPr="008D7D6D">
          <w:rPr>
            <w:rFonts w:ascii="Arial" w:hAnsi="Arial" w:hint="eastAsia"/>
            <w:sz w:val="22"/>
            <w:szCs w:val="22"/>
          </w:rPr>
          <w:delText>小节标题的设置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71" w:author="lucy" w:date="2004-12-20T12:18:00Z"/>
          <w:rFonts w:ascii="Arial" w:hAnsi="Arial"/>
          <w:sz w:val="22"/>
          <w:szCs w:val="22"/>
        </w:rPr>
      </w:pPr>
      <w:del w:id="72" w:author="lucy" w:date="2004-12-20T12:18:00Z">
        <w:r w:rsidRPr="008D7D6D">
          <w:rPr>
            <w:rFonts w:ascii="Arial" w:hAnsi="Arial" w:hint="eastAsia"/>
            <w:sz w:val="22"/>
            <w:szCs w:val="22"/>
          </w:rPr>
          <w:delText>§</w:delText>
        </w:r>
        <w:r w:rsidRPr="008D7D6D">
          <w:rPr>
            <w:rFonts w:ascii="Arial" w:hAnsi="Arial"/>
            <w:sz w:val="22"/>
            <w:szCs w:val="22"/>
          </w:rPr>
          <w:delText>2.</w:delText>
        </w:r>
        <w:r w:rsidRPr="008D7D6D">
          <w:rPr>
            <w:rFonts w:ascii="Arial" w:hAnsi="Arial" w:hint="eastAsia"/>
            <w:sz w:val="22"/>
            <w:szCs w:val="22"/>
          </w:rPr>
          <w:delText>1.4</w:delText>
        </w:r>
        <w:r w:rsidRPr="008D7D6D">
          <w:rPr>
            <w:rFonts w:ascii="Arial" w:hAnsi="Arial" w:hint="eastAsia"/>
            <w:sz w:val="22"/>
            <w:szCs w:val="22"/>
          </w:rPr>
          <w:delText>项目符号和编号的设置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2</w:delText>
        </w:r>
      </w:del>
    </w:p>
    <w:p w:rsidR="005E6B4B" w:rsidRPr="008D7D6D" w:rsidRDefault="005E6B4B" w:rsidP="005E6B4B">
      <w:pPr>
        <w:tabs>
          <w:tab w:val="right" w:leader="middleDot" w:pos="8392"/>
        </w:tabs>
        <w:ind w:left="420" w:firstLine="630"/>
        <w:rPr>
          <w:del w:id="73" w:author="lucy" w:date="2004-12-20T12:18:00Z"/>
          <w:rFonts w:ascii="Arial" w:hAnsi="Arial"/>
          <w:sz w:val="22"/>
          <w:szCs w:val="22"/>
        </w:rPr>
      </w:pPr>
      <w:del w:id="7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.1.5 </w:delText>
        </w:r>
        <w:r w:rsidRPr="008D7D6D">
          <w:rPr>
            <w:rFonts w:ascii="Arial" w:hAnsi="Arial" w:hint="eastAsia"/>
            <w:sz w:val="22"/>
            <w:szCs w:val="22"/>
          </w:rPr>
          <w:delText>其它编号的设置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3</w:delText>
        </w:r>
      </w:del>
    </w:p>
    <w:p w:rsidR="005E6B4B" w:rsidRPr="008D7D6D" w:rsidRDefault="005E6B4B" w:rsidP="005E6B4B">
      <w:pPr>
        <w:tabs>
          <w:tab w:val="right" w:leader="middleDot" w:pos="8392"/>
        </w:tabs>
        <w:ind w:left="420"/>
        <w:rPr>
          <w:del w:id="75" w:author="lucy" w:date="2004-12-20T12:18:00Z"/>
          <w:rFonts w:ascii="Arial" w:eastAsia="黑体" w:hAnsi="Arial"/>
          <w:sz w:val="22"/>
          <w:szCs w:val="22"/>
        </w:rPr>
      </w:pPr>
      <w:del w:id="76" w:author="lucy" w:date="2004-12-20T12:18:00Z">
        <w:r w:rsidRPr="008D7D6D">
          <w:rPr>
            <w:rFonts w:ascii="Arial" w:hAnsi="Arial" w:hint="eastAsia"/>
            <w:sz w:val="22"/>
            <w:szCs w:val="22"/>
          </w:rPr>
          <w:delText>§</w:delText>
        </w:r>
        <w:r w:rsidRPr="008D7D6D">
          <w:rPr>
            <w:rFonts w:ascii="Arial" w:hAnsi="Arial"/>
            <w:sz w:val="22"/>
            <w:szCs w:val="22"/>
          </w:rPr>
          <w:delText>2.2</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正文及页眉页脚的排版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7" w:author="lucy" w:date="2004-12-20T12:18:00Z"/>
          <w:rFonts w:ascii="Arial" w:eastAsia="黑体" w:hAnsi="Arial"/>
          <w:sz w:val="22"/>
          <w:szCs w:val="22"/>
        </w:rPr>
      </w:pPr>
      <w:del w:id="78"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2.2</w:delText>
        </w:r>
        <w:r w:rsidRPr="008D7D6D">
          <w:rPr>
            <w:rFonts w:ascii="Arial" w:eastAsia="黑体" w:hAnsi="Arial"/>
            <w:sz w:val="22"/>
            <w:szCs w:val="22"/>
          </w:rPr>
          <w:delText>.1</w:delText>
        </w:r>
        <w:r w:rsidRPr="008D7D6D">
          <w:rPr>
            <w:rFonts w:ascii="Arial" w:eastAsia="黑体" w:hAnsi="Arial" w:hint="eastAsia"/>
            <w:sz w:val="22"/>
            <w:szCs w:val="22"/>
          </w:rPr>
          <w:delText xml:space="preserve"> </w:delText>
        </w:r>
        <w:r w:rsidRPr="008D7D6D">
          <w:rPr>
            <w:rFonts w:ascii="Arial" w:hAnsi="Arial" w:hint="eastAsia"/>
            <w:sz w:val="22"/>
            <w:szCs w:val="22"/>
          </w:rPr>
          <w:delText>正文排版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9" w:author="lucy" w:date="2004-12-20T12:18:00Z"/>
          <w:rFonts w:ascii="Arial" w:eastAsia="黑体" w:hAnsi="Arial"/>
          <w:sz w:val="22"/>
          <w:szCs w:val="22"/>
        </w:rPr>
      </w:pPr>
      <w:del w:id="80"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1" w:author="lucy" w:date="2004-12-20T12:18:00Z"/>
          <w:rFonts w:ascii="Arial" w:eastAsia="黑体" w:hAnsi="Arial"/>
          <w:sz w:val="22"/>
          <w:szCs w:val="22"/>
        </w:rPr>
      </w:pPr>
      <w:del w:id="82"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1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3" w:author="lucy" w:date="2004-12-20T12:18:00Z"/>
          <w:rFonts w:ascii="Arial" w:eastAsia="黑体" w:hAnsi="Arial"/>
          <w:sz w:val="22"/>
          <w:szCs w:val="22"/>
        </w:rPr>
      </w:pPr>
      <w:del w:id="84"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2 </w:delText>
        </w:r>
        <w:r w:rsidRPr="008D7D6D">
          <w:rPr>
            <w:rFonts w:ascii="Arial" w:hAnsi="Arial" w:hint="eastAsia"/>
            <w:sz w:val="22"/>
            <w:szCs w:val="22"/>
          </w:rPr>
          <w:delText>关于页眉、页脚的设置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5" w:author="lucy" w:date="2004-12-20T12:18:00Z"/>
          <w:rFonts w:ascii="Arial" w:eastAsia="黑体" w:hAnsi="Arial"/>
          <w:sz w:val="22"/>
          <w:szCs w:val="22"/>
        </w:rPr>
      </w:pPr>
      <w:del w:id="86"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3 </w:delText>
        </w:r>
        <w:r w:rsidRPr="008D7D6D">
          <w:rPr>
            <w:rFonts w:ascii="Arial" w:hAnsi="Arial" w:hint="eastAsia"/>
            <w:sz w:val="22"/>
            <w:szCs w:val="22"/>
          </w:rPr>
          <w:delText>注意与警告</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Pr>
          <w:rFonts w:ascii="Arial" w:hAnsi="Arial"/>
          <w:sz w:val="22"/>
          <w:szCs w:val="22"/>
        </w:rPr>
      </w:pPr>
    </w:p>
    <w:p w:rsidR="005E6B4B" w:rsidRPr="005E6B4B" w:rsidRDefault="00546234" w:rsidP="008D7D6D">
      <w:pPr>
        <w:pStyle w:val="1"/>
        <w:numPr>
          <w:ins w:id="87" w:author="Unknown"/>
        </w:numPr>
        <w:spacing w:line="360" w:lineRule="auto"/>
        <w:rPr>
          <w:ins w:id="88" w:author="mayan" w:date="2000-08-03T10:07:00Z"/>
          <w:rFonts w:ascii="黑体" w:eastAsia="黑体"/>
          <w:color w:val="auto"/>
          <w:sz w:val="44"/>
          <w:szCs w:val="44"/>
        </w:rPr>
      </w:pPr>
      <w:r w:rsidRPr="008D7D6D">
        <w:rPr>
          <w:rFonts w:ascii="Times New Roman" w:eastAsia="宋体" w:hAnsi="Times New Roman"/>
          <w:b w:val="0"/>
          <w:bCs w:val="0"/>
          <w:color w:val="FF0000"/>
          <w:sz w:val="22"/>
          <w:szCs w:val="22"/>
        </w:rPr>
        <w:br w:type="page"/>
      </w:r>
      <w:bookmarkStart w:id="89" w:name="_Toc110321620"/>
      <w:r w:rsidR="005E6B4B" w:rsidRPr="00233771">
        <w:rPr>
          <w:rFonts w:ascii="Times New Roman" w:eastAsia="黑体" w:hAnsi="Times New Roman"/>
          <w:bCs w:val="0"/>
          <w:color w:val="auto"/>
          <w:sz w:val="44"/>
          <w:szCs w:val="44"/>
        </w:rPr>
        <w:lastRenderedPageBreak/>
        <w:t>1</w:t>
      </w:r>
      <w:r w:rsidR="00233771" w:rsidRPr="00233771">
        <w:rPr>
          <w:rFonts w:ascii="Times New Roman" w:eastAsia="黑体" w:hAnsi="Times New Roman"/>
          <w:bCs w:val="0"/>
          <w:color w:val="auto"/>
          <w:sz w:val="44"/>
          <w:szCs w:val="44"/>
        </w:rPr>
        <w:t>．</w:t>
      </w:r>
      <w:ins w:id="90" w:author="mayan" w:date="2000-08-03T10:07:00Z">
        <w:del w:id="91" w:author="lucy" w:date="2004-12-20T10:59:00Z">
          <w:r w:rsidR="005E6B4B" w:rsidRPr="005E6B4B">
            <w:rPr>
              <w:rFonts w:ascii="黑体" w:eastAsia="黑体" w:hint="eastAsia"/>
              <w:color w:val="auto"/>
              <w:sz w:val="44"/>
              <w:szCs w:val="44"/>
            </w:rPr>
            <w:delText>第</w:delText>
          </w:r>
        </w:del>
      </w:ins>
      <w:ins w:id="92" w:author="mayan" w:date="2000-08-03T10:32:00Z">
        <w:del w:id="93" w:author="lucy" w:date="2004-12-20T10:59:00Z">
          <w:r w:rsidR="005E6B4B" w:rsidRPr="005E6B4B">
            <w:rPr>
              <w:rFonts w:ascii="黑体" w:eastAsia="黑体" w:hint="eastAsia"/>
              <w:color w:val="auto"/>
              <w:sz w:val="44"/>
              <w:szCs w:val="44"/>
            </w:rPr>
            <w:delText>1</w:delText>
          </w:r>
        </w:del>
      </w:ins>
      <w:ins w:id="94" w:author="mayan" w:date="2000-08-03T10:07:00Z">
        <w:del w:id="95" w:author="lucy" w:date="2004-12-20T10:59:00Z">
          <w:r w:rsidR="005E6B4B" w:rsidRPr="005E6B4B">
            <w:rPr>
              <w:rFonts w:ascii="黑体" w:eastAsia="黑体" w:hint="eastAsia"/>
              <w:color w:val="auto"/>
              <w:sz w:val="44"/>
              <w:szCs w:val="44"/>
            </w:rPr>
            <w:delText xml:space="preserve">章 </w:delText>
          </w:r>
        </w:del>
        <w:bookmarkStart w:id="96" w:name="_Toc91304590"/>
        <w:bookmarkStart w:id="97" w:name="_Toc91304790"/>
        <w:bookmarkStart w:id="98" w:name="_Toc91304856"/>
        <w:r w:rsidR="005E6B4B" w:rsidRPr="005E6B4B">
          <w:rPr>
            <w:rFonts w:ascii="黑体" w:eastAsia="黑体" w:hint="eastAsia"/>
            <w:color w:val="auto"/>
            <w:sz w:val="44"/>
            <w:szCs w:val="44"/>
          </w:rPr>
          <w:t>用户手册的内容</w:t>
        </w:r>
        <w:bookmarkEnd w:id="89"/>
        <w:bookmarkEnd w:id="96"/>
        <w:bookmarkEnd w:id="97"/>
        <w:bookmarkEnd w:id="98"/>
      </w:ins>
    </w:p>
    <w:p w:rsidR="005E6B4B" w:rsidRPr="000F7B46" w:rsidRDefault="005E6B4B" w:rsidP="005E6B4B">
      <w:pPr>
        <w:pStyle w:val="10"/>
        <w:widowControl/>
        <w:autoSpaceDE w:val="0"/>
        <w:autoSpaceDN w:val="0"/>
        <w:spacing w:before="240" w:line="360" w:lineRule="auto"/>
        <w:ind w:firstLine="420"/>
        <w:textAlignment w:val="bottom"/>
        <w:rPr>
          <w:ins w:id="99" w:author="mayan" w:date="2000-08-03T10:07:00Z"/>
          <w:rFonts w:ascii="Arial" w:hAnsi="Arial"/>
          <w:sz w:val="24"/>
          <w:szCs w:val="24"/>
        </w:rPr>
      </w:pPr>
      <w:ins w:id="100" w:author="mayan" w:date="2000-08-03T10:07:00Z">
        <w:r w:rsidRPr="000F7B46">
          <w:rPr>
            <w:rFonts w:ascii="Arial" w:hAnsi="Arial" w:hint="eastAsia"/>
            <w:sz w:val="24"/>
            <w:szCs w:val="24"/>
          </w:rPr>
          <w:t>本章主要讨论编写用户手册所要达到的目标、软件用户手册所应包含的内容、以及在用户手册编写过程中所应保持的风格。</w:t>
        </w:r>
      </w:ins>
    </w:p>
    <w:p w:rsidR="005E6B4B" w:rsidRPr="000F7B46" w:rsidRDefault="005E6B4B" w:rsidP="005E6B4B">
      <w:pPr>
        <w:pStyle w:val="10"/>
        <w:widowControl/>
        <w:autoSpaceDE w:val="0"/>
        <w:autoSpaceDN w:val="0"/>
        <w:spacing w:before="240" w:line="360" w:lineRule="auto"/>
        <w:ind w:firstLine="420"/>
        <w:textAlignment w:val="bottom"/>
        <w:rPr>
          <w:ins w:id="101" w:author="mayan" w:date="2000-08-03T10:07:00Z"/>
          <w:rFonts w:ascii="Arial" w:hAnsi="Arial"/>
          <w:sz w:val="24"/>
          <w:szCs w:val="24"/>
        </w:rPr>
      </w:pPr>
      <w:ins w:id="102" w:author="mayan" w:date="2000-08-03T10:07:00Z">
        <w:r w:rsidRPr="000F7B46">
          <w:rPr>
            <w:rFonts w:ascii="Arial" w:hAnsi="Arial" w:hint="eastAsia"/>
            <w:sz w:val="24"/>
            <w:szCs w:val="24"/>
          </w:rPr>
          <w:t>如果标有“〖</w:t>
        </w:r>
        <w:r w:rsidRPr="005E6B4B">
          <w:rPr>
            <w:rFonts w:ascii="Arial" w:hAnsi="Arial" w:hint="eastAsia"/>
            <w:b/>
            <w:sz w:val="24"/>
            <w:szCs w:val="24"/>
          </w:rPr>
          <w:t>条件</w:t>
        </w:r>
        <w:r w:rsidRPr="000F7B46">
          <w:rPr>
            <w:rFonts w:ascii="Arial" w:hAnsi="Arial" w:hint="eastAsia"/>
            <w:sz w:val="24"/>
            <w:szCs w:val="24"/>
          </w:rPr>
          <w:t>〗”字样，说明该部分内容是在一定条件下所必须的。</w:t>
        </w:r>
      </w:ins>
    </w:p>
    <w:p w:rsidR="005E6B4B" w:rsidRDefault="005E6B4B" w:rsidP="0048483B">
      <w:pPr>
        <w:pStyle w:val="2"/>
        <w:spacing w:line="360" w:lineRule="auto"/>
        <w:rPr>
          <w:rFonts w:ascii="黑体" w:eastAsia="黑体"/>
          <w:color w:val="auto"/>
          <w:sz w:val="32"/>
          <w:szCs w:val="32"/>
          <w:lang w:eastAsia="zh-CN"/>
        </w:rPr>
      </w:pPr>
      <w:ins w:id="103" w:author="mayan" w:date="2000-08-03T10:07:00Z">
        <w:r>
          <w:rPr>
            <w:sz w:val="21"/>
            <w:lang w:eastAsia="zh-CN"/>
          </w:rPr>
          <w:br w:type="page"/>
        </w:r>
      </w:ins>
      <w:bookmarkStart w:id="104" w:name="_Toc91304591"/>
      <w:bookmarkStart w:id="105" w:name="_Toc91304791"/>
      <w:bookmarkStart w:id="106" w:name="_Toc91304857"/>
      <w:bookmarkStart w:id="107" w:name="_Toc110321621"/>
      <w:r w:rsidRPr="00233771">
        <w:rPr>
          <w:rFonts w:ascii="Times New Roman" w:eastAsia="黑体" w:hAnsi="Times New Roman"/>
          <w:color w:val="auto"/>
          <w:sz w:val="32"/>
          <w:szCs w:val="32"/>
          <w:lang w:eastAsia="zh-CN"/>
        </w:rPr>
        <w:lastRenderedPageBreak/>
        <w:t>1.1</w:t>
      </w:r>
      <w:ins w:id="108" w:author="mayan" w:date="2000-08-03T10:07:00Z">
        <w:r w:rsidRPr="005E6B4B">
          <w:rPr>
            <w:rFonts w:ascii="黑体" w:eastAsia="黑体" w:hint="eastAsia"/>
            <w:color w:val="auto"/>
            <w:sz w:val="32"/>
            <w:szCs w:val="32"/>
            <w:lang w:eastAsia="zh-CN"/>
          </w:rPr>
          <w:t>用户手册的目标</w:t>
        </w:r>
      </w:ins>
      <w:bookmarkEnd w:id="104"/>
      <w:bookmarkEnd w:id="105"/>
      <w:bookmarkEnd w:id="106"/>
      <w:bookmarkEnd w:id="107"/>
    </w:p>
    <w:p w:rsidR="005E6B4B" w:rsidRPr="000F7B46" w:rsidRDefault="005E6B4B" w:rsidP="00233771">
      <w:pPr>
        <w:pStyle w:val="10"/>
        <w:widowControl/>
        <w:autoSpaceDE w:val="0"/>
        <w:autoSpaceDN w:val="0"/>
        <w:spacing w:line="360" w:lineRule="auto"/>
        <w:ind w:firstLine="422"/>
        <w:textAlignment w:val="bottom"/>
        <w:rPr>
          <w:ins w:id="109" w:author="mayan" w:date="2000-08-03T10:07:00Z"/>
          <w:rFonts w:hAnsi="宋体"/>
          <w:sz w:val="24"/>
          <w:szCs w:val="24"/>
        </w:rPr>
      </w:pPr>
      <w:ins w:id="110" w:author="mayan" w:date="2000-08-03T10:07:00Z">
        <w:r w:rsidRPr="000F7B46">
          <w:rPr>
            <w:rFonts w:hAnsi="宋体" w:hint="eastAsia"/>
            <w:sz w:val="24"/>
            <w:szCs w:val="24"/>
          </w:rPr>
          <w:t>某软件评测中心把软件产品评测测试分为两个阶段——初评安装测试和复评测试。只有通过初评安装测试的软件才能进入复评测试，初评安装测试的内容包括：</w:t>
        </w:r>
      </w:ins>
    </w:p>
    <w:p w:rsidR="005E6B4B" w:rsidRPr="000F7B46" w:rsidRDefault="005E6B4B" w:rsidP="006C466E">
      <w:pPr>
        <w:pStyle w:val="10"/>
        <w:widowControl/>
        <w:numPr>
          <w:ilvl w:val="0"/>
          <w:numId w:val="3"/>
        </w:numPr>
        <w:tabs>
          <w:tab w:val="clear" w:pos="425"/>
          <w:tab w:val="num" w:pos="845"/>
        </w:tabs>
        <w:autoSpaceDE w:val="0"/>
        <w:autoSpaceDN w:val="0"/>
        <w:spacing w:before="240" w:line="360" w:lineRule="auto"/>
        <w:ind w:left="845"/>
        <w:textAlignment w:val="bottom"/>
        <w:rPr>
          <w:ins w:id="111" w:author="mayan" w:date="2000-08-03T10:07:00Z"/>
          <w:rFonts w:hAnsi="宋体"/>
          <w:sz w:val="24"/>
          <w:szCs w:val="24"/>
        </w:rPr>
      </w:pPr>
      <w:ins w:id="112" w:author="mayan" w:date="2000-08-03T10:07:00Z">
        <w:r w:rsidRPr="000F7B46">
          <w:rPr>
            <w:rFonts w:hAnsi="宋体" w:hint="eastAsia"/>
            <w:sz w:val="24"/>
            <w:szCs w:val="24"/>
          </w:rPr>
          <w:t>按照软件用户手册中的安装说明测试软件能否顺利安装成功。</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3" w:author="mayan" w:date="2000-08-03T10:07:00Z"/>
          <w:rFonts w:hAnsi="宋体"/>
          <w:sz w:val="24"/>
          <w:szCs w:val="24"/>
        </w:rPr>
      </w:pPr>
      <w:ins w:id="114" w:author="mayan" w:date="2000-08-03T10:07:00Z">
        <w:r w:rsidRPr="000F7B46">
          <w:rPr>
            <w:rFonts w:hAnsi="宋体" w:hint="eastAsia"/>
            <w:sz w:val="24"/>
            <w:szCs w:val="24"/>
          </w:rPr>
          <w:t>对照软件用户手册测试软件功能是否与手册描述一致。</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5" w:author="mayan" w:date="2000-08-03T10:07:00Z"/>
          <w:rFonts w:hAnsi="宋体"/>
          <w:sz w:val="24"/>
          <w:szCs w:val="24"/>
        </w:rPr>
      </w:pPr>
      <w:ins w:id="116" w:author="mayan" w:date="2000-08-03T10:07:00Z">
        <w:r w:rsidRPr="000F7B46">
          <w:rPr>
            <w:rFonts w:hAnsi="宋体" w:hint="eastAsia"/>
            <w:sz w:val="24"/>
            <w:szCs w:val="24"/>
          </w:rPr>
          <w:t>评价产品包装及用户手册是否符合商品化要求。</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7" w:author="mayan" w:date="2000-08-03T10:07:00Z"/>
          <w:rFonts w:hAnsi="宋体"/>
          <w:sz w:val="24"/>
          <w:szCs w:val="24"/>
        </w:rPr>
      </w:pPr>
      <w:ins w:id="118" w:author="mayan" w:date="2000-08-03T10:07:00Z">
        <w:r w:rsidRPr="000F7B46">
          <w:rPr>
            <w:rFonts w:hAnsi="宋体" w:hint="eastAsia"/>
            <w:sz w:val="24"/>
            <w:szCs w:val="24"/>
          </w:rPr>
          <w:t>通过以上三方面测试且无严重死机情况的软件可进入复评测试。</w:t>
        </w:r>
      </w:ins>
    </w:p>
    <w:p w:rsidR="005E6B4B" w:rsidRPr="000F7B46" w:rsidRDefault="005E6B4B" w:rsidP="005E6B4B">
      <w:pPr>
        <w:pStyle w:val="10"/>
        <w:widowControl/>
        <w:autoSpaceDE w:val="0"/>
        <w:autoSpaceDN w:val="0"/>
        <w:spacing w:before="240" w:line="360" w:lineRule="auto"/>
        <w:ind w:firstLine="420"/>
        <w:textAlignment w:val="bottom"/>
        <w:rPr>
          <w:ins w:id="119" w:author="mayan" w:date="2000-08-03T10:07:00Z"/>
          <w:rFonts w:hAnsi="宋体"/>
          <w:sz w:val="24"/>
          <w:szCs w:val="24"/>
        </w:rPr>
      </w:pPr>
      <w:ins w:id="120" w:author="mayan" w:date="2000-08-03T10:07:00Z">
        <w:r w:rsidRPr="000F7B46">
          <w:rPr>
            <w:rFonts w:hAnsi="宋体" w:hint="eastAsia"/>
            <w:sz w:val="24"/>
            <w:szCs w:val="24"/>
          </w:rPr>
          <w:t>由此，我们可以看到软件用户手册是一个软件产品的基础，没有合格的软件用户手册就根本谈不上合格的软件产品。另一方面，良好的安装说明及软件功能与手册描述的一致性是对软件用户手册的两个基本要求。</w:t>
        </w:r>
      </w:ins>
    </w:p>
    <w:p w:rsidR="005E6B4B" w:rsidRPr="000F7B46" w:rsidRDefault="005E6B4B" w:rsidP="005E6B4B">
      <w:pPr>
        <w:pStyle w:val="10"/>
        <w:widowControl/>
        <w:autoSpaceDE w:val="0"/>
        <w:autoSpaceDN w:val="0"/>
        <w:spacing w:before="240" w:line="360" w:lineRule="auto"/>
        <w:ind w:firstLine="420"/>
        <w:textAlignment w:val="bottom"/>
        <w:rPr>
          <w:ins w:id="121" w:author="mayan" w:date="2000-08-03T10:07:00Z"/>
          <w:rFonts w:hAnsi="宋体"/>
          <w:sz w:val="24"/>
          <w:szCs w:val="24"/>
        </w:rPr>
      </w:pPr>
      <w:ins w:id="122" w:author="mayan" w:date="2000-08-03T10:07:00Z">
        <w:r w:rsidRPr="000F7B46">
          <w:rPr>
            <w:rFonts w:hAnsi="宋体" w:hint="eastAsia"/>
            <w:sz w:val="24"/>
            <w:szCs w:val="24"/>
          </w:rPr>
          <w:t>我们编写的用户手册要达到两个目的：</w:t>
        </w:r>
      </w:ins>
    </w:p>
    <w:p w:rsidR="005E6B4B" w:rsidRPr="000F7B46" w:rsidRDefault="005E6B4B" w:rsidP="006C466E">
      <w:pPr>
        <w:pStyle w:val="10"/>
        <w:widowControl/>
        <w:numPr>
          <w:ilvl w:val="0"/>
          <w:numId w:val="4"/>
        </w:numPr>
        <w:tabs>
          <w:tab w:val="clear" w:pos="425"/>
          <w:tab w:val="num" w:pos="845"/>
        </w:tabs>
        <w:autoSpaceDE w:val="0"/>
        <w:autoSpaceDN w:val="0"/>
        <w:spacing w:before="240" w:line="240" w:lineRule="atLeast"/>
        <w:ind w:left="845"/>
        <w:textAlignment w:val="bottom"/>
        <w:rPr>
          <w:ins w:id="123" w:author="mayan" w:date="2000-08-03T10:07:00Z"/>
          <w:rFonts w:hAnsi="宋体"/>
          <w:sz w:val="24"/>
          <w:szCs w:val="24"/>
        </w:rPr>
      </w:pPr>
      <w:ins w:id="124" w:author="mayan" w:date="2000-08-03T10:07:00Z">
        <w:r w:rsidRPr="000F7B46">
          <w:rPr>
            <w:rFonts w:hAnsi="宋体" w:hint="eastAsia"/>
            <w:sz w:val="24"/>
            <w:szCs w:val="24"/>
          </w:rPr>
          <w:t>让用户手册成为用户学习使用我们产品的最好教材。用户通过阅读用户手册，应该对我们产品的功能、操作有一定的认识；按照用户手册上的说明，通过实际操作，用户应该能够迅速掌握我们产品的使用方法。</w:t>
        </w:r>
      </w:ins>
    </w:p>
    <w:p w:rsidR="005E6B4B" w:rsidRPr="000F7B46" w:rsidRDefault="005E6B4B" w:rsidP="006C466E">
      <w:pPr>
        <w:pStyle w:val="10"/>
        <w:widowControl/>
        <w:numPr>
          <w:ilvl w:val="0"/>
          <w:numId w:val="4"/>
        </w:numPr>
        <w:tabs>
          <w:tab w:val="clear" w:pos="425"/>
          <w:tab w:val="num" w:pos="845"/>
        </w:tabs>
        <w:autoSpaceDE w:val="0"/>
        <w:autoSpaceDN w:val="0"/>
        <w:spacing w:before="120" w:line="240" w:lineRule="atLeast"/>
        <w:ind w:left="845"/>
        <w:textAlignment w:val="bottom"/>
        <w:rPr>
          <w:ins w:id="125" w:author="mayan" w:date="2000-08-03T10:07:00Z"/>
          <w:rFonts w:hAnsi="宋体"/>
          <w:sz w:val="24"/>
          <w:szCs w:val="24"/>
        </w:rPr>
      </w:pPr>
      <w:ins w:id="126" w:author="mayan" w:date="2000-08-03T10:07:00Z">
        <w:r w:rsidRPr="000F7B46">
          <w:rPr>
            <w:rFonts w:hAnsi="宋体" w:hint="eastAsia"/>
            <w:sz w:val="24"/>
            <w:szCs w:val="24"/>
          </w:rPr>
          <w: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t>
        </w:r>
      </w:ins>
    </w:p>
    <w:p w:rsidR="005E6B4B" w:rsidRPr="000F7B46" w:rsidRDefault="005E6B4B" w:rsidP="005E6B4B">
      <w:pPr>
        <w:pStyle w:val="10"/>
        <w:widowControl/>
        <w:autoSpaceDE w:val="0"/>
        <w:autoSpaceDN w:val="0"/>
        <w:spacing w:before="240" w:line="240" w:lineRule="atLeast"/>
        <w:ind w:firstLine="420"/>
        <w:textAlignment w:val="bottom"/>
        <w:rPr>
          <w:ins w:id="127" w:author="mayan" w:date="2000-08-03T10:07:00Z"/>
          <w:rFonts w:hAnsi="宋体"/>
          <w:sz w:val="24"/>
          <w:szCs w:val="24"/>
        </w:rPr>
      </w:pPr>
      <w:ins w:id="128" w:author="mayan" w:date="2000-08-03T10:07:00Z">
        <w:r w:rsidRPr="000F7B46">
          <w:rPr>
            <w:rFonts w:hAnsi="宋体" w:hint="eastAsia"/>
            <w:sz w:val="24"/>
            <w:szCs w:val="24"/>
          </w:rPr>
          <w:t>为达到这两个目标，在一般情况下，用户手册应该包含如下几个方面的内容：</w:t>
        </w:r>
      </w:ins>
    </w:p>
    <w:p w:rsidR="005E6B4B" w:rsidRPr="000F7B46" w:rsidRDefault="005E6B4B" w:rsidP="006C466E">
      <w:pPr>
        <w:pStyle w:val="10"/>
        <w:widowControl/>
        <w:numPr>
          <w:ilvl w:val="0"/>
          <w:numId w:val="5"/>
        </w:numPr>
        <w:tabs>
          <w:tab w:val="clear" w:pos="425"/>
          <w:tab w:val="num" w:pos="845"/>
        </w:tabs>
        <w:autoSpaceDE w:val="0"/>
        <w:autoSpaceDN w:val="0"/>
        <w:spacing w:before="240" w:line="240" w:lineRule="atLeast"/>
        <w:ind w:left="845"/>
        <w:textAlignment w:val="bottom"/>
        <w:rPr>
          <w:ins w:id="129" w:author="mayan" w:date="2000-08-03T10:07:00Z"/>
          <w:rFonts w:hAnsi="宋体"/>
          <w:sz w:val="24"/>
          <w:szCs w:val="24"/>
        </w:rPr>
      </w:pPr>
      <w:ins w:id="130" w:author="mayan" w:date="2000-08-03T10:07:00Z">
        <w:r w:rsidRPr="000F7B46">
          <w:rPr>
            <w:rFonts w:hAnsi="宋体" w:hint="eastAsia"/>
            <w:sz w:val="24"/>
            <w:szCs w:val="24"/>
          </w:rPr>
          <w:t>封面</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1" w:author="mayan" w:date="2000-08-03T10:07:00Z"/>
          <w:rFonts w:hAnsi="宋体"/>
          <w:sz w:val="24"/>
          <w:szCs w:val="24"/>
        </w:rPr>
      </w:pPr>
      <w:ins w:id="132" w:author="mayan" w:date="2000-08-03T10:07:00Z">
        <w:r w:rsidRPr="000F7B46">
          <w:rPr>
            <w:rFonts w:hAnsi="宋体" w:hint="eastAsia"/>
            <w:sz w:val="24"/>
            <w:szCs w:val="24"/>
          </w:rPr>
          <w:t>二封</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3" w:author="mayan" w:date="2000-08-03T10:07:00Z"/>
          <w:rFonts w:hAnsi="宋体"/>
          <w:sz w:val="24"/>
          <w:szCs w:val="24"/>
        </w:rPr>
      </w:pPr>
      <w:ins w:id="134" w:author="mayan" w:date="2000-08-03T10:07:00Z">
        <w:r w:rsidRPr="000F7B46">
          <w:rPr>
            <w:rFonts w:hAnsi="宋体" w:hint="eastAsia"/>
            <w:sz w:val="24"/>
            <w:szCs w:val="24"/>
          </w:rPr>
          <w:t>版权声明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5" w:author="mayan" w:date="2000-08-03T10:07:00Z"/>
          <w:rFonts w:hAnsi="宋体"/>
          <w:sz w:val="24"/>
          <w:szCs w:val="24"/>
        </w:rPr>
      </w:pPr>
      <w:ins w:id="136" w:author="mayan" w:date="2000-08-03T10:07:00Z">
        <w:r w:rsidRPr="000F7B46">
          <w:rPr>
            <w:rFonts w:hAnsi="宋体" w:hint="eastAsia"/>
            <w:sz w:val="24"/>
            <w:szCs w:val="24"/>
          </w:rPr>
          <w:t>前言</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7" w:author="mayan" w:date="2000-08-03T10:07:00Z"/>
          <w:rFonts w:hAnsi="宋体"/>
          <w:sz w:val="24"/>
          <w:szCs w:val="24"/>
        </w:rPr>
      </w:pPr>
      <w:ins w:id="138" w:author="mayan" w:date="2000-08-03T10:07:00Z">
        <w:r w:rsidRPr="000F7B46">
          <w:rPr>
            <w:rFonts w:hAnsi="宋体" w:hint="eastAsia"/>
            <w:sz w:val="24"/>
            <w:szCs w:val="24"/>
          </w:rPr>
          <w:t>阅读指南</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9" w:author="mayan" w:date="2000-08-03T10:07:00Z"/>
          <w:rFonts w:hAnsi="宋体"/>
          <w:sz w:val="24"/>
          <w:szCs w:val="24"/>
        </w:rPr>
      </w:pPr>
      <w:ins w:id="140" w:author="mayan" w:date="2000-08-03T10:07:00Z">
        <w:r w:rsidRPr="000F7B46">
          <w:rPr>
            <w:rFonts w:hAnsi="宋体" w:hint="eastAsia"/>
            <w:sz w:val="24"/>
            <w:szCs w:val="24"/>
          </w:rPr>
          <w:t>目录</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1" w:author="mayan" w:date="2000-08-03T10:07:00Z"/>
          <w:rFonts w:hAnsi="宋体"/>
          <w:sz w:val="24"/>
          <w:szCs w:val="24"/>
        </w:rPr>
      </w:pPr>
      <w:ins w:id="142" w:author="mayan" w:date="2000-08-03T10:07:00Z">
        <w:r w:rsidRPr="000F7B46">
          <w:rPr>
            <w:rFonts w:hAnsi="宋体" w:hint="eastAsia"/>
            <w:sz w:val="24"/>
            <w:szCs w:val="24"/>
          </w:rPr>
          <w:t>基础知识介绍〖条件〗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3" w:author="mayan" w:date="2000-08-03T10:07:00Z"/>
          <w:rFonts w:hAnsi="宋体"/>
          <w:sz w:val="24"/>
          <w:szCs w:val="24"/>
        </w:rPr>
      </w:pPr>
      <w:ins w:id="144" w:author="mayan" w:date="2000-08-03T10:07:00Z">
        <w:r w:rsidRPr="000F7B46">
          <w:rPr>
            <w:rFonts w:hAnsi="宋体" w:hint="eastAsia"/>
            <w:sz w:val="24"/>
            <w:szCs w:val="24"/>
          </w:rPr>
          <w:t>系统安装</w:t>
        </w:r>
      </w:ins>
      <w:r w:rsidRPr="000F7B46">
        <w:rPr>
          <w:rFonts w:hAnsi="宋体"/>
          <w:sz w:val="24"/>
          <w:szCs w:val="24"/>
        </w:rPr>
        <w:t>（</w:t>
      </w:r>
      <w:ins w:id="145" w:author="mayan" w:date="2000-08-03T10:07:00Z">
        <w:r w:rsidRPr="000F7B46">
          <w:rPr>
            <w:rFonts w:hAnsi="宋体" w:hint="eastAsia"/>
            <w:sz w:val="24"/>
            <w:szCs w:val="24"/>
          </w:rPr>
          <w:t>包括必要的硬件安装</w:t>
        </w:r>
      </w:ins>
      <w:r w:rsidRPr="000F7B46">
        <w:rPr>
          <w:rFonts w:hAnsi="宋体"/>
          <w:sz w:val="24"/>
          <w:szCs w:val="24"/>
        </w:rPr>
        <w:t>）</w:t>
      </w:r>
      <w:ins w:id="146" w:author="mayan" w:date="2000-08-03T10:07:00Z">
        <w:r w:rsidRPr="000F7B46">
          <w:rPr>
            <w:rFonts w:hAnsi="宋体" w:hint="eastAsia"/>
            <w:sz w:val="24"/>
            <w:szCs w:val="24"/>
          </w:rPr>
          <w:t>及启动</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7" w:author="mayan" w:date="2000-08-03T10:07:00Z"/>
          <w:rFonts w:hAnsi="宋体"/>
          <w:sz w:val="24"/>
          <w:szCs w:val="24"/>
        </w:rPr>
      </w:pPr>
      <w:ins w:id="148" w:author="mayan" w:date="2000-08-03T10:07:00Z">
        <w:r w:rsidRPr="000F7B46">
          <w:rPr>
            <w:rFonts w:hAnsi="宋体" w:hint="eastAsia"/>
            <w:sz w:val="24"/>
            <w:szCs w:val="24"/>
          </w:rPr>
          <w:t>系统操作说明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9" w:author="mayan" w:date="2000-08-03T10:07:00Z"/>
          <w:rFonts w:hAnsi="宋体"/>
          <w:sz w:val="24"/>
          <w:szCs w:val="24"/>
        </w:rPr>
      </w:pPr>
      <w:ins w:id="150" w:author="mayan" w:date="2000-08-03T10:07:00Z">
        <w:r w:rsidRPr="000F7B46">
          <w:rPr>
            <w:rFonts w:hAnsi="宋体" w:hint="eastAsia"/>
            <w:sz w:val="24"/>
            <w:szCs w:val="24"/>
          </w:rPr>
          <w:t>系统及数据维护</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1" w:author="mayan" w:date="2000-08-03T10:07:00Z"/>
          <w:rFonts w:hAnsi="宋体"/>
          <w:sz w:val="24"/>
          <w:szCs w:val="24"/>
        </w:rPr>
      </w:pPr>
      <w:ins w:id="152" w:author="mayan" w:date="2000-08-03T10:07:00Z">
        <w:r w:rsidRPr="000F7B46">
          <w:rPr>
            <w:rFonts w:hAnsi="宋体" w:hint="eastAsia"/>
            <w:sz w:val="24"/>
            <w:szCs w:val="24"/>
          </w:rPr>
          <w:t>例题〖条件〗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3" w:author="mayan" w:date="2000-08-03T10:07:00Z"/>
          <w:rFonts w:hAnsi="宋体"/>
          <w:sz w:val="24"/>
          <w:szCs w:val="24"/>
        </w:rPr>
      </w:pPr>
      <w:ins w:id="154" w:author="mayan" w:date="2000-08-03T10:07:00Z">
        <w:r w:rsidRPr="000F7B46">
          <w:rPr>
            <w:rFonts w:hAnsi="宋体" w:hint="eastAsia"/>
            <w:sz w:val="24"/>
            <w:szCs w:val="24"/>
          </w:rPr>
          <w:t>各种附录</w:t>
        </w:r>
      </w:ins>
    </w:p>
    <w:p w:rsidR="005E6B4B" w:rsidRDefault="005E6B4B" w:rsidP="005E6B4B">
      <w:pPr>
        <w:pStyle w:val="10"/>
        <w:widowControl/>
        <w:autoSpaceDE w:val="0"/>
        <w:autoSpaceDN w:val="0"/>
        <w:spacing w:before="240" w:after="240" w:line="240" w:lineRule="atLeast"/>
        <w:textAlignment w:val="bottom"/>
        <w:rPr>
          <w:rFonts w:hAnsi="宋体"/>
          <w:sz w:val="24"/>
          <w:szCs w:val="24"/>
        </w:rPr>
      </w:pPr>
      <w:ins w:id="155" w:author="mayan" w:date="2000-08-03T10:07:00Z">
        <w:r w:rsidRPr="000F7B46">
          <w:rPr>
            <w:rFonts w:hAnsi="宋体" w:hint="eastAsia"/>
            <w:sz w:val="24"/>
            <w:szCs w:val="24"/>
          </w:rPr>
          <w:lastRenderedPageBreak/>
          <w:t>【</w:t>
        </w:r>
        <w:r w:rsidRPr="00A301C4">
          <w:rPr>
            <w:rFonts w:hAnsi="宋体" w:hint="eastAsia"/>
            <w:b/>
            <w:sz w:val="24"/>
            <w:szCs w:val="24"/>
          </w:rPr>
          <w:t>注意</w:t>
        </w:r>
        <w:r w:rsidRPr="000F7B46">
          <w:rPr>
            <w:rFonts w:hAnsi="宋体" w:hint="eastAsia"/>
            <w:sz w:val="24"/>
            <w:szCs w:val="24"/>
          </w:rPr>
          <w: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t>
        </w:r>
      </w:ins>
    </w:p>
    <w:p w:rsidR="00A301C4" w:rsidRPr="00A301C4" w:rsidRDefault="00A301C4" w:rsidP="00A301C4">
      <w:pPr>
        <w:pStyle w:val="2"/>
        <w:spacing w:line="360" w:lineRule="auto"/>
        <w:rPr>
          <w:ins w:id="156" w:author="mayan" w:date="2000-08-03T10:07:00Z"/>
          <w:rFonts w:ascii="黑体" w:eastAsia="黑体" w:hAnsi="黑体"/>
          <w:color w:val="auto"/>
          <w:sz w:val="32"/>
          <w:lang w:eastAsia="zh-CN"/>
        </w:rPr>
      </w:pPr>
      <w:bookmarkStart w:id="157" w:name="_Toc91304592"/>
      <w:bookmarkStart w:id="158" w:name="_Toc91304792"/>
      <w:bookmarkStart w:id="159" w:name="_Toc91304858"/>
      <w:bookmarkStart w:id="160" w:name="_Toc110321622"/>
      <w:r w:rsidRPr="00233771">
        <w:rPr>
          <w:rFonts w:ascii="Times New Roman" w:eastAsia="黑体" w:hAnsi="Times New Roman"/>
          <w:color w:val="auto"/>
          <w:sz w:val="32"/>
          <w:lang w:eastAsia="zh-CN"/>
        </w:rPr>
        <w:t>1.2</w:t>
      </w:r>
      <w:ins w:id="161" w:author="mayan" w:date="2000-08-03T10:07:00Z">
        <w:r w:rsidRPr="00A301C4">
          <w:rPr>
            <w:rFonts w:ascii="黑体" w:eastAsia="黑体" w:hAnsi="黑体" w:hint="eastAsia"/>
            <w:color w:val="auto"/>
            <w:sz w:val="32"/>
            <w:lang w:eastAsia="zh-CN"/>
          </w:rPr>
          <w:t>用</w:t>
        </w:r>
        <w:r w:rsidRPr="00A301C4">
          <w:rPr>
            <w:rFonts w:ascii="黑体" w:eastAsia="黑体" w:hAnsi="黑体" w:cs="宋体" w:hint="eastAsia"/>
            <w:color w:val="auto"/>
            <w:sz w:val="32"/>
            <w:lang w:eastAsia="zh-CN"/>
          </w:rPr>
          <w:t>户</w:t>
        </w:r>
        <w:r w:rsidRPr="00A301C4">
          <w:rPr>
            <w:rFonts w:ascii="黑体" w:eastAsia="黑体" w:hAnsi="黑体" w:hint="eastAsia"/>
            <w:color w:val="auto"/>
            <w:sz w:val="32"/>
            <w:lang w:eastAsia="zh-CN"/>
          </w:rPr>
          <w:t>手册的内容</w:t>
        </w:r>
        <w:bookmarkEnd w:id="157"/>
        <w:bookmarkEnd w:id="158"/>
        <w:bookmarkEnd w:id="159"/>
        <w:bookmarkEnd w:id="160"/>
      </w:ins>
    </w:p>
    <w:p w:rsidR="00A301C4" w:rsidRPr="00A301C4" w:rsidRDefault="00A301C4" w:rsidP="00A301C4">
      <w:pPr>
        <w:pStyle w:val="3"/>
        <w:spacing w:line="360" w:lineRule="auto"/>
        <w:jc w:val="both"/>
        <w:rPr>
          <w:ins w:id="162" w:author="mayan" w:date="2000-08-03T10:07:00Z"/>
          <w:rFonts w:ascii="黑体" w:eastAsia="黑体"/>
          <w:color w:val="auto"/>
          <w:sz w:val="28"/>
          <w:szCs w:val="28"/>
          <w:lang w:eastAsia="zh-CN"/>
        </w:rPr>
      </w:pPr>
      <w:bookmarkStart w:id="163" w:name="_Toc91304593"/>
      <w:bookmarkStart w:id="164" w:name="_Toc91304793"/>
      <w:bookmarkStart w:id="165" w:name="_Toc91304859"/>
      <w:bookmarkStart w:id="166" w:name="_Toc110321623"/>
      <w:smartTag w:uri="urn:schemas-microsoft-com:office:smarttags" w:element="chsdate">
        <w:smartTagPr>
          <w:attr w:name="IsROCDate" w:val="False"/>
          <w:attr w:name="IsLunarDate" w:val="False"/>
          <w:attr w:name="Day" w:val="30"/>
          <w:attr w:name="Month" w:val="12"/>
          <w:attr w:name="Year" w:val="1899"/>
        </w:smartTagPr>
        <w:ins w:id="167" w:author="mayan" w:date="2000-08-03T10:32:00Z">
          <w:r w:rsidRPr="00233771">
            <w:rPr>
              <w:rFonts w:ascii="Times New Roman" w:eastAsia="黑体" w:hAnsi="Times New Roman"/>
              <w:color w:val="auto"/>
              <w:sz w:val="28"/>
              <w:szCs w:val="28"/>
              <w:lang w:eastAsia="zh-CN"/>
            </w:rPr>
            <w:t>1</w:t>
          </w:r>
        </w:ins>
        <w:ins w:id="168" w:author="mayan" w:date="2000-08-03T10:07:00Z">
          <w:r w:rsidRPr="00233771">
            <w:rPr>
              <w:rFonts w:ascii="Times New Roman" w:eastAsia="黑体" w:hAnsi="Times New Roman"/>
              <w:color w:val="auto"/>
              <w:sz w:val="28"/>
              <w:szCs w:val="28"/>
              <w:lang w:eastAsia="zh-CN"/>
            </w:rPr>
            <w:t>.2.1</w:t>
          </w:r>
        </w:ins>
      </w:smartTag>
      <w:ins w:id="169" w:author="mayan" w:date="2000-08-03T10:07:00Z">
        <w:r w:rsidRPr="00A301C4">
          <w:rPr>
            <w:rFonts w:ascii="黑体" w:eastAsia="黑体" w:hint="eastAsia"/>
            <w:color w:val="auto"/>
            <w:sz w:val="28"/>
            <w:szCs w:val="28"/>
            <w:lang w:eastAsia="zh-CN"/>
          </w:rPr>
          <w:t xml:space="preserve"> 封面</w:t>
        </w:r>
        <w:bookmarkEnd w:id="163"/>
        <w:bookmarkEnd w:id="164"/>
        <w:bookmarkEnd w:id="165"/>
        <w:bookmarkEnd w:id="166"/>
      </w:ins>
    </w:p>
    <w:p w:rsidR="00A301C4" w:rsidRPr="00A301C4" w:rsidRDefault="00A301C4" w:rsidP="00A301C4">
      <w:pPr>
        <w:pStyle w:val="10"/>
        <w:widowControl/>
        <w:autoSpaceDE w:val="0"/>
        <w:autoSpaceDN w:val="0"/>
        <w:spacing w:before="240" w:line="360" w:lineRule="auto"/>
        <w:ind w:firstLineChars="150" w:firstLine="360"/>
        <w:textAlignment w:val="bottom"/>
        <w:rPr>
          <w:ins w:id="170" w:author="mayan" w:date="2000-08-03T10:07:00Z"/>
          <w:rFonts w:ascii="Arial" w:hAnsi="Arial"/>
          <w:sz w:val="24"/>
          <w:szCs w:val="24"/>
        </w:rPr>
      </w:pPr>
      <w:ins w:id="171" w:author="mayan" w:date="2000-08-03T10:07:00Z">
        <w:r w:rsidRPr="00A301C4">
          <w:rPr>
            <w:rFonts w:ascii="Arial" w:hAnsi="Arial" w:hint="eastAsia"/>
            <w:sz w:val="24"/>
            <w:szCs w:val="24"/>
          </w:rPr>
          <w:t>封面内容应包括公司的</w:t>
        </w:r>
        <w:r w:rsidRPr="00A301C4">
          <w:rPr>
            <w:rFonts w:ascii="Arial" w:hAnsi="Arial" w:hint="eastAsia"/>
            <w:sz w:val="24"/>
            <w:szCs w:val="24"/>
          </w:rPr>
          <w:t>ICON</w:t>
        </w:r>
        <w:r w:rsidRPr="00A301C4">
          <w:rPr>
            <w:rFonts w:ascii="Arial" w:hAnsi="Arial" w:hint="eastAsia"/>
            <w:sz w:val="24"/>
            <w:szCs w:val="24"/>
          </w:rPr>
          <w:t>、软件名称及版本号、公司名称及手册印刷时间。</w:t>
        </w:r>
      </w:ins>
    </w:p>
    <w:p w:rsidR="00A301C4" w:rsidRPr="00A301C4" w:rsidRDefault="00A301C4" w:rsidP="00A301C4">
      <w:pPr>
        <w:pStyle w:val="3"/>
        <w:jc w:val="both"/>
        <w:rPr>
          <w:ins w:id="172" w:author="mayan" w:date="2000-08-03T10:07:00Z"/>
          <w:rFonts w:ascii="黑体" w:eastAsia="黑体"/>
          <w:color w:val="auto"/>
          <w:sz w:val="28"/>
          <w:szCs w:val="28"/>
          <w:lang w:eastAsia="zh-CN"/>
        </w:rPr>
      </w:pPr>
      <w:bookmarkStart w:id="173" w:name="_Toc91304594"/>
      <w:bookmarkStart w:id="174" w:name="_Toc91304794"/>
      <w:bookmarkStart w:id="175" w:name="_Toc91304860"/>
      <w:bookmarkStart w:id="176" w:name="_Toc110321624"/>
      <w:smartTag w:uri="urn:schemas-microsoft-com:office:smarttags" w:element="chsdate">
        <w:smartTagPr>
          <w:attr w:name="IsROCDate" w:val="False"/>
          <w:attr w:name="IsLunarDate" w:val="False"/>
          <w:attr w:name="Day" w:val="30"/>
          <w:attr w:name="Month" w:val="12"/>
          <w:attr w:name="Year" w:val="1899"/>
        </w:smartTagPr>
        <w:ins w:id="177" w:author="mayan" w:date="2000-08-03T10:32:00Z">
          <w:r w:rsidRPr="00233771">
            <w:rPr>
              <w:rFonts w:ascii="Times New Roman" w:eastAsia="黑体" w:hAnsi="Times New Roman"/>
              <w:color w:val="auto"/>
              <w:sz w:val="28"/>
              <w:szCs w:val="28"/>
              <w:lang w:eastAsia="zh-CN"/>
            </w:rPr>
            <w:t>1</w:t>
          </w:r>
        </w:ins>
        <w:ins w:id="178" w:author="mayan" w:date="2000-08-03T10:07:00Z">
          <w:r w:rsidRPr="00233771">
            <w:rPr>
              <w:rFonts w:ascii="Times New Roman" w:eastAsia="黑体" w:hAnsi="Times New Roman"/>
              <w:color w:val="auto"/>
              <w:sz w:val="28"/>
              <w:szCs w:val="28"/>
              <w:lang w:eastAsia="zh-CN"/>
            </w:rPr>
            <w:t>.2.2</w:t>
          </w:r>
        </w:ins>
      </w:smartTag>
      <w:ins w:id="179" w:author="mayan" w:date="2000-08-03T10:07:00Z">
        <w:r w:rsidRPr="00233771">
          <w:rPr>
            <w:rFonts w:ascii="Times New Roman" w:eastAsia="黑体" w:hAnsi="Times New Roman"/>
            <w:color w:val="auto"/>
            <w:sz w:val="28"/>
            <w:szCs w:val="28"/>
            <w:lang w:eastAsia="zh-CN"/>
          </w:rPr>
          <w:t xml:space="preserve"> </w:t>
        </w:r>
        <w:r w:rsidRPr="00A301C4">
          <w:rPr>
            <w:rFonts w:ascii="黑体" w:eastAsia="黑体" w:hint="eastAsia"/>
            <w:color w:val="auto"/>
            <w:sz w:val="28"/>
            <w:szCs w:val="28"/>
            <w:lang w:eastAsia="zh-CN"/>
          </w:rPr>
          <w:t>二封</w:t>
        </w:r>
        <w:bookmarkEnd w:id="173"/>
        <w:bookmarkEnd w:id="174"/>
        <w:bookmarkEnd w:id="175"/>
        <w:bookmarkEnd w:id="176"/>
      </w:ins>
    </w:p>
    <w:p w:rsidR="00A301C4" w:rsidRPr="00A301C4" w:rsidRDefault="00A301C4" w:rsidP="00A301C4">
      <w:pPr>
        <w:pStyle w:val="10"/>
        <w:widowControl/>
        <w:autoSpaceDE w:val="0"/>
        <w:autoSpaceDN w:val="0"/>
        <w:spacing w:before="240" w:line="360" w:lineRule="auto"/>
        <w:ind w:leftChars="50" w:left="100" w:firstLineChars="100" w:firstLine="240"/>
        <w:textAlignment w:val="bottom"/>
        <w:rPr>
          <w:ins w:id="180" w:author="mayan" w:date="2000-08-03T10:07:00Z"/>
          <w:rFonts w:ascii="隶书" w:hAnsi="Arial"/>
          <w:sz w:val="24"/>
          <w:szCs w:val="24"/>
        </w:rPr>
      </w:pPr>
      <w:ins w:id="181" w:author="mayan" w:date="2000-08-03T10:07:00Z">
        <w:r w:rsidRPr="00A301C4">
          <w:rPr>
            <w:rFonts w:ascii="隶书" w:hAnsi="Arial" w:hint="eastAsia"/>
            <w:sz w:val="24"/>
            <w:szCs w:val="24"/>
          </w:rPr>
          <w:t>二封正面为软件名称及版本号、公司名称、手册印刷时间、公司地址及服务电话等。</w:t>
        </w:r>
      </w:ins>
      <w:r>
        <w:rPr>
          <w:rFonts w:ascii="隶书" w:hAnsi="Arial" w:hint="eastAsia"/>
          <w:sz w:val="24"/>
          <w:szCs w:val="24"/>
        </w:rPr>
        <w:t>以</w:t>
      </w:r>
      <w:ins w:id="182" w:author="mayan" w:date="2000-08-03T10:07:00Z">
        <w:r w:rsidRPr="00A301C4">
          <w:rPr>
            <w:rFonts w:ascii="Arial" w:hAnsi="Arial" w:hint="eastAsia"/>
            <w:sz w:val="24"/>
            <w:szCs w:val="24"/>
          </w:rPr>
          <w:t>EDD</w:t>
        </w:r>
        <w:r w:rsidRPr="00A301C4">
          <w:rPr>
            <w:rFonts w:ascii="Arial" w:hAnsi="Arial"/>
            <w:sz w:val="24"/>
            <w:szCs w:val="24"/>
          </w:rPr>
          <w:t xml:space="preserve">/AutoCAD R14 </w:t>
        </w:r>
        <w:r w:rsidRPr="00A301C4">
          <w:rPr>
            <w:rFonts w:ascii="Arial" w:hAnsi="Arial" w:hint="eastAsia"/>
            <w:sz w:val="24"/>
            <w:szCs w:val="24"/>
          </w:rPr>
          <w:t>4</w:t>
        </w:r>
        <w:r w:rsidRPr="00A301C4">
          <w:rPr>
            <w:rFonts w:ascii="隶书" w:hAnsi="Arial" w:hint="eastAsia"/>
            <w:sz w:val="24"/>
            <w:szCs w:val="24"/>
          </w:rPr>
          <w:t>.0</w:t>
        </w:r>
        <w:r w:rsidRPr="00A301C4">
          <w:rPr>
            <w:rFonts w:ascii="隶书" w:hAnsi="Arial" w:hint="eastAsia"/>
            <w:sz w:val="24"/>
            <w:szCs w:val="24"/>
          </w:rPr>
          <w:t>用户手册手册为例，其形式如下：</w:t>
        </w:r>
      </w:ins>
    </w:p>
    <w:p w:rsidR="00A301C4" w:rsidRPr="00A301C4" w:rsidRDefault="00A301C4" w:rsidP="00A301C4">
      <w:pPr>
        <w:pStyle w:val="10"/>
        <w:widowControl/>
        <w:autoSpaceDE w:val="0"/>
        <w:autoSpaceDN w:val="0"/>
        <w:spacing w:before="240" w:line="240" w:lineRule="atLeast"/>
        <w:ind w:left="420" w:firstLine="420"/>
        <w:textAlignment w:val="bottom"/>
        <w:rPr>
          <w:ins w:id="183" w:author="mayan" w:date="2000-08-03T10:07:00Z"/>
          <w:rFonts w:ascii="Arial" w:eastAsia="黑体" w:hAnsi="Arial"/>
          <w:sz w:val="24"/>
          <w:szCs w:val="24"/>
        </w:rPr>
      </w:pPr>
      <w:bookmarkStart w:id="184" w:name="_Toc91304595"/>
      <w:bookmarkStart w:id="185" w:name="_Toc91304795"/>
      <w:bookmarkStart w:id="186" w:name="_Toc91304861"/>
      <w:ins w:id="187" w:author="mayan" w:date="2000-08-03T10:07:00Z">
        <w:r w:rsidRPr="00A301C4">
          <w:rPr>
            <w:rFonts w:ascii="Arial" w:eastAsia="黑体" w:hAnsi="Arial"/>
            <w:sz w:val="24"/>
            <w:szCs w:val="24"/>
          </w:rPr>
          <w:t>EDD/AutoCAD R14 V4.0</w:t>
        </w:r>
        <w:r w:rsidRPr="00A301C4">
          <w:rPr>
            <w:rFonts w:ascii="Arial" w:eastAsia="黑体" w:hAnsi="Arial" w:hint="eastAsia"/>
            <w:sz w:val="24"/>
            <w:szCs w:val="24"/>
          </w:rPr>
          <w:t>用户手册</w:t>
        </w:r>
        <w:bookmarkEnd w:id="184"/>
        <w:bookmarkEnd w:id="185"/>
        <w:bookmarkEnd w:id="186"/>
      </w:ins>
    </w:p>
    <w:p w:rsidR="00A301C4" w:rsidRDefault="00162F5B" w:rsidP="00A301C4">
      <w:pPr>
        <w:spacing w:before="120"/>
        <w:ind w:firstLine="3990"/>
        <w:rPr>
          <w:rFonts w:ascii="Arial" w:hAnsi="Arial"/>
          <w:sz w:val="18"/>
          <w:lang w:eastAsia="zh-CN"/>
        </w:rPr>
      </w:pPr>
      <w:r>
        <w:rPr>
          <w:rFonts w:ascii="Arial" w:hAnsi="Arial"/>
          <w:noProof/>
          <w:sz w:val="20"/>
          <w:lang w:eastAsia="zh-CN"/>
        </w:rPr>
        <w:drawing>
          <wp:anchor distT="0" distB="0" distL="114300" distR="114300" simplePos="0" relativeHeight="251657728" behindDoc="0" locked="0" layoutInCell="1" allowOverlap="1">
            <wp:simplePos x="0" y="0"/>
            <wp:positionH relativeFrom="column">
              <wp:posOffset>2155825</wp:posOffset>
            </wp:positionH>
            <wp:positionV relativeFrom="paragraph">
              <wp:posOffset>33655</wp:posOffset>
            </wp:positionV>
            <wp:extent cx="1200150" cy="21907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01C4">
        <w:rPr>
          <w:rFonts w:ascii="Arial" w:hAnsi="Arial"/>
          <w:sz w:val="18"/>
          <w:lang w:eastAsia="zh-CN"/>
        </w:rPr>
        <w:t xml:space="preserve">                 </w:t>
      </w:r>
      <w:ins w:id="188" w:author="mayan" w:date="2000-08-03T10:07:00Z">
        <w:r w:rsidR="00A301C4" w:rsidRPr="00AE149B">
          <w:rPr>
            <w:rFonts w:ascii="宋体" w:eastAsia="宋体" w:hAnsi="宋体" w:hint="eastAsia"/>
            <w:szCs w:val="21"/>
            <w:lang w:eastAsia="zh-CN"/>
          </w:rPr>
          <w:t>沈阳</w:t>
        </w:r>
      </w:ins>
      <w:r w:rsidR="00A301C4" w:rsidRPr="00AE149B">
        <w:rPr>
          <w:rFonts w:ascii="宋体" w:eastAsia="宋体" w:hAnsi="宋体" w:hint="eastAsia"/>
          <w:szCs w:val="21"/>
          <w:lang w:eastAsia="zh-CN"/>
        </w:rPr>
        <w:t>东软</w:t>
      </w:r>
      <w:ins w:id="189" w:author="mayan" w:date="2000-08-03T10:07:00Z">
        <w:r w:rsidR="00A301C4" w:rsidRPr="00AE149B">
          <w:rPr>
            <w:rFonts w:ascii="宋体" w:eastAsia="宋体" w:hAnsi="宋体" w:hint="eastAsia"/>
            <w:szCs w:val="21"/>
            <w:lang w:eastAsia="zh-CN"/>
          </w:rPr>
          <w:t>软件股份有限公司</w:t>
        </w:r>
      </w:ins>
      <w:r w:rsidR="00A301C4">
        <w:rPr>
          <w:rFonts w:ascii="Arial" w:hAnsi="Arial"/>
          <w:sz w:val="18"/>
          <w:lang w:eastAsia="zh-CN"/>
        </w:rPr>
        <w:t xml:space="preserve">                 </w:t>
      </w:r>
    </w:p>
    <w:p w:rsidR="00A301C4" w:rsidRPr="00AE149B" w:rsidRDefault="00A301C4" w:rsidP="00A301C4">
      <w:pPr>
        <w:spacing w:before="120"/>
        <w:ind w:firstLine="3990"/>
        <w:rPr>
          <w:ins w:id="190" w:author="mayan" w:date="2000-08-03T10:07:00Z"/>
          <w:rFonts w:ascii="宋体" w:eastAsia="宋体" w:hAnsi="宋体"/>
          <w:szCs w:val="21"/>
          <w:lang w:eastAsia="zh-CN"/>
        </w:rPr>
      </w:pPr>
      <w:ins w:id="191" w:author="mayan" w:date="2000-08-03T10:07:00Z">
        <w:r w:rsidRPr="00AE149B">
          <w:rPr>
            <w:rFonts w:ascii="宋体" w:eastAsia="宋体" w:hAnsi="宋体" w:hint="eastAsia"/>
            <w:szCs w:val="21"/>
            <w:lang w:eastAsia="zh-CN"/>
          </w:rPr>
          <w:t>地址：</w:t>
        </w:r>
      </w:ins>
      <w:r w:rsidRPr="00AE149B">
        <w:rPr>
          <w:rFonts w:ascii="宋体" w:eastAsia="宋体" w:hAnsi="宋体" w:hint="eastAsia"/>
          <w:szCs w:val="21"/>
          <w:lang w:eastAsia="zh-CN"/>
        </w:rPr>
        <w:t>沈阳浑南高新技术产业开发区</w:t>
      </w:r>
      <w:r w:rsidRPr="00AE149B">
        <w:rPr>
          <w:rFonts w:ascii="宋体" w:eastAsia="宋体" w:hAnsi="宋体"/>
          <w:szCs w:val="21"/>
          <w:lang w:eastAsia="zh-CN"/>
        </w:rPr>
        <w:t>·</w:t>
      </w:r>
      <w:r w:rsidRPr="00AE149B">
        <w:rPr>
          <w:rFonts w:ascii="宋体" w:eastAsia="宋体" w:hAnsi="宋体" w:hint="eastAsia"/>
          <w:szCs w:val="21"/>
          <w:lang w:eastAsia="zh-CN"/>
        </w:rPr>
        <w:t>东大软件园</w:t>
      </w:r>
    </w:p>
    <w:p w:rsidR="00A301C4" w:rsidRPr="00AE149B" w:rsidRDefault="00A301C4" w:rsidP="00A301C4">
      <w:pPr>
        <w:spacing w:before="120"/>
        <w:ind w:firstLine="3990"/>
        <w:rPr>
          <w:ins w:id="192" w:author="mayan" w:date="2000-08-03T10:07:00Z"/>
          <w:rFonts w:ascii="宋体" w:eastAsia="宋体" w:hAnsi="宋体"/>
          <w:szCs w:val="21"/>
          <w:lang w:eastAsia="zh-CN"/>
        </w:rPr>
      </w:pPr>
      <w:ins w:id="193" w:author="mayan" w:date="2000-08-03T10:07:00Z">
        <w:r w:rsidRPr="00AE149B">
          <w:rPr>
            <w:rFonts w:ascii="宋体" w:eastAsia="宋体" w:hAnsi="宋体" w:hint="eastAsia"/>
            <w:szCs w:val="21"/>
            <w:lang w:eastAsia="zh-CN"/>
          </w:rPr>
          <w:t>电话</w:t>
        </w:r>
      </w:ins>
      <w:r w:rsidRPr="00AE149B">
        <w:rPr>
          <w:rFonts w:ascii="宋体" w:eastAsia="宋体" w:hAnsi="宋体" w:hint="eastAsia"/>
          <w:szCs w:val="21"/>
          <w:lang w:eastAsia="zh-CN"/>
        </w:rPr>
        <w:t>：</w:t>
      </w:r>
      <w:r w:rsidRPr="00AE149B">
        <w:rPr>
          <w:rFonts w:ascii="宋体" w:eastAsia="宋体" w:hAnsi="宋体"/>
          <w:szCs w:val="21"/>
          <w:lang w:eastAsia="zh-CN"/>
        </w:rPr>
        <w:t>（</w:t>
      </w:r>
      <w:ins w:id="194"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5" w:author="mayan" w:date="2000-08-03T10:07:00Z">
        <w:r w:rsidRPr="00AE149B">
          <w:rPr>
            <w:rFonts w:ascii="宋体" w:eastAsia="宋体" w:hAnsi="宋体"/>
            <w:szCs w:val="21"/>
            <w:lang w:eastAsia="zh-CN"/>
          </w:rPr>
          <w:t>23783000</w:t>
        </w:r>
      </w:ins>
    </w:p>
    <w:p w:rsidR="00A301C4" w:rsidRPr="00AE149B" w:rsidRDefault="00A301C4" w:rsidP="00A301C4">
      <w:pPr>
        <w:spacing w:before="120"/>
        <w:ind w:firstLine="3990"/>
        <w:rPr>
          <w:ins w:id="196" w:author="mayan" w:date="2000-08-03T10:07:00Z"/>
          <w:rFonts w:ascii="宋体" w:eastAsia="宋体" w:hAnsi="宋体"/>
          <w:szCs w:val="21"/>
          <w:lang w:eastAsia="zh-CN"/>
        </w:rPr>
      </w:pPr>
      <w:ins w:id="197" w:author="mayan" w:date="2000-08-03T10:07:00Z">
        <w:r w:rsidRPr="00AE149B">
          <w:rPr>
            <w:rFonts w:ascii="宋体" w:eastAsia="宋体" w:hAnsi="宋体" w:hint="eastAsia"/>
            <w:szCs w:val="21"/>
            <w:lang w:eastAsia="zh-CN"/>
          </w:rPr>
          <w:t>传真：</w:t>
        </w:r>
      </w:ins>
      <w:r w:rsidRPr="00AE149B">
        <w:rPr>
          <w:rFonts w:ascii="宋体" w:eastAsia="宋体" w:hAnsi="宋体"/>
          <w:szCs w:val="21"/>
          <w:lang w:eastAsia="zh-CN"/>
        </w:rPr>
        <w:t>（</w:t>
      </w:r>
      <w:ins w:id="198"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9" w:author="mayan" w:date="2000-08-03T10:07:00Z">
        <w:r w:rsidRPr="00AE149B">
          <w:rPr>
            <w:rFonts w:ascii="宋体" w:eastAsia="宋体" w:hAnsi="宋体"/>
            <w:szCs w:val="21"/>
            <w:lang w:eastAsia="zh-CN"/>
          </w:rPr>
          <w:t>23</w:t>
        </w:r>
      </w:ins>
      <w:r w:rsidRPr="00AE149B">
        <w:rPr>
          <w:rFonts w:ascii="宋体" w:eastAsia="宋体" w:hAnsi="宋体" w:hint="eastAsia"/>
          <w:szCs w:val="21"/>
          <w:lang w:eastAsia="zh-CN"/>
        </w:rPr>
        <w:t>7</w:t>
      </w:r>
      <w:ins w:id="200" w:author="mayan" w:date="2000-08-03T10:07:00Z">
        <w:r w:rsidRPr="00AE149B">
          <w:rPr>
            <w:rFonts w:ascii="宋体" w:eastAsia="宋体" w:hAnsi="宋体"/>
            <w:szCs w:val="21"/>
            <w:lang w:eastAsia="zh-CN"/>
          </w:rPr>
          <w:t>8</w:t>
        </w:r>
      </w:ins>
      <w:r w:rsidRPr="00AE149B">
        <w:rPr>
          <w:rFonts w:ascii="宋体" w:eastAsia="宋体" w:hAnsi="宋体" w:hint="eastAsia"/>
          <w:szCs w:val="21"/>
          <w:lang w:eastAsia="zh-CN"/>
        </w:rPr>
        <w:t>4036</w:t>
      </w:r>
    </w:p>
    <w:p w:rsidR="00A301C4" w:rsidRPr="00AE149B" w:rsidRDefault="00A301C4" w:rsidP="00A301C4">
      <w:pPr>
        <w:spacing w:before="120"/>
        <w:ind w:firstLine="3990"/>
        <w:rPr>
          <w:ins w:id="201" w:author="mayan" w:date="2000-08-03T10:07:00Z"/>
          <w:rFonts w:ascii="宋体" w:eastAsia="宋体" w:hAnsi="宋体"/>
          <w:szCs w:val="21"/>
          <w:lang w:eastAsia="zh-CN"/>
        </w:rPr>
      </w:pPr>
      <w:ins w:id="202" w:author="mayan" w:date="2000-08-03T10:07:00Z">
        <w:r w:rsidRPr="00AE149B">
          <w:rPr>
            <w:rFonts w:ascii="宋体" w:eastAsia="宋体" w:hAnsi="宋体" w:hint="eastAsia"/>
            <w:szCs w:val="21"/>
            <w:lang w:eastAsia="zh-CN"/>
          </w:rPr>
          <w:t>客户服务热线：800-890-8000</w:t>
        </w:r>
      </w:ins>
    </w:p>
    <w:p w:rsidR="00A301C4" w:rsidRPr="00AE149B" w:rsidRDefault="00A301C4" w:rsidP="00AE149B">
      <w:pPr>
        <w:pStyle w:val="3"/>
        <w:jc w:val="both"/>
        <w:rPr>
          <w:ins w:id="203" w:author="mayan" w:date="2000-08-03T10:07:00Z"/>
          <w:rFonts w:ascii="黑体" w:eastAsia="黑体"/>
          <w:color w:val="auto"/>
          <w:sz w:val="28"/>
          <w:szCs w:val="28"/>
          <w:lang w:eastAsia="zh-CN"/>
        </w:rPr>
      </w:pPr>
      <w:bookmarkStart w:id="204" w:name="_Toc91304596"/>
      <w:bookmarkStart w:id="205" w:name="_Toc91304796"/>
      <w:bookmarkStart w:id="206" w:name="_Toc91304862"/>
      <w:bookmarkStart w:id="207" w:name="_Toc110321625"/>
      <w:smartTag w:uri="urn:schemas-microsoft-com:office:smarttags" w:element="chsdate">
        <w:smartTagPr>
          <w:attr w:name="IsROCDate" w:val="False"/>
          <w:attr w:name="IsLunarDate" w:val="False"/>
          <w:attr w:name="Day" w:val="30"/>
          <w:attr w:name="Month" w:val="12"/>
          <w:attr w:name="Year" w:val="1899"/>
        </w:smartTagPr>
        <w:ins w:id="208" w:author="mayan" w:date="2000-08-03T10:33:00Z">
          <w:r w:rsidRPr="00233771">
            <w:rPr>
              <w:rFonts w:ascii="Times New Roman" w:eastAsia="黑体" w:hAnsi="Times New Roman"/>
              <w:color w:val="auto"/>
              <w:sz w:val="28"/>
              <w:szCs w:val="28"/>
              <w:lang w:eastAsia="zh-CN"/>
            </w:rPr>
            <w:t>1</w:t>
          </w:r>
        </w:ins>
        <w:ins w:id="209" w:author="mayan" w:date="2000-08-03T10:07:00Z">
          <w:r w:rsidRPr="00233771">
            <w:rPr>
              <w:rFonts w:ascii="Times New Roman" w:eastAsia="黑体" w:hAnsi="Times New Roman"/>
              <w:color w:val="auto"/>
              <w:sz w:val="28"/>
              <w:szCs w:val="28"/>
              <w:lang w:eastAsia="zh-CN"/>
            </w:rPr>
            <w:t>.2.3</w:t>
          </w:r>
        </w:ins>
      </w:smartTag>
      <w:ins w:id="210" w:author="mayan" w:date="2000-08-03T10:07:00Z">
        <w:r w:rsidRPr="00233771">
          <w:rPr>
            <w:rFonts w:ascii="Times New Roman" w:eastAsia="黑体" w:hAnsi="Times New Roman"/>
            <w:color w:val="auto"/>
            <w:sz w:val="28"/>
            <w:szCs w:val="28"/>
            <w:lang w:eastAsia="zh-CN"/>
          </w:rPr>
          <w:t xml:space="preserve"> </w:t>
        </w:r>
        <w:r w:rsidRPr="00AE149B">
          <w:rPr>
            <w:rFonts w:ascii="黑体" w:eastAsia="黑体" w:hint="eastAsia"/>
            <w:color w:val="auto"/>
            <w:sz w:val="28"/>
            <w:szCs w:val="28"/>
            <w:lang w:eastAsia="zh-CN"/>
          </w:rPr>
          <w:t>版权声明</w:t>
        </w:r>
        <w:bookmarkEnd w:id="204"/>
        <w:bookmarkEnd w:id="205"/>
        <w:bookmarkEnd w:id="206"/>
        <w:bookmarkEnd w:id="207"/>
      </w:ins>
    </w:p>
    <w:p w:rsidR="00A301C4" w:rsidRPr="00AE149B" w:rsidRDefault="00A301C4" w:rsidP="00AE149B">
      <w:pPr>
        <w:pStyle w:val="10"/>
        <w:widowControl/>
        <w:autoSpaceDE w:val="0"/>
        <w:autoSpaceDN w:val="0"/>
        <w:spacing w:before="240" w:line="240" w:lineRule="atLeast"/>
        <w:ind w:firstLineChars="100" w:firstLine="240"/>
        <w:textAlignment w:val="bottom"/>
        <w:rPr>
          <w:ins w:id="211" w:author="mayan" w:date="2000-08-03T10:07:00Z"/>
          <w:rFonts w:ascii="Arial" w:hAnsi="Arial"/>
          <w:sz w:val="24"/>
          <w:szCs w:val="24"/>
        </w:rPr>
      </w:pPr>
      <w:ins w:id="212" w:author="mayan" w:date="2000-08-03T10:07:00Z">
        <w:r w:rsidRPr="00AE149B">
          <w:rPr>
            <w:rFonts w:ascii="Arial" w:hAnsi="Arial" w:hint="eastAsia"/>
            <w:sz w:val="24"/>
            <w:szCs w:val="24"/>
          </w:rPr>
          <w:t>版权声明是保护我们所开发软件的产权、不使我们公司利益受到损害的一种方式。在版权声明中应该包括以下内容：</w:t>
        </w:r>
      </w:ins>
    </w:p>
    <w:p w:rsidR="00A301C4" w:rsidRDefault="00A301C4" w:rsidP="006C466E">
      <w:pPr>
        <w:pStyle w:val="10"/>
        <w:widowControl/>
        <w:numPr>
          <w:ilvl w:val="0"/>
          <w:numId w:val="6"/>
        </w:numPr>
        <w:tabs>
          <w:tab w:val="num" w:pos="800"/>
        </w:tabs>
        <w:autoSpaceDE w:val="0"/>
        <w:autoSpaceDN w:val="0"/>
        <w:spacing w:before="240" w:line="240" w:lineRule="atLeast"/>
        <w:ind w:hanging="25"/>
        <w:textAlignment w:val="bottom"/>
        <w:rPr>
          <w:rFonts w:ascii="Arial" w:hAnsi="Arial"/>
          <w:sz w:val="24"/>
          <w:szCs w:val="24"/>
        </w:rPr>
      </w:pPr>
      <w:ins w:id="213" w:author="mayan" w:date="2000-08-03T10:07:00Z">
        <w:r w:rsidRPr="00AE149B">
          <w:rPr>
            <w:rFonts w:ascii="Arial" w:hAnsi="Arial" w:hint="eastAsia"/>
            <w:sz w:val="24"/>
            <w:szCs w:val="24"/>
          </w:rPr>
          <w:t>对我们所提供的软件及用户手册的保护声明。</w:t>
        </w:r>
      </w:ins>
    </w:p>
    <w:p w:rsidR="00A301C4" w:rsidRPr="00AE149B" w:rsidRDefault="00162F5B" w:rsidP="006C466E">
      <w:pPr>
        <w:pStyle w:val="10"/>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sz w:val="24"/>
          <w:szCs w:val="24"/>
        </w:rPr>
      </w:pPr>
      <w:r w:rsidRPr="00AE149B">
        <w:rPr>
          <w:rFonts w:ascii="Arial" w:hAnsi="Arial"/>
          <w:noProof/>
          <w:sz w:val="24"/>
          <w:szCs w:val="24"/>
        </w:rPr>
        <w:drawing>
          <wp:anchor distT="0" distB="0" distL="114300" distR="114300" simplePos="0" relativeHeight="251658752" behindDoc="0" locked="0" layoutInCell="1" allowOverlap="1">
            <wp:simplePos x="0" y="0"/>
            <wp:positionH relativeFrom="column">
              <wp:posOffset>2286000</wp:posOffset>
            </wp:positionH>
            <wp:positionV relativeFrom="paragraph">
              <wp:posOffset>146050</wp:posOffset>
            </wp:positionV>
            <wp:extent cx="1200150" cy="21907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ins w:id="214" w:author="mayan" w:date="2000-08-03T10:07:00Z">
        <w:r w:rsidR="00A301C4" w:rsidRPr="00AE149B">
          <w:rPr>
            <w:rFonts w:ascii="Arial" w:hAnsi="Arial" w:hint="eastAsia"/>
            <w:sz w:val="24"/>
            <w:szCs w:val="24"/>
          </w:rPr>
          <w:t>对我们的软件及</w:t>
        </w:r>
      </w:ins>
      <w:r w:rsidR="00A301C4" w:rsidRPr="00AE149B">
        <w:rPr>
          <w:rFonts w:ascii="Arial" w:hAnsi="Arial" w:hint="eastAsia"/>
          <w:sz w:val="24"/>
          <w:szCs w:val="24"/>
        </w:rPr>
        <w:t>注册</w:t>
      </w:r>
      <w:ins w:id="215" w:author="mayan" w:date="2000-08-03T10:07:00Z">
        <w:r w:rsidR="00A301C4" w:rsidRPr="00AE149B">
          <w:rPr>
            <w:rFonts w:ascii="Arial" w:hAnsi="Arial" w:hint="eastAsia"/>
            <w:sz w:val="24"/>
            <w:szCs w:val="24"/>
          </w:rPr>
          <w:t>商标</w:t>
        </w:r>
      </w:ins>
      <w:r w:rsidR="00A301C4" w:rsidRPr="00AE149B">
        <w:rPr>
          <w:rFonts w:ascii="Arial" w:hAnsi="Arial"/>
          <w:sz w:val="24"/>
          <w:szCs w:val="24"/>
        </w:rPr>
        <w:t xml:space="preserve">               </w:t>
      </w:r>
      <w:r w:rsidR="00A301C4" w:rsidRPr="00AE149B">
        <w:rPr>
          <w:rFonts w:ascii="Arial" w:hAnsi="Arial" w:hint="eastAsia"/>
          <w:sz w:val="24"/>
          <w:szCs w:val="24"/>
        </w:rPr>
        <w:t xml:space="preserve">    </w:t>
      </w:r>
      <w:r w:rsidR="00A301C4" w:rsidRPr="00AE149B">
        <w:rPr>
          <w:rFonts w:ascii="Arial" w:hAnsi="Arial"/>
          <w:position w:val="14"/>
          <w:sz w:val="24"/>
          <w:szCs w:val="24"/>
        </w:rPr>
        <w:t>®</w:t>
      </w:r>
      <w:ins w:id="216" w:author="mayan" w:date="2000-08-03T10:07:00Z">
        <w:r w:rsidR="00A301C4" w:rsidRPr="00AE149B">
          <w:rPr>
            <w:rFonts w:ascii="Arial" w:hAnsi="Arial" w:hint="eastAsia"/>
            <w:sz w:val="24"/>
            <w:szCs w:val="24"/>
          </w:rPr>
          <w:t>所有权的声明。</w:t>
        </w:r>
      </w:ins>
    </w:p>
    <w:p w:rsidR="00A301C4" w:rsidRPr="00AE149B" w:rsidRDefault="00A301C4" w:rsidP="006C466E">
      <w:pPr>
        <w:pStyle w:val="10"/>
        <w:widowControl/>
        <w:numPr>
          <w:ilvl w:val="0"/>
          <w:numId w:val="6"/>
        </w:numPr>
        <w:tabs>
          <w:tab w:val="num" w:pos="800"/>
        </w:tabs>
        <w:autoSpaceDE w:val="0"/>
        <w:autoSpaceDN w:val="0"/>
        <w:spacing w:before="120" w:line="360" w:lineRule="auto"/>
        <w:ind w:left="426" w:hanging="23"/>
        <w:textAlignment w:val="bottom"/>
        <w:rPr>
          <w:ins w:id="217" w:author="mayan" w:date="2000-08-03T10:07:00Z"/>
          <w:rFonts w:ascii="Arial" w:hAnsi="Arial"/>
          <w:sz w:val="24"/>
          <w:szCs w:val="24"/>
        </w:rPr>
      </w:pPr>
      <w:ins w:id="218" w:author="mayan" w:date="2000-08-03T10:07:00Z">
        <w:r w:rsidRPr="00AE149B">
          <w:rPr>
            <w:rFonts w:ascii="Arial" w:hAnsi="Arial" w:hint="eastAsia"/>
            <w:sz w:val="24"/>
            <w:szCs w:val="24"/>
          </w:rPr>
          <w:t>我们不对用户因为使用我们的软件所造成的损失负责的声明</w:t>
        </w:r>
      </w:ins>
      <w:r w:rsidRPr="00AE149B">
        <w:rPr>
          <w:rFonts w:ascii="Arial" w:hAnsi="Arial" w:hint="eastAsia"/>
          <w:sz w:val="24"/>
          <w:szCs w:val="24"/>
        </w:rPr>
        <w:t>（如：沈阳东软软件股份有限公司不对因为使用该软件、用户手册或由于该软件、用户手册中的缺陷所造成的任何损失负责）。</w:t>
      </w:r>
    </w:p>
    <w:p w:rsidR="00A301C4" w:rsidRPr="00AE149B" w:rsidRDefault="00A301C4" w:rsidP="00AE149B">
      <w:pPr>
        <w:pStyle w:val="10"/>
        <w:widowControl/>
        <w:autoSpaceDE w:val="0"/>
        <w:autoSpaceDN w:val="0"/>
        <w:spacing w:before="240" w:line="360" w:lineRule="auto"/>
        <w:ind w:firstLineChars="100" w:firstLine="240"/>
        <w:textAlignment w:val="bottom"/>
        <w:rPr>
          <w:ins w:id="219" w:author="mayan" w:date="2000-08-03T10:07:00Z"/>
          <w:rFonts w:ascii="Arial" w:hAnsi="Arial"/>
          <w:sz w:val="24"/>
          <w:szCs w:val="24"/>
        </w:rPr>
      </w:pPr>
      <w:ins w:id="220" w:author="mayan" w:date="2000-08-03T10:07:00Z">
        <w:r w:rsidRPr="00AE149B">
          <w:rPr>
            <w:rFonts w:ascii="Arial" w:hAnsi="Arial" w:hint="eastAsia"/>
            <w:sz w:val="24"/>
            <w:szCs w:val="24"/>
          </w:rPr>
          <w:t>另外，对于一些应用比较特殊的软件（如</w:t>
        </w:r>
        <w:r w:rsidRPr="00AE149B">
          <w:rPr>
            <w:rFonts w:ascii="Arial" w:hAnsi="Arial" w:hint="eastAsia"/>
            <w:sz w:val="24"/>
            <w:szCs w:val="24"/>
          </w:rPr>
          <w:t>Neteye</w:t>
        </w:r>
        <w:r w:rsidRPr="00AE149B">
          <w:rPr>
            <w:rFonts w:ascii="Arial" w:hAnsi="Arial" w:hint="eastAsia"/>
            <w:sz w:val="24"/>
            <w:szCs w:val="24"/>
          </w:rPr>
          <w:t>），虽然是在沈阳</w:t>
        </w:r>
      </w:ins>
      <w:r w:rsidRPr="00AE149B">
        <w:rPr>
          <w:rFonts w:ascii="Arial" w:hAnsi="Arial" w:hint="eastAsia"/>
          <w:sz w:val="24"/>
          <w:szCs w:val="24"/>
        </w:rPr>
        <w:t>东软</w:t>
      </w:r>
      <w:ins w:id="221" w:author="mayan" w:date="2000-08-03T10:07:00Z">
        <w:r w:rsidRPr="00AE149B">
          <w:rPr>
            <w:rFonts w:ascii="Arial" w:hAnsi="Arial" w:hint="eastAsia"/>
            <w:sz w:val="24"/>
            <w:szCs w:val="24"/>
          </w:rPr>
          <w:t>软件股份有限公司内完成产品化工作，但在手册中应注明版权所有者为东方软件有限公司。</w:t>
        </w:r>
      </w:ins>
    </w:p>
    <w:p w:rsidR="00A301C4" w:rsidRDefault="00A301C4" w:rsidP="00AE149B">
      <w:pPr>
        <w:pStyle w:val="10"/>
        <w:widowControl/>
        <w:autoSpaceDE w:val="0"/>
        <w:autoSpaceDN w:val="0"/>
        <w:spacing w:before="240" w:line="240" w:lineRule="atLeast"/>
        <w:ind w:firstLineChars="100" w:firstLine="240"/>
        <w:textAlignment w:val="bottom"/>
        <w:rPr>
          <w:rFonts w:ascii="Arial" w:hAnsi="Arial"/>
          <w:sz w:val="24"/>
          <w:szCs w:val="24"/>
        </w:rPr>
      </w:pPr>
      <w:ins w:id="222" w:author="mayan" w:date="2000-08-03T10:07:00Z">
        <w:r w:rsidRPr="00AE149B">
          <w:rPr>
            <w:rFonts w:ascii="Arial" w:hAnsi="Arial" w:hint="eastAsia"/>
            <w:sz w:val="24"/>
            <w:szCs w:val="24"/>
          </w:rPr>
          <w:t>具体</w:t>
        </w:r>
      </w:ins>
      <w:r w:rsidRPr="00AE149B">
        <w:rPr>
          <w:rFonts w:ascii="Arial" w:hAnsi="Arial" w:hint="eastAsia"/>
          <w:sz w:val="24"/>
          <w:szCs w:val="24"/>
        </w:rPr>
        <w:t>可</w:t>
      </w:r>
      <w:ins w:id="223" w:author="mayan" w:date="2000-08-03T10:07:00Z">
        <w:r w:rsidRPr="00AE149B">
          <w:rPr>
            <w:rFonts w:ascii="Arial" w:hAnsi="Arial" w:hint="eastAsia"/>
            <w:sz w:val="24"/>
            <w:szCs w:val="24"/>
          </w:rPr>
          <w:t>参考本规范的版权声明。</w:t>
        </w:r>
      </w:ins>
    </w:p>
    <w:p w:rsidR="00AE149B" w:rsidRPr="00AE149B" w:rsidRDefault="00AE149B" w:rsidP="00AE149B">
      <w:pPr>
        <w:pStyle w:val="3"/>
        <w:jc w:val="both"/>
        <w:rPr>
          <w:ins w:id="224" w:author="mayan" w:date="2000-08-03T10:07:00Z"/>
          <w:rFonts w:ascii="黑体" w:eastAsia="黑体"/>
          <w:color w:val="auto"/>
          <w:sz w:val="28"/>
          <w:szCs w:val="28"/>
          <w:lang w:eastAsia="zh-CN"/>
        </w:rPr>
      </w:pPr>
      <w:bookmarkStart w:id="225" w:name="_Toc91304597"/>
      <w:bookmarkStart w:id="226" w:name="_Toc91304797"/>
      <w:bookmarkStart w:id="227" w:name="_Toc91304863"/>
      <w:bookmarkStart w:id="228" w:name="_Toc110321626"/>
      <w:smartTag w:uri="urn:schemas-microsoft-com:office:smarttags" w:element="chsdate">
        <w:smartTagPr>
          <w:attr w:name="IsROCDate" w:val="False"/>
          <w:attr w:name="IsLunarDate" w:val="False"/>
          <w:attr w:name="Day" w:val="30"/>
          <w:attr w:name="Month" w:val="12"/>
          <w:attr w:name="Year" w:val="1899"/>
        </w:smartTagPr>
        <w:ins w:id="229" w:author="mayan" w:date="2000-08-03T10:33:00Z">
          <w:r w:rsidRPr="00233771">
            <w:rPr>
              <w:rFonts w:ascii="Times New Roman" w:eastAsia="黑体" w:hAnsi="Times New Roman"/>
              <w:color w:val="auto"/>
              <w:sz w:val="28"/>
              <w:szCs w:val="28"/>
              <w:lang w:eastAsia="zh-CN"/>
            </w:rPr>
            <w:t>1</w:t>
          </w:r>
        </w:ins>
        <w:ins w:id="230" w:author="mayan" w:date="2000-08-03T10:07:00Z">
          <w:r w:rsidRPr="00233771">
            <w:rPr>
              <w:rFonts w:ascii="Times New Roman" w:eastAsia="黑体" w:hAnsi="Times New Roman"/>
              <w:color w:val="auto"/>
              <w:sz w:val="28"/>
              <w:szCs w:val="28"/>
              <w:lang w:eastAsia="zh-CN"/>
            </w:rPr>
            <w:t>.2.4</w:t>
          </w:r>
        </w:ins>
      </w:smartTag>
      <w:ins w:id="231" w:author="mayan" w:date="2000-08-03T10:07:00Z">
        <w:r w:rsidRPr="00AE149B">
          <w:rPr>
            <w:rFonts w:ascii="黑体" w:eastAsia="黑体" w:hint="eastAsia"/>
            <w:color w:val="auto"/>
            <w:sz w:val="28"/>
            <w:szCs w:val="28"/>
            <w:lang w:eastAsia="zh-CN"/>
          </w:rPr>
          <w:t xml:space="preserve"> 前言</w:t>
        </w:r>
        <w:bookmarkEnd w:id="225"/>
        <w:bookmarkEnd w:id="226"/>
        <w:bookmarkEnd w:id="227"/>
        <w:bookmarkEnd w:id="228"/>
      </w:ins>
    </w:p>
    <w:p w:rsidR="00AE149B" w:rsidRPr="00AE149B" w:rsidRDefault="00AE149B" w:rsidP="00AE149B">
      <w:pPr>
        <w:pStyle w:val="10"/>
        <w:widowControl/>
        <w:autoSpaceDE w:val="0"/>
        <w:autoSpaceDN w:val="0"/>
        <w:spacing w:before="240" w:line="360" w:lineRule="auto"/>
        <w:ind w:firstLineChars="100" w:firstLine="240"/>
        <w:textAlignment w:val="bottom"/>
        <w:rPr>
          <w:ins w:id="232" w:author="mayan" w:date="2000-08-03T10:07:00Z"/>
          <w:rFonts w:ascii="Arial" w:hAnsi="Arial"/>
          <w:sz w:val="24"/>
          <w:szCs w:val="24"/>
        </w:rPr>
      </w:pPr>
      <w:ins w:id="233" w:author="mayan" w:date="2000-08-03T10:07:00Z">
        <w:r w:rsidRPr="00AE149B">
          <w:rPr>
            <w:rFonts w:ascii="Arial" w:hAnsi="Arial" w:hint="eastAsia"/>
            <w:sz w:val="24"/>
            <w:szCs w:val="24"/>
          </w:rPr>
          <w:t>对于前言所应包含的内容经常根据用户手册编写人员的习惯不同而不同，有时仅仅包含了系统的开发背景和目的，有时还包含了系统简介，有时甚至还包含了用户手册的阅读指南。</w:t>
        </w:r>
      </w:ins>
    </w:p>
    <w:p w:rsidR="00AE149B" w:rsidRPr="00AE149B" w:rsidRDefault="00AE149B" w:rsidP="00AE149B">
      <w:pPr>
        <w:pStyle w:val="10"/>
        <w:widowControl/>
        <w:autoSpaceDE w:val="0"/>
        <w:autoSpaceDN w:val="0"/>
        <w:spacing w:before="240" w:line="360" w:lineRule="auto"/>
        <w:ind w:firstLineChars="100" w:firstLine="240"/>
        <w:textAlignment w:val="bottom"/>
        <w:rPr>
          <w:ins w:id="234" w:author="mayan" w:date="2000-08-03T10:07:00Z"/>
          <w:rFonts w:ascii="Arial" w:hAnsi="Arial"/>
          <w:sz w:val="24"/>
          <w:szCs w:val="24"/>
        </w:rPr>
      </w:pPr>
      <w:ins w:id="235" w:author="mayan" w:date="2000-08-03T10:07:00Z">
        <w:r w:rsidRPr="00AE149B">
          <w:rPr>
            <w:rFonts w:ascii="Arial" w:hAnsi="Arial" w:hint="eastAsia"/>
            <w:sz w:val="24"/>
            <w:szCs w:val="24"/>
          </w:rPr>
          <w:lastRenderedPageBreak/>
          <w:t>为了统一起见，在这里我们规定前言主要包括以下内容：</w:t>
        </w:r>
      </w:ins>
    </w:p>
    <w:p w:rsidR="00AE149B" w:rsidRPr="00AE149B" w:rsidRDefault="00AE149B" w:rsidP="006C466E">
      <w:pPr>
        <w:pStyle w:val="10"/>
        <w:widowControl/>
        <w:numPr>
          <w:ilvl w:val="0"/>
          <w:numId w:val="7"/>
        </w:numPr>
        <w:tabs>
          <w:tab w:val="clear" w:pos="425"/>
          <w:tab w:val="num" w:pos="1000"/>
        </w:tabs>
        <w:autoSpaceDE w:val="0"/>
        <w:autoSpaceDN w:val="0"/>
        <w:spacing w:before="240" w:line="240" w:lineRule="atLeast"/>
        <w:ind w:left="1265" w:hanging="665"/>
        <w:textAlignment w:val="bottom"/>
        <w:rPr>
          <w:ins w:id="236" w:author="mayan" w:date="2000-08-03T10:07:00Z"/>
          <w:rFonts w:ascii="Arial" w:hAnsi="Arial"/>
          <w:sz w:val="24"/>
          <w:szCs w:val="24"/>
        </w:rPr>
      </w:pPr>
      <w:ins w:id="237" w:author="mayan" w:date="2000-08-03T10:07:00Z">
        <w:r w:rsidRPr="00AE149B">
          <w:rPr>
            <w:rFonts w:ascii="Arial" w:hAnsi="Arial" w:hint="eastAsia"/>
            <w:sz w:val="24"/>
            <w:szCs w:val="24"/>
          </w:rPr>
          <w:t>系统的开发背景和目的</w:t>
        </w:r>
        <w:del w:id="238" w:author="lucy" w:date="2004-12-17T16:17:00Z">
          <w:r w:rsidRPr="00AE149B">
            <w:rPr>
              <w:rFonts w:ascii="Arial" w:hAnsi="Arial" w:hint="eastAsia"/>
              <w:sz w:val="24"/>
              <w:szCs w:val="24"/>
            </w:rPr>
            <w:delText>。</w:delText>
          </w:r>
        </w:del>
      </w:ins>
      <w:ins w:id="239" w:author="lucy" w:date="2004-12-17T16:17:00Z">
        <w:r w:rsidRPr="00AE149B">
          <w:rPr>
            <w:rFonts w:ascii="Arial" w:hAnsi="Arial" w:hint="eastAsia"/>
            <w:sz w:val="24"/>
            <w:szCs w:val="24"/>
          </w:rPr>
          <w:t>，</w:t>
        </w:r>
      </w:ins>
      <w:ins w:id="240" w:author="lucy" w:date="2004-12-17T16:16:00Z">
        <w:r w:rsidRPr="00AE149B">
          <w:rPr>
            <w:rFonts w:ascii="Arial" w:hAnsi="Arial"/>
            <w:sz w:val="24"/>
            <w:szCs w:val="24"/>
          </w:rPr>
          <w:t>指出预期的读者</w:t>
        </w:r>
        <w:r w:rsidRPr="00AE149B">
          <w:rPr>
            <w:rFonts w:ascii="Arial" w:hAnsi="Arial" w:hint="eastAsia"/>
            <w:sz w:val="24"/>
            <w:szCs w:val="24"/>
          </w:rPr>
          <w:t>。</w:t>
        </w:r>
      </w:ins>
      <w:ins w:id="241" w:author="mayan" w:date="2000-08-03T10:07:00Z">
        <w:r w:rsidRPr="00AE149B">
          <w:rPr>
            <w:rFonts w:ascii="Arial" w:hAnsi="Arial" w:hint="eastAsia"/>
            <w:sz w:val="24"/>
            <w:szCs w:val="24"/>
          </w:rPr>
          <w:t>〖条件〗</w:t>
        </w:r>
      </w:ins>
    </w:p>
    <w:p w:rsidR="00AE149B" w:rsidRPr="00AE149B" w:rsidRDefault="00AE149B" w:rsidP="006C466E">
      <w:pPr>
        <w:pStyle w:val="10"/>
        <w:widowControl/>
        <w:numPr>
          <w:ilvl w:val="0"/>
          <w:numId w:val="7"/>
        </w:numPr>
        <w:tabs>
          <w:tab w:val="clear" w:pos="425"/>
          <w:tab w:val="num" w:pos="1000"/>
        </w:tabs>
        <w:autoSpaceDE w:val="0"/>
        <w:autoSpaceDN w:val="0"/>
        <w:spacing w:before="120" w:line="240" w:lineRule="atLeast"/>
        <w:ind w:left="1265" w:hanging="665"/>
        <w:textAlignment w:val="bottom"/>
        <w:rPr>
          <w:rFonts w:ascii="Arial" w:hAnsi="Arial"/>
          <w:sz w:val="24"/>
          <w:szCs w:val="24"/>
        </w:rPr>
      </w:pPr>
      <w:ins w:id="242" w:author="mayan" w:date="2000-08-03T10:07:00Z">
        <w:r w:rsidRPr="00AE149B">
          <w:rPr>
            <w:rFonts w:ascii="Arial" w:hAnsi="Arial" w:hint="eastAsia"/>
            <w:sz w:val="24"/>
            <w:szCs w:val="24"/>
          </w:rPr>
          <w:t>系统所能应用的领域和使用对象。</w:t>
        </w:r>
      </w:ins>
    </w:p>
    <w:p w:rsidR="00AE149B" w:rsidRPr="00AE149B" w:rsidRDefault="00AE149B" w:rsidP="006C466E">
      <w:pPr>
        <w:pStyle w:val="10"/>
        <w:widowControl/>
        <w:numPr>
          <w:ilvl w:val="0"/>
          <w:numId w:val="7"/>
          <w:ins w:id="243" w:author="lucy" w:date="2004-12-17T16:20:00Z"/>
        </w:numPr>
        <w:tabs>
          <w:tab w:val="clear" w:pos="425"/>
          <w:tab w:val="num" w:pos="1000"/>
        </w:tabs>
        <w:autoSpaceDE w:val="0"/>
        <w:autoSpaceDN w:val="0"/>
        <w:spacing w:before="120" w:line="240" w:lineRule="atLeast"/>
        <w:ind w:left="1265" w:hanging="665"/>
        <w:textAlignment w:val="bottom"/>
        <w:rPr>
          <w:ins w:id="244" w:author="lucy" w:date="2004-12-17T16:20:00Z"/>
          <w:rFonts w:ascii="Arial" w:hAnsi="Arial"/>
          <w:sz w:val="24"/>
          <w:szCs w:val="24"/>
        </w:rPr>
      </w:pPr>
      <w:ins w:id="245" w:author="lucy" w:date="2004-12-17T16:21:00Z">
        <w:r w:rsidRPr="00AE149B">
          <w:rPr>
            <w:rFonts w:ascii="Arial" w:hAnsi="Arial"/>
            <w:sz w:val="24"/>
            <w:szCs w:val="24"/>
          </w:rPr>
          <w:t>列出本文件中用到的专门术语的定义和外文首字母组词的原词组</w:t>
        </w:r>
      </w:ins>
    </w:p>
    <w:p w:rsidR="00AE149B" w:rsidRPr="00AE149B" w:rsidRDefault="00AE149B" w:rsidP="006C466E">
      <w:pPr>
        <w:pStyle w:val="10"/>
        <w:widowControl/>
        <w:numPr>
          <w:ilvl w:val="0"/>
          <w:numId w:val="7"/>
          <w:numberingChange w:id="246" w:author="lucy" w:date="2004-12-17T15:46:00Z" w:original="%1:3:0:."/>
        </w:numPr>
        <w:tabs>
          <w:tab w:val="clear" w:pos="425"/>
          <w:tab w:val="num" w:pos="1000"/>
        </w:tabs>
        <w:autoSpaceDE w:val="0"/>
        <w:autoSpaceDN w:val="0"/>
        <w:spacing w:before="120" w:line="240" w:lineRule="atLeast"/>
        <w:ind w:left="1265" w:hanging="665"/>
        <w:textAlignment w:val="bottom"/>
        <w:rPr>
          <w:ins w:id="247" w:author="mayan" w:date="2000-08-03T10:07:00Z"/>
          <w:rFonts w:ascii="Arial" w:hAnsi="Arial"/>
          <w:sz w:val="24"/>
          <w:szCs w:val="24"/>
        </w:rPr>
      </w:pPr>
      <w:ins w:id="248" w:author="mayan" w:date="2000-08-03T10:07:00Z">
        <w:r w:rsidRPr="00AE149B">
          <w:rPr>
            <w:rFonts w:ascii="Arial" w:hAnsi="Arial" w:hint="eastAsia"/>
            <w:sz w:val="24"/>
            <w:szCs w:val="24"/>
          </w:rPr>
          <w:t>系统的功能及特性简介。</w:t>
        </w:r>
      </w:ins>
    </w:p>
    <w:p w:rsidR="00AE149B" w:rsidRDefault="00AE149B" w:rsidP="006C466E">
      <w:pPr>
        <w:pStyle w:val="10"/>
        <w:widowControl/>
        <w:numPr>
          <w:ilvl w:val="0"/>
          <w:numId w:val="7"/>
          <w:numberingChange w:id="249" w:author="lucy" w:date="2004-12-17T15:46:00Z" w:original="%1:4:0:."/>
        </w:numPr>
        <w:tabs>
          <w:tab w:val="clear" w:pos="425"/>
          <w:tab w:val="left" w:pos="1000"/>
        </w:tabs>
        <w:autoSpaceDE w:val="0"/>
        <w:autoSpaceDN w:val="0"/>
        <w:spacing w:before="120" w:line="240" w:lineRule="atLeast"/>
        <w:ind w:left="1265" w:hanging="665"/>
        <w:textAlignment w:val="bottom"/>
        <w:rPr>
          <w:ins w:id="250" w:author="mayan" w:date="2000-08-03T10:07:00Z"/>
          <w:rFonts w:ascii="Arial" w:hAnsi="Arial"/>
          <w:sz w:val="21"/>
        </w:rPr>
      </w:pPr>
      <w:ins w:id="251" w:author="mayan" w:date="2000-08-03T10:07:00Z">
        <w:r w:rsidRPr="00AE149B">
          <w:rPr>
            <w:rFonts w:ascii="Arial" w:hAnsi="Arial" w:hint="eastAsia"/>
            <w:sz w:val="24"/>
            <w:szCs w:val="24"/>
          </w:rPr>
          <w:t>如果本手册不是该系统的第一个版本，还应该简介较上一版本的改进部分</w:t>
        </w:r>
        <w:r w:rsidRPr="00AE149B">
          <w:rPr>
            <w:rFonts w:ascii="Arial" w:hAnsi="Arial" w:hint="eastAsia"/>
            <w:sz w:val="28"/>
            <w:szCs w:val="28"/>
          </w:rPr>
          <w:t>。</w:t>
        </w:r>
        <w:r>
          <w:rPr>
            <w:rFonts w:ascii="Arial" w:eastAsia="黑体" w:hAnsi="Arial" w:hint="eastAsia"/>
            <w:sz w:val="24"/>
          </w:rPr>
          <w:t>〖条件〗</w:t>
        </w:r>
      </w:ins>
    </w:p>
    <w:p w:rsidR="00AE149B" w:rsidRPr="00AE149B" w:rsidRDefault="00AE149B" w:rsidP="00AE149B">
      <w:pPr>
        <w:pStyle w:val="3"/>
        <w:jc w:val="both"/>
        <w:rPr>
          <w:ins w:id="252" w:author="mayan" w:date="2000-08-03T10:07:00Z"/>
          <w:rFonts w:ascii="黑体" w:eastAsia="黑体"/>
          <w:color w:val="auto"/>
          <w:sz w:val="28"/>
          <w:szCs w:val="28"/>
        </w:rPr>
      </w:pPr>
      <w:bookmarkStart w:id="253" w:name="_Toc91304598"/>
      <w:bookmarkStart w:id="254" w:name="_Toc91304798"/>
      <w:bookmarkStart w:id="255" w:name="_Toc91304864"/>
      <w:bookmarkStart w:id="256" w:name="_Toc110321627"/>
      <w:smartTag w:uri="urn:schemas-microsoft-com:office:smarttags" w:element="chsdate">
        <w:smartTagPr>
          <w:attr w:name="IsROCDate" w:val="False"/>
          <w:attr w:name="IsLunarDate" w:val="False"/>
          <w:attr w:name="Day" w:val="30"/>
          <w:attr w:name="Month" w:val="12"/>
          <w:attr w:name="Year" w:val="1899"/>
        </w:smartTagPr>
        <w:ins w:id="257" w:author="mayan" w:date="2000-08-03T10:33:00Z">
          <w:r w:rsidRPr="00233771">
            <w:rPr>
              <w:rFonts w:ascii="Times New Roman" w:eastAsia="黑体" w:hAnsi="Times New Roman"/>
              <w:color w:val="auto"/>
              <w:sz w:val="28"/>
              <w:szCs w:val="28"/>
            </w:rPr>
            <w:t>1</w:t>
          </w:r>
        </w:ins>
        <w:ins w:id="258" w:author="mayan" w:date="2000-08-03T10:07:00Z">
          <w:r w:rsidRPr="00233771">
            <w:rPr>
              <w:rFonts w:ascii="Times New Roman" w:eastAsia="黑体" w:hAnsi="Times New Roman"/>
              <w:color w:val="auto"/>
              <w:sz w:val="28"/>
              <w:szCs w:val="28"/>
            </w:rPr>
            <w:t>.2.5</w:t>
          </w:r>
        </w:ins>
      </w:smartTag>
      <w:ins w:id="259" w:author="mayan" w:date="2000-08-03T10:07:00Z">
        <w:r w:rsidRPr="00AE149B">
          <w:rPr>
            <w:rFonts w:ascii="黑体" w:eastAsia="黑体" w:hint="eastAsia"/>
            <w:color w:val="auto"/>
            <w:sz w:val="28"/>
            <w:szCs w:val="28"/>
          </w:rPr>
          <w:t xml:space="preserve"> 阅读指南</w:t>
        </w:r>
        <w:bookmarkEnd w:id="253"/>
        <w:bookmarkEnd w:id="254"/>
        <w:bookmarkEnd w:id="255"/>
        <w:bookmarkEnd w:id="256"/>
      </w:ins>
    </w:p>
    <w:p w:rsidR="00AE149B" w:rsidRPr="00AE149B" w:rsidRDefault="00AE149B" w:rsidP="00AE149B">
      <w:pPr>
        <w:pStyle w:val="10"/>
        <w:widowControl/>
        <w:autoSpaceDE w:val="0"/>
        <w:autoSpaceDN w:val="0"/>
        <w:spacing w:before="240" w:line="360" w:lineRule="auto"/>
        <w:ind w:firstLineChars="100" w:firstLine="240"/>
        <w:textAlignment w:val="bottom"/>
        <w:rPr>
          <w:ins w:id="260" w:author="mayan" w:date="2000-08-03T10:07:00Z"/>
          <w:rFonts w:ascii="Arial" w:hAnsi="Arial"/>
          <w:sz w:val="24"/>
          <w:szCs w:val="24"/>
        </w:rPr>
      </w:pPr>
      <w:ins w:id="261" w:author="mayan" w:date="2000-08-03T10:07:00Z">
        <w:r w:rsidRPr="00AE149B">
          <w:rPr>
            <w:rFonts w:ascii="Arial" w:hAnsi="Arial" w:hint="eastAsia"/>
            <w:sz w:val="24"/>
            <w:szCs w:val="24"/>
          </w:rPr>
          <w:t>阅读指南是每本</w:t>
        </w:r>
      </w:ins>
      <w:r w:rsidRPr="00AE149B">
        <w:rPr>
          <w:rFonts w:ascii="Arial" w:hAnsi="Arial"/>
          <w:sz w:val="24"/>
          <w:szCs w:val="24"/>
        </w:rPr>
        <w:t>（</w:t>
      </w:r>
      <w:ins w:id="262" w:author="mayan" w:date="2000-08-03T10:07:00Z">
        <w:r w:rsidRPr="00AE149B">
          <w:rPr>
            <w:rFonts w:ascii="Arial" w:hAnsi="Arial" w:hint="eastAsia"/>
            <w:sz w:val="24"/>
            <w:szCs w:val="24"/>
          </w:rPr>
          <w:t>套</w:t>
        </w:r>
      </w:ins>
      <w:r w:rsidRPr="00AE149B">
        <w:rPr>
          <w:rFonts w:ascii="Arial" w:hAnsi="Arial"/>
          <w:sz w:val="24"/>
          <w:szCs w:val="24"/>
        </w:rPr>
        <w:t>）</w:t>
      </w:r>
      <w:ins w:id="263" w:author="mayan" w:date="2000-08-03T10:07:00Z">
        <w:r w:rsidRPr="00AE149B">
          <w:rPr>
            <w:rFonts w:ascii="Arial" w:hAnsi="Arial" w:hint="eastAsia"/>
            <w:sz w:val="24"/>
            <w:szCs w:val="24"/>
          </w:rPr>
          <w:t>用户手册必不可少的组成部分，用户通过它可以了解到用户手册的基本内容；了解到应该如何、从哪儿开始阅读该用户手册。用户手册的阅读指南应该包含如下几部分：</w:t>
        </w:r>
      </w:ins>
    </w:p>
    <w:p w:rsidR="00AE149B" w:rsidRPr="00AE149B" w:rsidRDefault="00AE149B" w:rsidP="006C466E">
      <w:pPr>
        <w:pStyle w:val="10"/>
        <w:widowControl/>
        <w:numPr>
          <w:ilvl w:val="0"/>
          <w:numId w:val="8"/>
        </w:numPr>
        <w:tabs>
          <w:tab w:val="clear" w:pos="425"/>
          <w:tab w:val="num" w:pos="1100"/>
        </w:tabs>
        <w:autoSpaceDE w:val="0"/>
        <w:autoSpaceDN w:val="0"/>
        <w:spacing w:before="240" w:line="360" w:lineRule="auto"/>
        <w:ind w:left="1100" w:hanging="500"/>
        <w:textAlignment w:val="bottom"/>
        <w:rPr>
          <w:ins w:id="264" w:author="mayan" w:date="2000-08-03T10:07:00Z"/>
          <w:rFonts w:ascii="Arial" w:hAnsi="Arial"/>
          <w:sz w:val="24"/>
          <w:szCs w:val="24"/>
        </w:rPr>
      </w:pPr>
      <w:ins w:id="265" w:author="mayan" w:date="2000-08-03T10:07:00Z">
        <w:r w:rsidRPr="00AE149B">
          <w:rPr>
            <w:rFonts w:ascii="Arial" w:eastAsia="黑体" w:hAnsi="Arial" w:hint="eastAsia"/>
            <w:sz w:val="24"/>
            <w:szCs w:val="24"/>
          </w:rPr>
          <w:t>手册目标：</w:t>
        </w:r>
        <w:r w:rsidRPr="00AE149B">
          <w:rPr>
            <w:rFonts w:ascii="Arial" w:hAnsi="Arial" w:hint="eastAsia"/>
            <w:sz w:val="24"/>
            <w:szCs w:val="24"/>
          </w:rPr>
          <w:t>通过阅读该用户手册，用户应该或能够达到什么目标。</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6" w:author="mayan" w:date="2000-08-03T10:07:00Z"/>
          <w:rFonts w:ascii="Arial" w:hAnsi="Arial"/>
          <w:sz w:val="24"/>
          <w:szCs w:val="24"/>
        </w:rPr>
      </w:pPr>
      <w:ins w:id="267" w:author="mayan" w:date="2000-08-03T10:07:00Z">
        <w:r w:rsidRPr="00AE149B">
          <w:rPr>
            <w:rFonts w:ascii="Arial" w:eastAsia="黑体" w:hAnsi="Arial" w:hint="eastAsia"/>
            <w:sz w:val="24"/>
            <w:szCs w:val="24"/>
          </w:rPr>
          <w:t>阅读对象：</w:t>
        </w:r>
        <w:r w:rsidRPr="00AE149B">
          <w:rPr>
            <w:rFonts w:ascii="Arial" w:hAnsi="Arial" w:hint="eastAsia"/>
            <w:sz w:val="24"/>
            <w:szCs w:val="24"/>
          </w:rPr>
          <w:t>指明什么人员应该阅读该手册，或什么人员应该阅读本手册的哪些部分；阅读对象在阅读本手册之前应该掌握哪些知识，必要时应给出资料清单，以便用户查阅。</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8" w:author="mayan" w:date="2000-08-03T10:07:00Z"/>
          <w:rFonts w:ascii="Arial" w:hAnsi="Arial"/>
          <w:sz w:val="24"/>
          <w:szCs w:val="24"/>
        </w:rPr>
      </w:pPr>
      <w:ins w:id="269" w:author="mayan" w:date="2000-08-03T10:07:00Z">
        <w:r w:rsidRPr="00AE149B">
          <w:rPr>
            <w:rFonts w:ascii="Arial" w:eastAsia="黑体" w:hAnsi="Arial" w:hint="eastAsia"/>
            <w:sz w:val="24"/>
            <w:szCs w:val="24"/>
          </w:rPr>
          <w:t>手册构成：</w:t>
        </w:r>
        <w:r w:rsidRPr="00AE149B">
          <w:rPr>
            <w:rFonts w:ascii="Arial" w:hAnsi="Arial" w:hint="eastAsia"/>
            <w:sz w:val="24"/>
            <w:szCs w:val="24"/>
          </w:rPr>
          <w:t>如果本系统的用户手册</w:t>
        </w:r>
      </w:ins>
      <w:r w:rsidRPr="00AE149B">
        <w:rPr>
          <w:rFonts w:ascii="Arial" w:hAnsi="Arial"/>
          <w:sz w:val="24"/>
          <w:szCs w:val="24"/>
        </w:rPr>
        <w:t>（</w:t>
      </w:r>
      <w:ins w:id="270" w:author="mayan" w:date="2000-08-03T10:07:00Z">
        <w:r w:rsidRPr="00AE149B">
          <w:rPr>
            <w:rFonts w:ascii="Arial" w:hAnsi="Arial" w:hint="eastAsia"/>
            <w:sz w:val="24"/>
            <w:szCs w:val="24"/>
          </w:rPr>
          <w:t>包括管理员手册、参考手册</w:t>
        </w:r>
      </w:ins>
      <w:r w:rsidRPr="00AE149B">
        <w:rPr>
          <w:rFonts w:ascii="Arial" w:hAnsi="Arial"/>
          <w:sz w:val="24"/>
          <w:szCs w:val="24"/>
        </w:rPr>
        <w:t>）</w:t>
      </w:r>
      <w:ins w:id="271" w:author="mayan" w:date="2000-08-03T10:07:00Z">
        <w:r w:rsidRPr="00AE149B">
          <w:rPr>
            <w:rFonts w:ascii="Arial" w:hAnsi="Arial" w:hint="eastAsia"/>
            <w:sz w:val="24"/>
            <w:szCs w:val="24"/>
          </w:rPr>
          <w:t>由几本组成，首先应该分别简要介绍这些手册的情况。最根本的是应该介绍本手册在哪一章或哪几章讲解了什么内容，对于较大系统，如</w:t>
        </w:r>
        <w:r w:rsidRPr="00AE149B">
          <w:rPr>
            <w:rFonts w:ascii="Arial" w:hAnsi="Arial" w:hint="eastAsia"/>
            <w:sz w:val="24"/>
            <w:szCs w:val="24"/>
          </w:rPr>
          <w:t>U</w:t>
        </w:r>
        <w:r w:rsidRPr="00AE149B">
          <w:rPr>
            <w:rFonts w:ascii="Arial" w:hAnsi="Arial"/>
            <w:sz w:val="24"/>
            <w:szCs w:val="24"/>
          </w:rPr>
          <w:t>niversal Office 3.5</w:t>
        </w:r>
        <w:r w:rsidRPr="00AE149B">
          <w:rPr>
            <w:rFonts w:ascii="Arial" w:hAnsi="Arial" w:hint="eastAsia"/>
            <w:sz w:val="24"/>
            <w:szCs w:val="24"/>
          </w:rPr>
          <w:t>，分别介绍每一章内容比较繁琐，则可概括性地介绍。</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72" w:author="mayan" w:date="2000-08-03T10:07:00Z"/>
          <w:rFonts w:ascii="Arial" w:hAnsi="Arial"/>
          <w:sz w:val="24"/>
          <w:szCs w:val="24"/>
        </w:rPr>
      </w:pPr>
      <w:ins w:id="273" w:author="mayan" w:date="2000-08-03T10:07:00Z">
        <w:r w:rsidRPr="00AE149B">
          <w:rPr>
            <w:rFonts w:ascii="Arial" w:eastAsia="黑体" w:hAnsi="Arial" w:hint="eastAsia"/>
            <w:sz w:val="24"/>
            <w:szCs w:val="24"/>
          </w:rPr>
          <w:t>手册约定：</w:t>
        </w:r>
        <w:r w:rsidRPr="00AE149B">
          <w:rPr>
            <w:rFonts w:ascii="Arial" w:hAnsi="Arial" w:hint="eastAsia"/>
            <w:sz w:val="24"/>
            <w:szCs w:val="24"/>
          </w:rPr>
          <w:t>这一部分应该包括字体的约定、特殊符号的约定以及【注意】、【警告】、【说明】等的含义。必要时，应该给出某些基本术语的定义。也可以把基本术语、概念的定义作为基础知识来介绍。</w:t>
        </w:r>
      </w:ins>
    </w:p>
    <w:p w:rsidR="00AE149B" w:rsidRPr="00AE149B" w:rsidRDefault="00AE149B" w:rsidP="00AE149B">
      <w:pPr>
        <w:pStyle w:val="10"/>
        <w:widowControl/>
        <w:autoSpaceDE w:val="0"/>
        <w:autoSpaceDN w:val="0"/>
        <w:spacing w:before="240" w:line="360" w:lineRule="auto"/>
        <w:ind w:firstLineChars="100" w:firstLine="240"/>
        <w:textAlignment w:val="bottom"/>
        <w:rPr>
          <w:ins w:id="274" w:author="mayan" w:date="2000-08-03T10:07:00Z"/>
          <w:rFonts w:ascii="Arial" w:hAnsi="Arial"/>
          <w:sz w:val="24"/>
          <w:szCs w:val="24"/>
        </w:rPr>
      </w:pPr>
      <w:ins w:id="275" w:author="mayan" w:date="2000-08-03T10:07:00Z">
        <w:r w:rsidRPr="00AE149B">
          <w:rPr>
            <w:rFonts w:ascii="Arial" w:hAnsi="Arial" w:hint="eastAsia"/>
            <w:sz w:val="24"/>
            <w:szCs w:val="24"/>
          </w:rPr>
          <w:t>具体请参考本规范的阅读指南。</w:t>
        </w:r>
      </w:ins>
    </w:p>
    <w:p w:rsidR="00AE149B" w:rsidRPr="00AE149B" w:rsidRDefault="00AE149B" w:rsidP="00AE149B">
      <w:pPr>
        <w:pStyle w:val="3"/>
        <w:spacing w:line="360" w:lineRule="auto"/>
        <w:jc w:val="both"/>
        <w:rPr>
          <w:ins w:id="276" w:author="mayan" w:date="2000-08-03T10:07:00Z"/>
          <w:rFonts w:ascii="黑体" w:eastAsia="黑体" w:hAnsi="黑体"/>
          <w:color w:val="auto"/>
          <w:sz w:val="28"/>
          <w:szCs w:val="21"/>
          <w:lang w:eastAsia="zh-CN"/>
        </w:rPr>
      </w:pPr>
      <w:bookmarkStart w:id="277" w:name="_Toc91304599"/>
      <w:bookmarkStart w:id="278" w:name="_Toc91304799"/>
      <w:bookmarkStart w:id="279" w:name="_Toc91304865"/>
      <w:bookmarkStart w:id="280" w:name="_Toc110321628"/>
      <w:smartTag w:uri="urn:schemas-microsoft-com:office:smarttags" w:element="chsdate">
        <w:smartTagPr>
          <w:attr w:name="IsROCDate" w:val="False"/>
          <w:attr w:name="IsLunarDate" w:val="False"/>
          <w:attr w:name="Day" w:val="30"/>
          <w:attr w:name="Month" w:val="12"/>
          <w:attr w:name="Year" w:val="1899"/>
        </w:smartTagPr>
        <w:ins w:id="281" w:author="mayan" w:date="2000-08-03T10:33:00Z">
          <w:r w:rsidRPr="00233771">
            <w:rPr>
              <w:rFonts w:ascii="Times New Roman" w:eastAsia="黑体" w:hAnsi="Times New Roman"/>
              <w:color w:val="auto"/>
              <w:sz w:val="28"/>
              <w:szCs w:val="21"/>
              <w:lang w:eastAsia="zh-CN"/>
            </w:rPr>
            <w:t>1</w:t>
          </w:r>
        </w:ins>
        <w:ins w:id="282" w:author="mayan" w:date="2000-08-03T10:07:00Z">
          <w:r w:rsidRPr="00233771">
            <w:rPr>
              <w:rFonts w:ascii="Times New Roman" w:eastAsia="黑体" w:hAnsi="Times New Roman"/>
              <w:color w:val="auto"/>
              <w:sz w:val="28"/>
              <w:szCs w:val="21"/>
              <w:lang w:eastAsia="zh-CN"/>
            </w:rPr>
            <w:t>.2.6</w:t>
          </w:r>
        </w:ins>
      </w:smartTag>
      <w:ins w:id="283" w:author="mayan" w:date="2000-08-03T10:07:00Z">
        <w:r w:rsidRPr="00233771">
          <w:rPr>
            <w:rFonts w:ascii="Times New Roman" w:eastAsia="黑体" w:hAnsi="Times New Roman"/>
            <w:color w:val="auto"/>
            <w:sz w:val="28"/>
            <w:szCs w:val="21"/>
            <w:lang w:eastAsia="zh-CN"/>
          </w:rPr>
          <w:t xml:space="preserve"> </w:t>
        </w:r>
        <w:r w:rsidRPr="00AE149B">
          <w:rPr>
            <w:rFonts w:ascii="黑体" w:eastAsia="黑体" w:hAnsi="黑体" w:hint="eastAsia"/>
            <w:color w:val="auto"/>
            <w:sz w:val="28"/>
            <w:szCs w:val="21"/>
            <w:lang w:eastAsia="zh-CN"/>
          </w:rPr>
          <w:t>目录</w:t>
        </w:r>
        <w:bookmarkEnd w:id="277"/>
        <w:bookmarkEnd w:id="278"/>
        <w:bookmarkEnd w:id="279"/>
        <w:bookmarkEnd w:id="280"/>
      </w:ins>
    </w:p>
    <w:p w:rsidR="00AE149B" w:rsidRPr="00AE149B" w:rsidRDefault="00AE149B" w:rsidP="00AE149B">
      <w:pPr>
        <w:pStyle w:val="10"/>
        <w:widowControl/>
        <w:autoSpaceDE w:val="0"/>
        <w:autoSpaceDN w:val="0"/>
        <w:spacing w:before="240" w:line="360" w:lineRule="auto"/>
        <w:ind w:firstLineChars="100" w:firstLine="240"/>
        <w:textAlignment w:val="bottom"/>
        <w:rPr>
          <w:ins w:id="284" w:author="mayan" w:date="2000-08-03T10:07:00Z"/>
          <w:rFonts w:ascii="Arial" w:hAnsi="Arial"/>
          <w:sz w:val="24"/>
          <w:szCs w:val="24"/>
        </w:rPr>
      </w:pPr>
      <w:ins w:id="285" w:author="mayan" w:date="2000-08-03T10:07:00Z">
        <w:r w:rsidRPr="00AE149B">
          <w:rPr>
            <w:rFonts w:ascii="Arial" w:hAnsi="Arial" w:hint="eastAsia"/>
            <w:sz w:val="24"/>
            <w:szCs w:val="24"/>
          </w:rPr>
          <w: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t>
        </w:r>
      </w:ins>
    </w:p>
    <w:p w:rsidR="00AE149B" w:rsidRPr="00AE149B" w:rsidRDefault="00AE149B" w:rsidP="00AE149B">
      <w:pPr>
        <w:pStyle w:val="10"/>
        <w:widowControl/>
        <w:autoSpaceDE w:val="0"/>
        <w:autoSpaceDN w:val="0"/>
        <w:spacing w:before="240" w:line="360" w:lineRule="auto"/>
        <w:ind w:firstLineChars="100" w:firstLine="240"/>
        <w:textAlignment w:val="bottom"/>
        <w:rPr>
          <w:ins w:id="286" w:author="mayan" w:date="2000-08-03T10:07:00Z"/>
          <w:rFonts w:ascii="Arial" w:hAnsi="Arial"/>
          <w:sz w:val="24"/>
          <w:szCs w:val="24"/>
        </w:rPr>
      </w:pPr>
      <w:ins w:id="287" w:author="mayan" w:date="2000-08-03T10:07:00Z">
        <w:r w:rsidRPr="00AE149B">
          <w:rPr>
            <w:rFonts w:ascii="Arial" w:hAnsi="Arial" w:hint="eastAsia"/>
            <w:sz w:val="24"/>
            <w:szCs w:val="24"/>
          </w:rPr>
          <w:t>有关格式请参考本规范目录的编写。</w:t>
        </w:r>
      </w:ins>
    </w:p>
    <w:p w:rsidR="00AE149B" w:rsidRPr="00AE149B" w:rsidRDefault="00AE149B" w:rsidP="00AE149B">
      <w:pPr>
        <w:pStyle w:val="3"/>
        <w:spacing w:line="360" w:lineRule="auto"/>
        <w:jc w:val="both"/>
        <w:rPr>
          <w:ins w:id="288" w:author="mayan" w:date="2000-08-03T10:07:00Z"/>
          <w:rFonts w:ascii="黑体" w:eastAsia="黑体" w:hAnsi="黑体"/>
          <w:color w:val="auto"/>
          <w:sz w:val="28"/>
          <w:szCs w:val="21"/>
          <w:lang w:eastAsia="zh-CN"/>
        </w:rPr>
      </w:pPr>
      <w:bookmarkStart w:id="289" w:name="_Toc91304600"/>
      <w:bookmarkStart w:id="290" w:name="_Toc91304800"/>
      <w:bookmarkStart w:id="291" w:name="_Toc91304866"/>
      <w:bookmarkStart w:id="292" w:name="_Toc110321629"/>
      <w:smartTag w:uri="urn:schemas-microsoft-com:office:smarttags" w:element="chsdate">
        <w:smartTagPr>
          <w:attr w:name="IsROCDate" w:val="False"/>
          <w:attr w:name="IsLunarDate" w:val="False"/>
          <w:attr w:name="Day" w:val="30"/>
          <w:attr w:name="Month" w:val="12"/>
          <w:attr w:name="Year" w:val="1899"/>
        </w:smartTagPr>
        <w:ins w:id="293" w:author="mayan" w:date="2000-08-03T10:33:00Z">
          <w:r w:rsidRPr="00233771">
            <w:rPr>
              <w:rFonts w:ascii="Times New Roman" w:eastAsia="黑体" w:hAnsi="Times New Roman"/>
              <w:color w:val="auto"/>
              <w:sz w:val="28"/>
              <w:szCs w:val="21"/>
              <w:lang w:eastAsia="zh-CN"/>
            </w:rPr>
            <w:lastRenderedPageBreak/>
            <w:t>1</w:t>
          </w:r>
        </w:ins>
        <w:ins w:id="294" w:author="mayan" w:date="2000-08-03T10:07:00Z">
          <w:r w:rsidRPr="00233771">
            <w:rPr>
              <w:rFonts w:ascii="Times New Roman" w:eastAsia="黑体" w:hAnsi="Times New Roman"/>
              <w:color w:val="auto"/>
              <w:sz w:val="28"/>
              <w:szCs w:val="21"/>
              <w:lang w:eastAsia="zh-CN"/>
            </w:rPr>
            <w:t>.2.7</w:t>
          </w:r>
        </w:ins>
      </w:smartTag>
      <w:ins w:id="295" w:author="mayan" w:date="2000-08-03T10:07:00Z">
        <w:r w:rsidRPr="00AE149B">
          <w:rPr>
            <w:rFonts w:ascii="黑体" w:eastAsia="黑体" w:hAnsi="黑体"/>
            <w:color w:val="auto"/>
            <w:sz w:val="28"/>
            <w:szCs w:val="21"/>
            <w:lang w:eastAsia="zh-CN"/>
          </w:rPr>
          <w:t xml:space="preserve"> </w:t>
        </w:r>
        <w:r w:rsidRPr="00AE149B">
          <w:rPr>
            <w:rFonts w:ascii="黑体" w:eastAsia="黑体" w:hAnsi="黑体" w:hint="eastAsia"/>
            <w:color w:val="auto"/>
            <w:sz w:val="28"/>
            <w:szCs w:val="21"/>
            <w:lang w:eastAsia="zh-CN"/>
          </w:rPr>
          <w:t>基础知识介绍〖条件〗</w:t>
        </w:r>
        <w:bookmarkEnd w:id="289"/>
        <w:bookmarkEnd w:id="290"/>
        <w:bookmarkEnd w:id="291"/>
        <w:bookmarkEnd w:id="292"/>
      </w:ins>
    </w:p>
    <w:p w:rsidR="00AE149B" w:rsidRPr="00AE149B" w:rsidRDefault="00AE149B" w:rsidP="00AE149B">
      <w:pPr>
        <w:pStyle w:val="10"/>
        <w:widowControl/>
        <w:autoSpaceDE w:val="0"/>
        <w:autoSpaceDN w:val="0"/>
        <w:spacing w:before="240" w:line="360" w:lineRule="auto"/>
        <w:ind w:firstLine="300"/>
        <w:textAlignment w:val="bottom"/>
        <w:rPr>
          <w:ins w:id="296" w:author="mayan" w:date="2000-08-03T10:07:00Z"/>
          <w:rFonts w:ascii="Arial" w:hAnsi="Arial"/>
          <w:sz w:val="24"/>
          <w:szCs w:val="24"/>
        </w:rPr>
      </w:pPr>
      <w:ins w:id="297" w:author="mayan" w:date="2000-08-03T10:07:00Z">
        <w:r w:rsidRPr="00AE149B">
          <w:rPr>
            <w:rFonts w:ascii="Arial" w:hAnsi="Arial" w:hint="eastAsia"/>
            <w:sz w:val="24"/>
            <w:szCs w:val="24"/>
          </w:rPr>
          <w:t>这一部分内容是在一定条件下必需的，用户手册编写人员应该根据实际情况确定是否需要这一部分。如果包括基础知识介绍，应将其放在第</w:t>
        </w:r>
        <w:r w:rsidRPr="00AE149B">
          <w:rPr>
            <w:rFonts w:ascii="Arial" w:hAnsi="Arial" w:hint="eastAsia"/>
            <w:sz w:val="24"/>
            <w:szCs w:val="24"/>
          </w:rPr>
          <w:t>1</w:t>
        </w:r>
        <w:r w:rsidRPr="00AE149B">
          <w:rPr>
            <w:rFonts w:ascii="Arial" w:hAnsi="Arial" w:hint="eastAsia"/>
            <w:sz w:val="24"/>
            <w:szCs w:val="24"/>
          </w:rPr>
          <w:t>章。</w:t>
        </w:r>
      </w:ins>
    </w:p>
    <w:p w:rsidR="00AE149B" w:rsidRPr="00AE149B" w:rsidRDefault="00AE149B" w:rsidP="00AE149B">
      <w:pPr>
        <w:pStyle w:val="10"/>
        <w:widowControl/>
        <w:autoSpaceDE w:val="0"/>
        <w:autoSpaceDN w:val="0"/>
        <w:spacing w:before="240" w:line="360" w:lineRule="auto"/>
        <w:ind w:firstLine="300"/>
        <w:textAlignment w:val="bottom"/>
        <w:rPr>
          <w:ins w:id="298" w:author="mayan" w:date="2000-08-03T10:07:00Z"/>
          <w:rFonts w:ascii="Arial" w:hAnsi="Arial"/>
          <w:sz w:val="24"/>
          <w:szCs w:val="24"/>
        </w:rPr>
      </w:pPr>
      <w:ins w:id="299" w:author="mayan" w:date="2000-08-03T10:07:00Z">
        <w:r w:rsidRPr="00AE149B">
          <w:rPr>
            <w:rFonts w:ascii="Arial" w:hAnsi="Arial" w:hint="eastAsia"/>
            <w:sz w:val="24"/>
            <w:szCs w:val="24"/>
          </w:rPr>
          <w: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t>
        </w:r>
      </w:ins>
    </w:p>
    <w:p w:rsidR="00AE149B" w:rsidRPr="00AE149B" w:rsidRDefault="00AE149B" w:rsidP="00AE149B">
      <w:pPr>
        <w:pStyle w:val="10"/>
        <w:widowControl/>
        <w:autoSpaceDE w:val="0"/>
        <w:autoSpaceDN w:val="0"/>
        <w:spacing w:before="240" w:line="360" w:lineRule="auto"/>
        <w:ind w:firstLine="300"/>
        <w:textAlignment w:val="bottom"/>
        <w:rPr>
          <w:ins w:id="300" w:author="mayan" w:date="2000-08-03T10:07:00Z"/>
          <w:rFonts w:ascii="Arial" w:hAnsi="Arial"/>
          <w:sz w:val="24"/>
          <w:szCs w:val="24"/>
        </w:rPr>
      </w:pPr>
      <w:ins w:id="301" w:author="mayan" w:date="2000-08-03T10:07:00Z">
        <w:r w:rsidRPr="00AE149B">
          <w:rPr>
            <w:rFonts w:ascii="Arial" w:hAnsi="Arial" w:hint="eastAsia"/>
            <w:sz w:val="24"/>
            <w:szCs w:val="24"/>
          </w:rPr>
          <w:t>比如说，在工厂管道设计系统用户手册中，经常用到按下鼠标“数据键”、“捕捉键”、“复位键”的概念，用户虽然可以从《</w:t>
        </w:r>
        <w:r w:rsidRPr="00AE149B">
          <w:rPr>
            <w:rFonts w:ascii="Arial" w:hAnsi="Arial"/>
            <w:sz w:val="24"/>
            <w:szCs w:val="24"/>
          </w:rPr>
          <w:t>Microstation</w:t>
        </w:r>
        <w:r w:rsidRPr="00AE149B">
          <w:rPr>
            <w:rFonts w:ascii="Arial" w:hAnsi="Arial" w:hint="eastAsia"/>
            <w:sz w:val="24"/>
            <w:szCs w:val="24"/>
          </w:rPr>
          <w:t>的用户手册》中得到这些概念，但是比较不方便。由于我们编写用户手册的主要目标就是方便用户，所以有必要在用户手册的一开始就介绍这些概念。</w:t>
        </w:r>
      </w:ins>
    </w:p>
    <w:p w:rsidR="006C466E" w:rsidRPr="0079254B" w:rsidRDefault="006C466E" w:rsidP="0079254B">
      <w:pPr>
        <w:pStyle w:val="3"/>
        <w:spacing w:line="360" w:lineRule="auto"/>
        <w:jc w:val="both"/>
        <w:rPr>
          <w:ins w:id="302" w:author="mayan" w:date="2000-08-03T10:07:00Z"/>
          <w:rFonts w:ascii="黑体" w:eastAsia="黑体" w:hAnsi="黑体"/>
          <w:color w:val="auto"/>
          <w:sz w:val="28"/>
          <w:szCs w:val="21"/>
          <w:lang w:eastAsia="zh-CN"/>
        </w:rPr>
      </w:pPr>
      <w:bookmarkStart w:id="303" w:name="_Toc91304601"/>
      <w:bookmarkStart w:id="304" w:name="_Toc91304801"/>
      <w:bookmarkStart w:id="305" w:name="_Toc91304867"/>
      <w:bookmarkStart w:id="306" w:name="_Toc110321630"/>
      <w:smartTag w:uri="urn:schemas-microsoft-com:office:smarttags" w:element="chsdate">
        <w:smartTagPr>
          <w:attr w:name="IsROCDate" w:val="False"/>
          <w:attr w:name="IsLunarDate" w:val="False"/>
          <w:attr w:name="Day" w:val="30"/>
          <w:attr w:name="Month" w:val="12"/>
          <w:attr w:name="Year" w:val="1899"/>
        </w:smartTagPr>
        <w:ins w:id="307" w:author="mayan" w:date="2000-08-03T10:33:00Z">
          <w:r w:rsidRPr="00233771">
            <w:rPr>
              <w:rFonts w:ascii="Times New Roman" w:eastAsia="黑体" w:hAnsi="Times New Roman"/>
              <w:color w:val="auto"/>
              <w:sz w:val="28"/>
              <w:szCs w:val="21"/>
              <w:lang w:eastAsia="zh-CN"/>
            </w:rPr>
            <w:t>1</w:t>
          </w:r>
        </w:ins>
        <w:ins w:id="308" w:author="mayan" w:date="2000-08-03T10:07:00Z">
          <w:r w:rsidRPr="00233771">
            <w:rPr>
              <w:rFonts w:ascii="Times New Roman" w:eastAsia="黑体" w:hAnsi="Times New Roman"/>
              <w:color w:val="auto"/>
              <w:sz w:val="28"/>
              <w:szCs w:val="21"/>
              <w:lang w:eastAsia="zh-CN"/>
            </w:rPr>
            <w:t>.2.8</w:t>
          </w:r>
        </w:ins>
      </w:smartTag>
      <w:ins w:id="309" w:author="mayan" w:date="2000-08-03T10:07:00Z">
        <w:r w:rsidRPr="00233771">
          <w:rPr>
            <w:rFonts w:ascii="Times New Roman" w:eastAsia="黑体" w:hAnsi="Times New Roman"/>
            <w:color w:val="auto"/>
            <w:sz w:val="28"/>
            <w:szCs w:val="21"/>
            <w:lang w:eastAsia="zh-CN"/>
          </w:rPr>
          <w:t xml:space="preserve"> </w:t>
        </w:r>
        <w:r w:rsidRPr="0079254B">
          <w:rPr>
            <w:rFonts w:ascii="黑体" w:eastAsia="黑体" w:hAnsi="黑体" w:hint="eastAsia"/>
            <w:color w:val="auto"/>
            <w:sz w:val="28"/>
            <w:szCs w:val="21"/>
            <w:lang w:eastAsia="zh-CN"/>
          </w:rPr>
          <w:t>系统安装及启动</w:t>
        </w:r>
        <w:bookmarkEnd w:id="303"/>
        <w:bookmarkEnd w:id="304"/>
        <w:bookmarkEnd w:id="305"/>
        <w:bookmarkEnd w:id="306"/>
      </w:ins>
    </w:p>
    <w:p w:rsidR="006C466E" w:rsidRPr="0079254B" w:rsidRDefault="006C466E" w:rsidP="0079254B">
      <w:pPr>
        <w:pStyle w:val="10"/>
        <w:widowControl/>
        <w:autoSpaceDE w:val="0"/>
        <w:autoSpaceDN w:val="0"/>
        <w:spacing w:before="240" w:line="360" w:lineRule="auto"/>
        <w:ind w:firstLineChars="100" w:firstLine="240"/>
        <w:textAlignment w:val="bottom"/>
        <w:rPr>
          <w:ins w:id="310" w:author="mayan" w:date="2000-08-03T10:07:00Z"/>
          <w:rFonts w:ascii="Arial" w:hAnsi="Arial"/>
          <w:sz w:val="24"/>
          <w:szCs w:val="24"/>
        </w:rPr>
      </w:pPr>
      <w:ins w:id="311" w:author="mayan" w:date="2000-08-03T10:07:00Z">
        <w:r w:rsidRPr="0079254B">
          <w:rPr>
            <w:rFonts w:ascii="Arial" w:hAnsi="Arial" w:hint="eastAsia"/>
            <w:sz w:val="24"/>
            <w:szCs w:val="24"/>
          </w:rPr>
          <w:t>如果手册中包括基础知识介绍，应把系统安装及启动作为第</w:t>
        </w:r>
        <w:r w:rsidRPr="0079254B">
          <w:rPr>
            <w:rFonts w:ascii="Arial" w:hAnsi="Arial" w:hint="eastAsia"/>
            <w:sz w:val="24"/>
            <w:szCs w:val="24"/>
          </w:rPr>
          <w:t>2</w:t>
        </w:r>
        <w:r w:rsidRPr="0079254B">
          <w:rPr>
            <w:rFonts w:ascii="Arial" w:hAnsi="Arial" w:hint="eastAsia"/>
            <w:sz w:val="24"/>
            <w:szCs w:val="24"/>
          </w:rPr>
          <w:t>章，否则，将其作为第</w:t>
        </w:r>
        <w:r w:rsidRPr="0079254B">
          <w:rPr>
            <w:rFonts w:ascii="Arial" w:hAnsi="Arial" w:hint="eastAsia"/>
            <w:sz w:val="24"/>
            <w:szCs w:val="24"/>
          </w:rPr>
          <w:t>1</w:t>
        </w:r>
        <w:r w:rsidRPr="0079254B">
          <w:rPr>
            <w:rFonts w:ascii="Arial" w:hAnsi="Arial" w:hint="eastAsia"/>
            <w:sz w:val="24"/>
            <w:szCs w:val="24"/>
          </w:rPr>
          <w:t>章首先向读者予以介绍。</w:t>
        </w:r>
      </w:ins>
    </w:p>
    <w:p w:rsidR="006C466E" w:rsidRPr="0079254B" w:rsidRDefault="006C466E" w:rsidP="0079254B">
      <w:pPr>
        <w:pStyle w:val="10"/>
        <w:widowControl/>
        <w:autoSpaceDE w:val="0"/>
        <w:autoSpaceDN w:val="0"/>
        <w:spacing w:before="240" w:line="360" w:lineRule="auto"/>
        <w:ind w:firstLineChars="100" w:firstLine="240"/>
        <w:textAlignment w:val="bottom"/>
        <w:rPr>
          <w:ins w:id="312" w:author="mayan" w:date="2000-08-03T10:07:00Z"/>
          <w:rFonts w:ascii="Arial" w:hAnsi="Arial"/>
          <w:sz w:val="24"/>
          <w:szCs w:val="24"/>
        </w:rPr>
      </w:pPr>
      <w:ins w:id="313" w:author="mayan" w:date="2000-08-03T10:07:00Z">
        <w:r w:rsidRPr="0079254B">
          <w:rPr>
            <w:rFonts w:ascii="Arial" w:hAnsi="Arial" w:hint="eastAsia"/>
            <w:sz w:val="24"/>
            <w:szCs w:val="24"/>
          </w:rPr>
          <w:t>系统安装及启动部分应该包括如下内容：</w:t>
        </w:r>
      </w:ins>
    </w:p>
    <w:p w:rsidR="006C466E" w:rsidRPr="0079254B" w:rsidRDefault="006C466E" w:rsidP="0079254B">
      <w:pPr>
        <w:pStyle w:val="10"/>
        <w:widowControl/>
        <w:numPr>
          <w:ilvl w:val="0"/>
          <w:numId w:val="28"/>
        </w:numPr>
        <w:tabs>
          <w:tab w:val="clear" w:pos="425"/>
        </w:tabs>
        <w:autoSpaceDE w:val="0"/>
        <w:autoSpaceDN w:val="0"/>
        <w:spacing w:before="240" w:line="360" w:lineRule="auto"/>
        <w:ind w:left="1265" w:hanging="965"/>
        <w:textAlignment w:val="bottom"/>
        <w:rPr>
          <w:ins w:id="314" w:author="mayan" w:date="2000-08-03T10:07:00Z"/>
          <w:rFonts w:ascii="Arial" w:hAnsi="Arial"/>
          <w:sz w:val="24"/>
          <w:szCs w:val="24"/>
        </w:rPr>
      </w:pPr>
      <w:ins w:id="315" w:author="mayan" w:date="2000-08-03T10:07:00Z">
        <w:r w:rsidRPr="0079254B">
          <w:rPr>
            <w:rFonts w:ascii="Arial" w:eastAsia="黑体" w:hAnsi="Arial" w:hint="eastAsia"/>
            <w:sz w:val="24"/>
            <w:szCs w:val="24"/>
          </w:rPr>
          <w:t>系统的运行环境</w:t>
        </w:r>
      </w:ins>
    </w:p>
    <w:p w:rsidR="006C466E" w:rsidRPr="0079254B" w:rsidRDefault="006C466E" w:rsidP="0079254B">
      <w:pPr>
        <w:pStyle w:val="10"/>
        <w:widowControl/>
        <w:numPr>
          <w:ilvl w:val="0"/>
          <w:numId w:val="29"/>
        </w:numPr>
        <w:tabs>
          <w:tab w:val="clear" w:pos="425"/>
          <w:tab w:val="num" w:pos="1200"/>
        </w:tabs>
        <w:autoSpaceDE w:val="0"/>
        <w:autoSpaceDN w:val="0"/>
        <w:spacing w:before="120" w:line="360" w:lineRule="auto"/>
        <w:ind w:left="1685" w:hanging="885"/>
        <w:textAlignment w:val="bottom"/>
        <w:rPr>
          <w:ins w:id="316" w:author="lucy" w:date="2004-12-17T16:24:00Z"/>
          <w:rFonts w:ascii="Arial" w:hAnsi="Arial"/>
          <w:sz w:val="24"/>
          <w:szCs w:val="24"/>
        </w:rPr>
      </w:pPr>
      <w:ins w:id="317" w:author="mayan" w:date="2000-08-03T10:07:00Z">
        <w:r w:rsidRPr="0079254B">
          <w:rPr>
            <w:rFonts w:ascii="Arial" w:hAnsi="Arial" w:hint="eastAsia"/>
            <w:sz w:val="24"/>
            <w:szCs w:val="24"/>
          </w:rPr>
          <w:t>硬件环境要求说明：</w:t>
        </w:r>
      </w:ins>
      <w:ins w:id="318" w:author="lucy" w:date="2004-12-17T16:23:00Z">
        <w:r w:rsidRPr="0079254B">
          <w:rPr>
            <w:rFonts w:ascii="Arial" w:hAnsi="Arial"/>
            <w:sz w:val="24"/>
            <w:szCs w:val="24"/>
          </w:rPr>
          <w:t>列出为运行本软件所要求的硬设备的最小配置</w:t>
        </w:r>
        <w:r w:rsidRPr="0079254B">
          <w:rPr>
            <w:rFonts w:ascii="Arial" w:hAnsi="Arial" w:hint="eastAsia"/>
            <w:sz w:val="24"/>
            <w:szCs w:val="24"/>
          </w:rPr>
          <w:t>。</w:t>
        </w:r>
      </w:ins>
      <w:ins w:id="319" w:author="lucy" w:date="2004-12-17T16:26:00Z">
        <w:r w:rsidRPr="0079254B">
          <w:rPr>
            <w:rFonts w:ascii="Arial" w:hAnsi="Arial" w:hint="eastAsia"/>
            <w:sz w:val="24"/>
            <w:szCs w:val="24"/>
          </w:rPr>
          <w:t>包括：</w:t>
        </w:r>
      </w:ins>
    </w:p>
    <w:p w:rsidR="006C466E" w:rsidRPr="0079254B" w:rsidRDefault="006C466E" w:rsidP="0079254B">
      <w:pPr>
        <w:pStyle w:val="10"/>
        <w:widowControl/>
        <w:numPr>
          <w:ilvl w:val="0"/>
          <w:numId w:val="29"/>
          <w:ins w:id="320" w:author="lucy" w:date="2004-12-17T16:24:00Z"/>
        </w:numPr>
        <w:tabs>
          <w:tab w:val="clear" w:pos="425"/>
          <w:tab w:val="num" w:pos="1200"/>
        </w:tabs>
        <w:autoSpaceDE w:val="0"/>
        <w:autoSpaceDN w:val="0"/>
        <w:spacing w:before="120" w:line="360" w:lineRule="auto"/>
        <w:ind w:leftChars="400" w:left="1825" w:hanging="1025"/>
        <w:textAlignment w:val="bottom"/>
        <w:rPr>
          <w:ins w:id="321" w:author="lucy" w:date="2004-12-17T16:25:00Z"/>
          <w:rFonts w:ascii="Arial" w:hAnsi="Arial"/>
          <w:sz w:val="24"/>
          <w:szCs w:val="24"/>
        </w:rPr>
      </w:pPr>
      <w:ins w:id="322" w:author="lucy" w:date="2004-12-17T16:24:00Z">
        <w:del w:id="323" w:author="lucy" w:date="2004-12-17T16:23:00Z">
          <w:r w:rsidRPr="0079254B">
            <w:rPr>
              <w:rFonts w:ascii="Arial" w:hAnsi="Arial" w:hint="eastAsia"/>
              <w:sz w:val="24"/>
              <w:szCs w:val="24"/>
            </w:rPr>
            <w:delText>系统运行时所需硬件环境描述。</w:delText>
          </w:r>
        </w:del>
        <w:r w:rsidRPr="0079254B">
          <w:rPr>
            <w:rFonts w:ascii="Times New Roman"/>
            <w:sz w:val="24"/>
            <w:szCs w:val="24"/>
          </w:rPr>
          <w:t>处理机的型号、内存容量</w:t>
        </w:r>
      </w:ins>
    </w:p>
    <w:p w:rsidR="006C466E" w:rsidRPr="0079254B" w:rsidRDefault="006C466E" w:rsidP="0079254B">
      <w:pPr>
        <w:pStyle w:val="10"/>
        <w:widowControl/>
        <w:numPr>
          <w:ilvl w:val="0"/>
          <w:numId w:val="29"/>
          <w:ins w:id="324" w:author="lucy" w:date="2004-12-17T16:25:00Z"/>
        </w:numPr>
        <w:tabs>
          <w:tab w:val="clear" w:pos="425"/>
          <w:tab w:val="left" w:pos="1300"/>
        </w:tabs>
        <w:autoSpaceDE w:val="0"/>
        <w:autoSpaceDN w:val="0"/>
        <w:spacing w:before="120" w:line="360" w:lineRule="auto"/>
        <w:ind w:leftChars="400" w:left="1825" w:hanging="1025"/>
        <w:textAlignment w:val="bottom"/>
        <w:rPr>
          <w:ins w:id="325" w:author="lucy" w:date="2004-12-17T16:26:00Z"/>
          <w:rFonts w:ascii="Arial" w:hAnsi="Arial"/>
          <w:sz w:val="24"/>
          <w:szCs w:val="24"/>
        </w:rPr>
      </w:pPr>
      <w:ins w:id="326" w:author="lucy" w:date="2004-12-17T16:25:00Z">
        <w:r w:rsidRPr="0079254B">
          <w:rPr>
            <w:rFonts w:ascii="Times New Roman"/>
            <w:sz w:val="24"/>
            <w:szCs w:val="24"/>
          </w:rPr>
          <w:t>所要求的外存储器、媒体、记录格式、设备的型号和台数、联机／脱机；</w:t>
        </w:r>
      </w:ins>
    </w:p>
    <w:p w:rsidR="006C466E" w:rsidRPr="0079254B" w:rsidRDefault="006C466E" w:rsidP="0079254B">
      <w:pPr>
        <w:pStyle w:val="10"/>
        <w:widowControl/>
        <w:numPr>
          <w:ilvl w:val="0"/>
          <w:numId w:val="29"/>
          <w:ins w:id="327" w:author="lucy" w:date="2004-12-17T16:26:00Z"/>
        </w:numPr>
        <w:tabs>
          <w:tab w:val="clear" w:pos="425"/>
          <w:tab w:val="left" w:pos="1300"/>
        </w:tabs>
        <w:autoSpaceDE w:val="0"/>
        <w:autoSpaceDN w:val="0"/>
        <w:spacing w:before="120" w:line="360" w:lineRule="auto"/>
        <w:ind w:leftChars="400" w:left="1825" w:hanging="1025"/>
        <w:textAlignment w:val="bottom"/>
        <w:rPr>
          <w:ins w:id="328" w:author="lucy" w:date="2004-12-17T16:26:00Z"/>
          <w:rFonts w:ascii="Arial" w:hAnsi="Arial"/>
          <w:sz w:val="24"/>
          <w:szCs w:val="24"/>
        </w:rPr>
      </w:pPr>
      <w:ins w:id="329" w:author="lucy" w:date="2004-12-17T16:26:00Z">
        <w:r w:rsidRPr="0079254B">
          <w:rPr>
            <w:rFonts w:ascii="Times New Roman"/>
            <w:sz w:val="24"/>
            <w:szCs w:val="24"/>
          </w:rPr>
          <w:t>I</w:t>
        </w:r>
        <w:r w:rsidRPr="0079254B">
          <w:rPr>
            <w:rFonts w:ascii="Times New Roman"/>
            <w:sz w:val="24"/>
            <w:szCs w:val="24"/>
          </w:rPr>
          <w:t>／</w:t>
        </w:r>
        <w:r w:rsidRPr="0079254B">
          <w:rPr>
            <w:rFonts w:ascii="Times New Roman"/>
            <w:sz w:val="24"/>
            <w:szCs w:val="24"/>
          </w:rPr>
          <w:t>O</w:t>
        </w:r>
        <w:r w:rsidRPr="0079254B">
          <w:rPr>
            <w:rFonts w:ascii="Times New Roman"/>
            <w:sz w:val="24"/>
            <w:szCs w:val="24"/>
          </w:rPr>
          <w:t>设备（联机／脱机）；</w:t>
        </w:r>
      </w:ins>
    </w:p>
    <w:p w:rsidR="006C466E" w:rsidRPr="0079254B" w:rsidRDefault="006C466E" w:rsidP="0079254B">
      <w:pPr>
        <w:pStyle w:val="10"/>
        <w:widowControl/>
        <w:numPr>
          <w:ilvl w:val="0"/>
          <w:numId w:val="29"/>
          <w:ins w:id="330" w:author="lucy" w:date="2004-12-17T16:26:00Z"/>
        </w:numPr>
        <w:tabs>
          <w:tab w:val="clear" w:pos="425"/>
          <w:tab w:val="left" w:pos="1300"/>
        </w:tabs>
        <w:autoSpaceDE w:val="0"/>
        <w:autoSpaceDN w:val="0"/>
        <w:spacing w:before="120" w:line="360" w:lineRule="auto"/>
        <w:ind w:leftChars="400" w:left="1825" w:hanging="1025"/>
        <w:textAlignment w:val="bottom"/>
        <w:rPr>
          <w:ins w:id="331" w:author="lucy" w:date="2004-12-17T16:24:00Z"/>
          <w:rFonts w:ascii="Arial" w:hAnsi="Arial"/>
          <w:sz w:val="24"/>
          <w:szCs w:val="24"/>
        </w:rPr>
      </w:pPr>
      <w:ins w:id="332" w:author="lucy" w:date="2004-12-17T16:26:00Z">
        <w:r w:rsidRPr="0079254B">
          <w:rPr>
            <w:rFonts w:ascii="Times New Roman"/>
            <w:sz w:val="24"/>
            <w:szCs w:val="24"/>
          </w:rPr>
          <w:t>数据传输设备和转换设备的型号、台数。</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33" w:author="mayan" w:date="2000-08-03T10:07:00Z"/>
          <w:rFonts w:ascii="Arial" w:hAnsi="Arial"/>
          <w:sz w:val="24"/>
          <w:szCs w:val="24"/>
        </w:rPr>
      </w:pPr>
      <w:ins w:id="334" w:author="mayan" w:date="2000-08-03T10:07:00Z">
        <w:r w:rsidRPr="0079254B">
          <w:rPr>
            <w:rFonts w:ascii="Arial" w:hAnsi="Arial" w:hint="eastAsia"/>
            <w:sz w:val="24"/>
            <w:szCs w:val="24"/>
          </w:rPr>
          <w:t>软件环境要求说明：系统运行时所需软件支持环境的描述。包括所需任何其它软件的名称及版本号等。</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685" w:hanging="885"/>
        <w:textAlignment w:val="bottom"/>
        <w:rPr>
          <w:ins w:id="335" w:author="mayan" w:date="2000-08-03T10:07:00Z"/>
          <w:rFonts w:ascii="Arial" w:hAnsi="Arial"/>
          <w:sz w:val="24"/>
          <w:szCs w:val="24"/>
        </w:rPr>
      </w:pPr>
      <w:ins w:id="336" w:author="mayan" w:date="2000-08-03T10:07:00Z">
        <w:r w:rsidRPr="0079254B">
          <w:rPr>
            <w:rFonts w:ascii="Arial" w:hAnsi="Arial" w:hint="eastAsia"/>
            <w:sz w:val="24"/>
            <w:szCs w:val="24"/>
          </w:rPr>
          <w:t>其它环境要求说明〖条件〗：应该说明要求的任何其它环境。</w:t>
        </w:r>
      </w:ins>
    </w:p>
    <w:p w:rsidR="006C466E" w:rsidRPr="0079254B" w:rsidRDefault="006C466E" w:rsidP="0079254B">
      <w:pPr>
        <w:pStyle w:val="10"/>
        <w:widowControl/>
        <w:numPr>
          <w:ilvl w:val="0"/>
          <w:numId w:val="28"/>
        </w:numPr>
        <w:tabs>
          <w:tab w:val="clear" w:pos="425"/>
        </w:tabs>
        <w:autoSpaceDE w:val="0"/>
        <w:autoSpaceDN w:val="0"/>
        <w:spacing w:before="120" w:line="360" w:lineRule="auto"/>
        <w:ind w:left="1264" w:hanging="864"/>
        <w:textAlignment w:val="bottom"/>
        <w:rPr>
          <w:ins w:id="337" w:author="mayan" w:date="2000-08-03T10:07:00Z"/>
          <w:rFonts w:ascii="Arial" w:eastAsia="黑体" w:hAnsi="Arial"/>
          <w:sz w:val="24"/>
          <w:szCs w:val="24"/>
        </w:rPr>
      </w:pPr>
      <w:ins w:id="338" w:author="mayan" w:date="2000-08-03T10:07:00Z">
        <w:r w:rsidRPr="0079254B">
          <w:rPr>
            <w:rFonts w:ascii="Arial" w:hAnsi="Arial" w:hint="eastAsia"/>
            <w:sz w:val="24"/>
            <w:szCs w:val="24"/>
          </w:rPr>
          <w:t>系统的安装</w:t>
        </w:r>
      </w:ins>
    </w:p>
    <w:p w:rsidR="006C466E" w:rsidRPr="0079254B" w:rsidRDefault="006C466E" w:rsidP="0079254B">
      <w:pPr>
        <w:pStyle w:val="10"/>
        <w:widowControl/>
        <w:autoSpaceDE w:val="0"/>
        <w:autoSpaceDN w:val="0"/>
        <w:spacing w:before="120" w:line="360" w:lineRule="auto"/>
        <w:ind w:firstLineChars="200" w:firstLine="480"/>
        <w:textAlignment w:val="bottom"/>
        <w:rPr>
          <w:ins w:id="339" w:author="mayan" w:date="2000-08-03T10:07:00Z"/>
          <w:rFonts w:ascii="Arial" w:hAnsi="Arial"/>
          <w:sz w:val="24"/>
          <w:szCs w:val="24"/>
        </w:rPr>
      </w:pPr>
      <w:ins w:id="340" w:author="lucy" w:date="2004-12-17T16:29:00Z">
        <w:r w:rsidRPr="0079254B">
          <w:rPr>
            <w:rFonts w:ascii="Times New Roman"/>
            <w:sz w:val="24"/>
            <w:szCs w:val="24"/>
          </w:rPr>
          <w:lastRenderedPageBreak/>
          <w:t>一步一步地说明为使用本软件而需进行的安装与初始化过程</w:t>
        </w:r>
        <w:r w:rsidRPr="0079254B">
          <w:rPr>
            <w:rFonts w:ascii="Arial" w:hAnsi="Arial" w:hint="eastAsia"/>
            <w:sz w:val="24"/>
            <w:szCs w:val="24"/>
          </w:rPr>
          <w:t>，</w:t>
        </w:r>
      </w:ins>
      <w:ins w:id="341" w:author="mayan" w:date="2000-08-03T10:07:00Z">
        <w:r w:rsidRPr="0079254B">
          <w:rPr>
            <w:rFonts w:ascii="Arial" w:hAnsi="Arial" w:hint="eastAsia"/>
            <w:sz w:val="24"/>
            <w:szCs w:val="24"/>
          </w:rPr>
          <w: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42" w:author="mayan" w:date="2000-08-03T10:07:00Z"/>
          <w:rFonts w:ascii="Arial" w:hAnsi="Arial"/>
          <w:sz w:val="24"/>
          <w:szCs w:val="24"/>
        </w:rPr>
      </w:pPr>
      <w:ins w:id="343" w:author="mayan" w:date="2000-08-03T10:07:00Z">
        <w:r w:rsidRPr="0079254B">
          <w:rPr>
            <w:rFonts w:ascii="Arial" w:hAnsi="Arial" w:hint="eastAsia"/>
            <w:sz w:val="24"/>
            <w:szCs w:val="24"/>
          </w:rPr>
          <w:t>硬件安装〖条件〗：如果必要，应该详细说明系统所需硬件环境的安装过程，其中包括软件加密锁的安装。</w:t>
        </w:r>
      </w:ins>
    </w:p>
    <w:p w:rsidR="006C466E" w:rsidRPr="0079254B" w:rsidRDefault="006C466E" w:rsidP="0079254B">
      <w:pPr>
        <w:pStyle w:val="10"/>
        <w:widowControl/>
        <w:numPr>
          <w:ilvl w:val="0"/>
          <w:numId w:val="29"/>
        </w:numPr>
        <w:tabs>
          <w:tab w:val="clear" w:pos="425"/>
          <w:tab w:val="left" w:pos="1300"/>
        </w:tabs>
        <w:autoSpaceDE w:val="0"/>
        <w:autoSpaceDN w:val="0"/>
        <w:spacing w:before="120" w:line="360" w:lineRule="auto"/>
        <w:ind w:left="1685" w:hanging="885"/>
        <w:textAlignment w:val="bottom"/>
        <w:rPr>
          <w:ins w:id="344" w:author="mayan" w:date="2000-08-03T10:07:00Z"/>
          <w:rFonts w:ascii="Arial" w:hAnsi="Arial"/>
          <w:sz w:val="24"/>
          <w:szCs w:val="24"/>
        </w:rPr>
      </w:pPr>
      <w:ins w:id="345" w:author="mayan" w:date="2000-08-03T10:07:00Z">
        <w:r w:rsidRPr="0079254B">
          <w:rPr>
            <w:rFonts w:ascii="Arial" w:hAnsi="Arial" w:hint="eastAsia"/>
            <w:sz w:val="24"/>
            <w:szCs w:val="24"/>
          </w:rPr>
          <w:t>软件安装：</w:t>
        </w:r>
      </w:ins>
    </w:p>
    <w:p w:rsidR="006C466E" w:rsidRPr="0079254B" w:rsidRDefault="006C466E" w:rsidP="0079254B">
      <w:pPr>
        <w:pStyle w:val="10"/>
        <w:widowControl/>
        <w:autoSpaceDE w:val="0"/>
        <w:autoSpaceDN w:val="0"/>
        <w:spacing w:before="120" w:line="360" w:lineRule="auto"/>
        <w:ind w:left="1260"/>
        <w:textAlignment w:val="bottom"/>
        <w:rPr>
          <w:ins w:id="346" w:author="mayan" w:date="2000-08-03T10:07:00Z"/>
          <w:rFonts w:ascii="Arial" w:hAnsi="Arial"/>
          <w:sz w:val="24"/>
          <w:szCs w:val="24"/>
        </w:rPr>
      </w:pPr>
      <w:ins w:id="347" w:author="mayan" w:date="2000-08-03T10:07:00Z">
        <w:r w:rsidRPr="0079254B">
          <w:rPr>
            <w:rFonts w:ascii="Arial" w:hAnsi="Arial" w:hint="eastAsia"/>
            <w:sz w:val="24"/>
            <w:szCs w:val="24"/>
          </w:rPr>
          <w:t>应该用图示方法详细介绍软件的安装过程。对于网络版软件，应对服务器端及客户端的安装分别予以介绍（可参考文档管理系统</w:t>
        </w:r>
        <w:r w:rsidRPr="0079254B">
          <w:rPr>
            <w:rFonts w:ascii="Arial" w:hAnsi="Arial" w:hint="eastAsia"/>
            <w:sz w:val="24"/>
            <w:szCs w:val="24"/>
          </w:rPr>
          <w:t>SEAS2000-AMS 5</w:t>
        </w:r>
        <w:r w:rsidRPr="0079254B">
          <w:rPr>
            <w:rFonts w:ascii="Arial" w:hAnsi="Arial"/>
            <w:sz w:val="24"/>
            <w:szCs w:val="24"/>
          </w:rPr>
          <w:t>.0</w:t>
        </w:r>
        <w:r w:rsidRPr="0079254B">
          <w:rPr>
            <w:rFonts w:ascii="Arial" w:hAnsi="Arial" w:hint="eastAsia"/>
            <w:sz w:val="24"/>
            <w:szCs w:val="24"/>
          </w:rPr>
          <w:t>）。如果二者安装过程相似，可以详细介绍一种，另一种参考前一种即可。如果软件由多个模块构成，且其中部分模块需单独安装，如</w:t>
        </w:r>
        <w:r w:rsidRPr="0079254B">
          <w:rPr>
            <w:rFonts w:ascii="Arial" w:hAnsi="Arial"/>
            <w:sz w:val="24"/>
            <w:szCs w:val="24"/>
          </w:rPr>
          <w:t>Universal Office 3.5</w:t>
        </w:r>
        <w:r w:rsidRPr="0079254B">
          <w:rPr>
            <w:rFonts w:ascii="Arial" w:hAnsi="Arial" w:hint="eastAsia"/>
            <w:sz w:val="24"/>
            <w:szCs w:val="24"/>
          </w:rPr>
          <w:t>，则应分别给出安装步骤。</w:t>
        </w:r>
      </w:ins>
    </w:p>
    <w:p w:rsidR="006C466E" w:rsidRPr="0079254B" w:rsidRDefault="006C466E" w:rsidP="0079254B">
      <w:pPr>
        <w:pStyle w:val="10"/>
        <w:widowControl/>
        <w:autoSpaceDE w:val="0"/>
        <w:autoSpaceDN w:val="0"/>
        <w:spacing w:before="120" w:line="360" w:lineRule="auto"/>
        <w:ind w:left="1260"/>
        <w:textAlignment w:val="bottom"/>
        <w:rPr>
          <w:ins w:id="348" w:author="mayan" w:date="2000-08-03T10:07:00Z"/>
          <w:rFonts w:ascii="Arial" w:hAnsi="Arial"/>
          <w:sz w:val="24"/>
          <w:szCs w:val="24"/>
        </w:rPr>
      </w:pPr>
      <w:ins w:id="349" w:author="mayan" w:date="2000-08-03T10:07:00Z">
        <w:r w:rsidRPr="0079254B">
          <w:rPr>
            <w:rFonts w:ascii="Arial" w:hAnsi="Arial" w:hint="eastAsia"/>
            <w:sz w:val="24"/>
            <w:szCs w:val="24"/>
          </w:rPr>
          <w:t>所有产品的安装包括以下界面：安装快闪界面〖条件〗、安装初始窗口（欢迎）、版权声明界面、选择安装路径界面、选择程序文件夹（程序组）界面〖条件〗、安装进程界面〖条件〗及安装完成界面。</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50" w:author="mayan" w:date="2000-08-03T10:07:00Z"/>
          <w:rFonts w:ascii="Arial" w:hAnsi="Arial"/>
          <w:sz w:val="24"/>
          <w:szCs w:val="24"/>
        </w:rPr>
      </w:pPr>
      <w:ins w:id="351" w:author="mayan" w:date="2000-08-03T10:07:00Z">
        <w:r w:rsidRPr="0079254B">
          <w:rPr>
            <w:rFonts w:ascii="Arial" w:hAnsi="Arial" w:hint="eastAsia"/>
            <w:sz w:val="24"/>
            <w:szCs w:val="24"/>
          </w:rPr>
          <w:t>系统配置〖条件〗：应给出系统配置的详细过程，以便用户能够顺利操作系统。对于网络版软件，应分别讲述服务器和客户端的配置过程。</w:t>
        </w:r>
      </w:ins>
    </w:p>
    <w:p w:rsidR="006C466E" w:rsidRPr="0079254B" w:rsidRDefault="006C466E" w:rsidP="0079254B">
      <w:pPr>
        <w:pStyle w:val="10"/>
        <w:widowControl/>
        <w:numPr>
          <w:ilvl w:val="0"/>
          <w:numId w:val="28"/>
        </w:numPr>
        <w:tabs>
          <w:tab w:val="clear" w:pos="425"/>
          <w:tab w:val="num" w:pos="900"/>
        </w:tabs>
        <w:autoSpaceDE w:val="0"/>
        <w:autoSpaceDN w:val="0"/>
        <w:spacing w:before="120" w:line="360" w:lineRule="auto"/>
        <w:ind w:left="900" w:hanging="500"/>
        <w:textAlignment w:val="bottom"/>
        <w:rPr>
          <w:ins w:id="352" w:author="mayan" w:date="2000-08-03T10:07:00Z"/>
          <w:rFonts w:ascii="Arial" w:hAnsi="Arial"/>
          <w:sz w:val="24"/>
          <w:szCs w:val="24"/>
        </w:rPr>
      </w:pPr>
      <w:ins w:id="353" w:author="mayan" w:date="2000-08-03T10:07:00Z">
        <w:r w:rsidRPr="0079254B">
          <w:rPr>
            <w:rFonts w:ascii="Arial" w:hAnsi="Arial" w:hint="eastAsia"/>
            <w:sz w:val="24"/>
            <w:szCs w:val="24"/>
          </w:rPr>
          <w:t>系统的启动：应给出系统启动的方法。如果系统由多个模块组成，则不必单列出一节讲述系统的启动方法，只须在介绍各个模块的操作时给出模块的启动方法即可。</w:t>
        </w:r>
      </w:ins>
    </w:p>
    <w:p w:rsidR="006C466E" w:rsidRPr="0079254B" w:rsidRDefault="006C466E" w:rsidP="0079254B">
      <w:pPr>
        <w:pStyle w:val="10"/>
        <w:widowControl/>
        <w:autoSpaceDE w:val="0"/>
        <w:autoSpaceDN w:val="0"/>
        <w:spacing w:before="120" w:line="360" w:lineRule="auto"/>
        <w:ind w:firstLineChars="100" w:firstLine="240"/>
        <w:textAlignment w:val="bottom"/>
        <w:rPr>
          <w:ins w:id="354" w:author="mayan" w:date="2000-08-03T10:07:00Z"/>
          <w:rFonts w:ascii="Arial" w:hAnsi="Arial"/>
          <w:sz w:val="24"/>
          <w:szCs w:val="24"/>
        </w:rPr>
      </w:pPr>
      <w:ins w:id="355" w:author="mayan" w:date="2000-08-03T10:07:00Z">
        <w:r w:rsidRPr="0079254B">
          <w:rPr>
            <w:rFonts w:ascii="Arial" w:hAnsi="Arial" w:hint="eastAsia"/>
            <w:sz w:val="24"/>
            <w:szCs w:val="24"/>
          </w:rPr>
          <w:t>对于系统的安装及启动的结构总结如下，供编写用户手册时参考：</w:t>
        </w:r>
      </w:ins>
    </w:p>
    <w:p w:rsidR="006C466E" w:rsidRPr="0079254B" w:rsidRDefault="006C466E" w:rsidP="0079254B">
      <w:pPr>
        <w:widowControl/>
        <w:spacing w:line="360" w:lineRule="auto"/>
        <w:ind w:left="1264" w:firstLine="1361"/>
        <w:textAlignment w:val="bottom"/>
        <w:rPr>
          <w:ins w:id="356" w:author="mayan" w:date="2000-08-03T10:07:00Z"/>
          <w:rFonts w:ascii="宋体" w:eastAsia="宋体" w:hAnsi="宋体"/>
          <w:sz w:val="24"/>
          <w:szCs w:val="24"/>
          <w:lang w:eastAsia="zh-CN"/>
        </w:rPr>
      </w:pPr>
      <w:ins w:id="357" w:author="mayan" w:date="2000-08-03T10:07:00Z">
        <w:r w:rsidRPr="0079254B">
          <w:rPr>
            <w:rFonts w:ascii="Arial" w:hAnsi="Arial"/>
            <w:sz w:val="24"/>
            <w:szCs w:val="24"/>
            <w:lang w:eastAsia="zh-CN"/>
          </w:rPr>
          <w:t>|-----</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系统的运行环境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硬件环境</w:t>
        </w:r>
      </w:ins>
    </w:p>
    <w:p w:rsidR="006C466E" w:rsidRPr="0079254B" w:rsidRDefault="006C466E" w:rsidP="0079254B">
      <w:pPr>
        <w:widowControl/>
        <w:spacing w:line="360" w:lineRule="auto"/>
        <w:ind w:left="1264" w:firstLine="1361"/>
        <w:textAlignment w:val="bottom"/>
        <w:rPr>
          <w:ins w:id="358" w:author="mayan" w:date="2000-08-03T10:07:00Z"/>
          <w:rFonts w:ascii="宋体" w:eastAsia="宋体" w:hAnsi="宋体"/>
          <w:sz w:val="24"/>
          <w:szCs w:val="24"/>
          <w:lang w:eastAsia="zh-CN"/>
        </w:rPr>
      </w:pPr>
      <w:ins w:id="359"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软件环境</w:t>
        </w:r>
      </w:ins>
    </w:p>
    <w:p w:rsidR="006C466E" w:rsidRPr="0079254B" w:rsidRDefault="006C466E" w:rsidP="0079254B">
      <w:pPr>
        <w:widowControl/>
        <w:spacing w:line="360" w:lineRule="auto"/>
        <w:ind w:left="1264" w:firstLine="1361"/>
        <w:textAlignment w:val="bottom"/>
        <w:rPr>
          <w:ins w:id="360" w:author="mayan" w:date="2000-08-03T10:07:00Z"/>
          <w:rFonts w:ascii="宋体" w:eastAsia="宋体" w:hAnsi="宋体"/>
          <w:sz w:val="24"/>
          <w:szCs w:val="24"/>
          <w:lang w:eastAsia="zh-CN"/>
        </w:rPr>
      </w:pPr>
      <w:ins w:id="361"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hanging="424"/>
        <w:textAlignment w:val="bottom"/>
        <w:rPr>
          <w:ins w:id="362" w:author="mayan" w:date="2000-08-03T10:07:00Z"/>
          <w:rFonts w:ascii="宋体" w:eastAsia="宋体" w:hAnsi="宋体"/>
          <w:sz w:val="24"/>
          <w:szCs w:val="24"/>
          <w:lang w:eastAsia="zh-CN"/>
        </w:rPr>
      </w:pPr>
      <w:ins w:id="363" w:author="mayan" w:date="2000-08-03T10:07:00Z">
        <w:r w:rsidRPr="0079254B">
          <w:rPr>
            <w:rFonts w:ascii="宋体" w:eastAsia="宋体" w:hAnsi="宋体" w:hint="eastAsia"/>
            <w:sz w:val="24"/>
            <w:szCs w:val="24"/>
            <w:lang w:eastAsia="zh-CN"/>
          </w:rPr>
          <w:t xml:space="preserve">系统的安装及启动 </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硬件安装</w:t>
        </w:r>
      </w:ins>
    </w:p>
    <w:p w:rsidR="006C466E" w:rsidRPr="0079254B" w:rsidRDefault="006C466E" w:rsidP="0079254B">
      <w:pPr>
        <w:widowControl/>
        <w:spacing w:line="360" w:lineRule="auto"/>
        <w:ind w:left="1264" w:firstLine="1361"/>
        <w:textAlignment w:val="bottom"/>
        <w:rPr>
          <w:ins w:id="364" w:author="mayan" w:date="2000-08-03T10:07:00Z"/>
          <w:rFonts w:ascii="宋体" w:eastAsia="宋体" w:hAnsi="宋体"/>
          <w:sz w:val="24"/>
          <w:szCs w:val="24"/>
          <w:lang w:eastAsia="zh-CN"/>
        </w:rPr>
      </w:pPr>
      <w:ins w:id="365"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系统的安装</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软件安装</w:t>
        </w:r>
      </w:ins>
    </w:p>
    <w:p w:rsidR="006C466E" w:rsidRPr="0079254B" w:rsidRDefault="006C466E" w:rsidP="0079254B">
      <w:pPr>
        <w:widowControl/>
        <w:spacing w:line="360" w:lineRule="auto"/>
        <w:ind w:left="1264" w:firstLine="1361"/>
        <w:textAlignment w:val="bottom"/>
        <w:rPr>
          <w:ins w:id="366" w:author="mayan" w:date="2000-08-03T10:07:00Z"/>
          <w:rFonts w:ascii="宋体" w:eastAsia="宋体" w:hAnsi="宋体"/>
          <w:sz w:val="24"/>
          <w:szCs w:val="24"/>
          <w:lang w:eastAsia="zh-CN"/>
        </w:rPr>
      </w:pPr>
      <w:ins w:id="367"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系统的配置</w:t>
        </w:r>
      </w:ins>
    </w:p>
    <w:p w:rsidR="006C466E" w:rsidRPr="0079254B" w:rsidRDefault="006C466E" w:rsidP="0079254B">
      <w:pPr>
        <w:widowControl/>
        <w:spacing w:line="360" w:lineRule="auto"/>
        <w:ind w:left="1264" w:firstLine="1361"/>
        <w:textAlignment w:val="bottom"/>
        <w:rPr>
          <w:ins w:id="368" w:author="mayan" w:date="2000-08-03T10:07:00Z"/>
          <w:rFonts w:ascii="宋体" w:eastAsia="宋体" w:hAnsi="宋体"/>
          <w:sz w:val="24"/>
          <w:szCs w:val="24"/>
          <w:lang w:eastAsia="zh-CN"/>
        </w:rPr>
      </w:pPr>
      <w:ins w:id="369"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firstLine="1361"/>
        <w:textAlignment w:val="bottom"/>
        <w:rPr>
          <w:ins w:id="370" w:author="mayan" w:date="2000-08-03T10:07:00Z"/>
          <w:rFonts w:ascii="宋体" w:eastAsia="宋体" w:hAnsi="宋体"/>
          <w:lang w:eastAsia="zh-CN"/>
        </w:rPr>
      </w:pPr>
      <w:ins w:id="371"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系统的启动</w:t>
        </w:r>
      </w:ins>
    </w:p>
    <w:p w:rsidR="006C466E" w:rsidRPr="0079254B" w:rsidRDefault="006C466E" w:rsidP="0079254B">
      <w:pPr>
        <w:pStyle w:val="3"/>
        <w:spacing w:line="360" w:lineRule="auto"/>
        <w:jc w:val="both"/>
        <w:rPr>
          <w:ins w:id="372" w:author="mayan" w:date="2000-08-03T10:07:00Z"/>
          <w:rFonts w:ascii="黑体" w:eastAsia="黑体" w:hAnsi="黑体"/>
          <w:color w:val="auto"/>
          <w:sz w:val="28"/>
          <w:lang w:eastAsia="zh-CN"/>
        </w:rPr>
      </w:pPr>
      <w:bookmarkStart w:id="373" w:name="_Toc91304602"/>
      <w:bookmarkStart w:id="374" w:name="_Toc91304802"/>
      <w:bookmarkStart w:id="375" w:name="_Toc91304868"/>
      <w:bookmarkStart w:id="376" w:name="_Toc110321631"/>
      <w:smartTag w:uri="urn:schemas-microsoft-com:office:smarttags" w:element="chsdate">
        <w:smartTagPr>
          <w:attr w:name="IsROCDate" w:val="False"/>
          <w:attr w:name="IsLunarDate" w:val="False"/>
          <w:attr w:name="Day" w:val="30"/>
          <w:attr w:name="Month" w:val="12"/>
          <w:attr w:name="Year" w:val="1899"/>
        </w:smartTagPr>
        <w:ins w:id="377" w:author="mayan" w:date="2000-08-03T10:33:00Z">
          <w:r w:rsidRPr="00233771">
            <w:rPr>
              <w:rFonts w:ascii="Times New Roman" w:eastAsia="黑体" w:hAnsi="Times New Roman"/>
              <w:color w:val="auto"/>
              <w:sz w:val="28"/>
              <w:lang w:eastAsia="zh-CN"/>
            </w:rPr>
            <w:lastRenderedPageBreak/>
            <w:t>1</w:t>
          </w:r>
        </w:ins>
        <w:ins w:id="378" w:author="mayan" w:date="2000-08-03T10:07:00Z">
          <w:r w:rsidRPr="00233771">
            <w:rPr>
              <w:rFonts w:ascii="Times New Roman" w:eastAsia="黑体" w:hAnsi="Times New Roman"/>
              <w:color w:val="auto"/>
              <w:sz w:val="28"/>
              <w:lang w:eastAsia="zh-CN"/>
            </w:rPr>
            <w:t>.2.9</w:t>
          </w:r>
        </w:ins>
      </w:smartTag>
      <w:ins w:id="379" w:author="mayan" w:date="2000-08-03T10:07:00Z">
        <w:r w:rsidRPr="00233771">
          <w:rPr>
            <w:rFonts w:ascii="Times New Roman" w:eastAsia="黑体" w:hAnsi="Times New Roman"/>
            <w:color w:val="auto"/>
            <w:sz w:val="28"/>
            <w:lang w:eastAsia="zh-CN"/>
          </w:rPr>
          <w:t xml:space="preserve"> </w:t>
        </w:r>
        <w:r w:rsidRPr="0079254B">
          <w:rPr>
            <w:rFonts w:ascii="黑体" w:eastAsia="黑体" w:hAnsi="黑体" w:hint="eastAsia"/>
            <w:color w:val="auto"/>
            <w:sz w:val="28"/>
            <w:lang w:eastAsia="zh-CN"/>
          </w:rPr>
          <w:t>系统操作说明</w:t>
        </w:r>
        <w:bookmarkEnd w:id="373"/>
        <w:bookmarkEnd w:id="374"/>
        <w:bookmarkEnd w:id="375"/>
        <w:bookmarkEnd w:id="376"/>
      </w:ins>
    </w:p>
    <w:p w:rsidR="006C466E" w:rsidRPr="0079254B" w:rsidRDefault="006C466E" w:rsidP="0079254B">
      <w:pPr>
        <w:pStyle w:val="10"/>
        <w:widowControl/>
        <w:autoSpaceDE w:val="0"/>
        <w:autoSpaceDN w:val="0"/>
        <w:spacing w:before="240" w:line="360" w:lineRule="auto"/>
        <w:ind w:firstLine="300"/>
        <w:textAlignment w:val="bottom"/>
        <w:rPr>
          <w:ins w:id="380" w:author="mayan" w:date="2000-08-03T10:07:00Z"/>
          <w:rFonts w:ascii="Arial" w:hAnsi="Arial"/>
          <w:sz w:val="24"/>
          <w:szCs w:val="24"/>
        </w:rPr>
      </w:pPr>
      <w:ins w:id="381" w:author="mayan" w:date="2000-08-03T10:07:00Z">
        <w:r w:rsidRPr="0079254B">
          <w:rPr>
            <w:rFonts w:ascii="Arial" w:hAnsi="Arial" w:hint="eastAsia"/>
            <w:sz w:val="24"/>
            <w:szCs w:val="24"/>
          </w:rPr>
          <w:t>系统操作说明是用户手册的主体，这部分详细介绍了产品的功能、作用和意义。在编写时应遵循以下原则：</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2" w:author="mayan" w:date="2000-08-03T10:07:00Z"/>
          <w:rFonts w:ascii="Arial" w:hAnsi="Arial"/>
          <w:sz w:val="24"/>
          <w:szCs w:val="24"/>
        </w:rPr>
      </w:pPr>
      <w:ins w:id="383" w:author="mayan" w:date="2000-08-03T10:07:00Z">
        <w:r w:rsidRPr="0079254B">
          <w:rPr>
            <w:rFonts w:ascii="Arial" w:hAnsi="Arial" w:hint="eastAsia"/>
            <w:sz w:val="24"/>
            <w:szCs w:val="24"/>
          </w:rPr>
          <w:t>应该以系统的功能为主线进行说明介绍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4" w:author="mayan" w:date="2000-08-03T10:07:00Z"/>
          <w:rFonts w:ascii="Arial" w:hAnsi="Arial"/>
          <w:sz w:val="24"/>
          <w:szCs w:val="24"/>
        </w:rPr>
      </w:pPr>
      <w:ins w:id="385" w:author="mayan" w:date="2000-08-03T10:07:00Z">
        <w:r w:rsidRPr="0079254B">
          <w:rPr>
            <w:rFonts w:ascii="Arial" w:hAnsi="Arial" w:hint="eastAsia"/>
            <w:sz w:val="24"/>
            <w:szCs w:val="24"/>
          </w:rPr>
          <w:t>功能介绍的顺序应依据功能实现的逻辑顺序进行，不应单纯地按照菜单项、按钮或工具条介绍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6" w:author="mayan" w:date="2000-08-03T10:07:00Z"/>
          <w:rFonts w:ascii="Arial" w:hAnsi="Arial"/>
          <w:sz w:val="24"/>
          <w:szCs w:val="24"/>
        </w:rPr>
      </w:pPr>
      <w:ins w:id="387" w:author="mayan" w:date="2000-08-03T10:07:00Z">
        <w:r w:rsidRPr="0079254B">
          <w:rPr>
            <w:rFonts w:ascii="Arial" w:hAnsi="Arial" w:hint="eastAsia"/>
            <w:sz w:val="24"/>
            <w:szCs w:val="24"/>
          </w:rPr>
          <w:t>对于功能比较复杂的部分，除了介绍操作方法之外，还应对该功能的作用和意义予以解释</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8" w:author="mayan" w:date="2000-08-03T10:07:00Z"/>
          <w:rFonts w:ascii="Arial" w:hAnsi="Arial"/>
          <w:sz w:val="24"/>
          <w:szCs w:val="24"/>
        </w:rPr>
      </w:pPr>
      <w:ins w:id="389" w:author="mayan" w:date="2000-08-03T10:07:00Z">
        <w:r w:rsidRPr="0079254B">
          <w:rPr>
            <w:rFonts w:ascii="Arial" w:hAnsi="Arial" w:hint="eastAsia"/>
            <w:sz w:val="24"/>
            <w:szCs w:val="24"/>
          </w:rPr>
          <w:t>应该详细地描述操作过程中的每一步</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0" w:author="mayan" w:date="2000-08-03T10:07:00Z"/>
          <w:rFonts w:ascii="Arial" w:hAnsi="Arial"/>
          <w:sz w:val="24"/>
          <w:szCs w:val="24"/>
        </w:rPr>
      </w:pPr>
      <w:ins w:id="391" w:author="mayan" w:date="2000-08-03T10:07:00Z">
        <w:r w:rsidRPr="0079254B">
          <w:rPr>
            <w:rFonts w:ascii="Arial" w:hAnsi="Arial" w:hint="eastAsia"/>
            <w:sz w:val="24"/>
            <w:szCs w:val="24"/>
          </w:rPr>
          <w:t>句子尽量简洁。如果用一个句子表达起来比较复杂，定语多，则可以分成两个甚至几个句子来说明，这样用户在阅读用户手册时会轻松些</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2" w:author="mayan" w:date="2000-08-03T10:07:00Z"/>
          <w:rFonts w:ascii="Arial" w:hAnsi="Arial"/>
          <w:sz w:val="24"/>
          <w:szCs w:val="24"/>
        </w:rPr>
      </w:pPr>
      <w:ins w:id="393" w:author="mayan" w:date="2000-08-03T10:07:00Z">
        <w:r w:rsidRPr="0079254B">
          <w:rPr>
            <w:rFonts w:ascii="Arial" w:hAnsi="Arial" w:hint="eastAsia"/>
            <w:sz w:val="24"/>
            <w:szCs w:val="24"/>
          </w:rPr>
          <w:t>每节、段的内容明确。这样用户可以通过目录很方便地查到自己所需要的内容；注意段的划分，每段不要太长，突出重点，否则用户不容易获得其中的精华</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4" w:author="mayan" w:date="2000-08-03T10:07:00Z"/>
          <w:rFonts w:ascii="Arial" w:hAnsi="Arial"/>
          <w:sz w:val="24"/>
          <w:szCs w:val="24"/>
        </w:rPr>
      </w:pPr>
      <w:ins w:id="395" w:author="mayan" w:date="2000-08-03T10:07:00Z">
        <w:r w:rsidRPr="0079254B">
          <w:rPr>
            <w:rFonts w:ascii="Arial" w:hAnsi="Arial" w:hint="eastAsia"/>
            <w:sz w:val="24"/>
            <w:szCs w:val="24"/>
          </w:rPr>
          <w:t>用户手册的用词要前后一致。在用户手册中使用的概念、术语的用词要前后一致，否则用户将不容易读懂此手册</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6" w:author="mayan" w:date="2000-08-03T10:07:00Z"/>
          <w:rFonts w:ascii="Arial" w:hAnsi="Arial"/>
          <w:sz w:val="24"/>
          <w:szCs w:val="24"/>
        </w:rPr>
      </w:pPr>
      <w:ins w:id="397" w:author="mayan" w:date="2000-08-03T10:07:00Z">
        <w:r w:rsidRPr="0079254B">
          <w:rPr>
            <w:rFonts w:ascii="Arial" w:hAnsi="Arial" w:hint="eastAsia"/>
            <w:sz w:val="24"/>
            <w:szCs w:val="24"/>
          </w:rPr>
          <w:t>用户不一定是计算机专家，用户手册编写人员应该牢牢记住这一点。手册中应该尽量不使用较深奥的计算机术语。如果不可避免，我们应该给予适当的解释和说明</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8" w:author="mayan" w:date="2000-08-03T10:07:00Z"/>
          <w:rFonts w:ascii="Arial" w:hAnsi="Arial"/>
          <w:sz w:val="24"/>
          <w:szCs w:val="24"/>
        </w:rPr>
      </w:pPr>
      <w:ins w:id="399" w:author="mayan" w:date="2000-08-03T10:07:00Z">
        <w:r w:rsidRPr="0079254B">
          <w:rPr>
            <w:rFonts w:ascii="Arial" w:hAnsi="Arial" w:hint="eastAsia"/>
            <w:sz w:val="24"/>
            <w:szCs w:val="24"/>
          </w:rPr>
          <w:t>用户手册各部分风格应该统一。一些较大的系统可能由多人开发和测试，从而造成用户手册各部分风格各异，这就要求用户手册编排人员最终将各部分统一成风格相同的一本手册</w:t>
        </w:r>
      </w:ins>
    </w:p>
    <w:p w:rsidR="006C466E" w:rsidRPr="0079254B" w:rsidRDefault="006C466E" w:rsidP="0079254B">
      <w:pPr>
        <w:pStyle w:val="10"/>
        <w:widowControl/>
        <w:autoSpaceDE w:val="0"/>
        <w:autoSpaceDN w:val="0"/>
        <w:spacing w:before="240" w:line="360" w:lineRule="auto"/>
        <w:ind w:left="420" w:hanging="20"/>
        <w:textAlignment w:val="bottom"/>
        <w:rPr>
          <w:ins w:id="400" w:author="mayan" w:date="2000-08-03T10:07:00Z"/>
          <w:rFonts w:ascii="Arial" w:hAnsi="Arial"/>
          <w:sz w:val="24"/>
          <w:szCs w:val="24"/>
        </w:rPr>
      </w:pPr>
      <w:ins w:id="401" w:author="mayan" w:date="2000-08-03T10:07:00Z">
        <w:r w:rsidRPr="0079254B">
          <w:rPr>
            <w:rFonts w:ascii="Arial" w:hAnsi="Arial" w:hint="eastAsia"/>
            <w:sz w:val="24"/>
            <w:szCs w:val="24"/>
          </w:rPr>
          <w:t>在对功能的具体描述中，可以参考下面的操作步骤：</w:t>
        </w:r>
      </w:ins>
    </w:p>
    <w:p w:rsidR="006C466E" w:rsidRPr="0079254B" w:rsidRDefault="006C466E" w:rsidP="0079254B">
      <w:pPr>
        <w:pStyle w:val="10"/>
        <w:widowControl/>
        <w:numPr>
          <w:ilvl w:val="0"/>
          <w:numId w:val="31"/>
        </w:numPr>
        <w:tabs>
          <w:tab w:val="clear" w:pos="425"/>
          <w:tab w:val="num" w:pos="900"/>
        </w:tabs>
        <w:autoSpaceDE w:val="0"/>
        <w:autoSpaceDN w:val="0"/>
        <w:spacing w:before="240" w:line="360" w:lineRule="auto"/>
        <w:ind w:left="900" w:hanging="500"/>
        <w:textAlignment w:val="bottom"/>
        <w:rPr>
          <w:ins w:id="402" w:author="mayan" w:date="2000-08-03T10:07:00Z"/>
          <w:rFonts w:ascii="Arial" w:hAnsi="Arial"/>
          <w:sz w:val="24"/>
          <w:szCs w:val="24"/>
        </w:rPr>
      </w:pPr>
      <w:ins w:id="403" w:author="mayan" w:date="2000-08-03T10:07:00Z">
        <w:r w:rsidRPr="0079254B">
          <w:rPr>
            <w:rFonts w:ascii="Arial" w:hAnsi="Arial" w:hint="eastAsia"/>
            <w:sz w:val="24"/>
            <w:szCs w:val="24"/>
          </w:rPr>
          <w:t>启动某一程序，进入该程序的主界面。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4" w:author="mayan" w:date="2000-08-03T10:07:00Z"/>
          <w:rFonts w:ascii="Arial" w:hAnsi="Arial"/>
          <w:sz w:val="24"/>
          <w:szCs w:val="24"/>
        </w:rPr>
      </w:pPr>
      <w:ins w:id="405" w:author="mayan" w:date="2000-08-03T10:07:00Z">
        <w:r w:rsidRPr="0079254B">
          <w:rPr>
            <w:rFonts w:ascii="Arial" w:hAnsi="Arial" w:hint="eastAsia"/>
            <w:sz w:val="24"/>
            <w:szCs w:val="24"/>
          </w:rPr>
          <w:t>执行某一功能（选择菜单或工具按钮）。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6" w:author="mayan" w:date="2000-08-03T10:07:00Z"/>
          <w:rFonts w:ascii="Arial" w:hAnsi="Arial"/>
          <w:sz w:val="24"/>
          <w:szCs w:val="24"/>
        </w:rPr>
      </w:pPr>
      <w:ins w:id="407" w:author="mayan" w:date="2000-08-03T10:07:00Z">
        <w:r w:rsidRPr="0079254B">
          <w:rPr>
            <w:rFonts w:ascii="Arial" w:hAnsi="Arial" w:hint="eastAsia"/>
            <w:sz w:val="24"/>
            <w:szCs w:val="24"/>
          </w:rPr>
          <w:lastRenderedPageBreak/>
          <w:t>弹出相关界面。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8" w:author="mayan" w:date="2000-08-03T10:07:00Z"/>
          <w:rFonts w:ascii="Arial" w:hAnsi="Arial"/>
          <w:sz w:val="24"/>
          <w:szCs w:val="24"/>
        </w:rPr>
      </w:pPr>
      <w:ins w:id="409" w:author="mayan" w:date="2000-08-03T10:07:00Z">
        <w:r w:rsidRPr="0079254B">
          <w:rPr>
            <w:rFonts w:ascii="Arial" w:hAnsi="Arial" w:hint="eastAsia"/>
            <w:sz w:val="24"/>
            <w:szCs w:val="24"/>
          </w:rPr>
          <w:t>对输入信息予以说明。</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0" w:author="mayan" w:date="2000-08-03T10:07:00Z"/>
          <w:rFonts w:ascii="Arial" w:hAnsi="Arial"/>
          <w:sz w:val="24"/>
          <w:szCs w:val="24"/>
        </w:rPr>
      </w:pPr>
      <w:ins w:id="411" w:author="mayan" w:date="2000-08-03T10:07:00Z">
        <w:r w:rsidRPr="0079254B">
          <w:rPr>
            <w:rFonts w:ascii="Arial" w:hAnsi="Arial" w:hint="eastAsia"/>
            <w:sz w:val="24"/>
            <w:szCs w:val="24"/>
          </w:rPr>
          <w:t>继续操作（点击按钮）。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2" w:author="mayan" w:date="2000-08-03T10:07:00Z"/>
          <w:rFonts w:ascii="Arial" w:hAnsi="Arial"/>
          <w:sz w:val="24"/>
          <w:szCs w:val="24"/>
        </w:rPr>
      </w:pPr>
      <w:ins w:id="413" w:author="mayan" w:date="2000-08-03T10:07:00Z">
        <w:r w:rsidRPr="0079254B">
          <w:rPr>
            <w:rFonts w:ascii="Arial" w:hAnsi="Arial" w:hint="eastAsia"/>
            <w:sz w:val="24"/>
            <w:szCs w:val="24"/>
          </w:rPr>
          <w:t>结</w:t>
        </w:r>
      </w:ins>
      <w:r w:rsidRPr="0079254B">
        <w:rPr>
          <w:rFonts w:ascii="Arial" w:hAnsi="Arial" w:hint="eastAsia"/>
          <w:sz w:val="24"/>
          <w:szCs w:val="24"/>
        </w:rPr>
        <w:t>束</w:t>
      </w:r>
      <w:ins w:id="414" w:author="mayan" w:date="2000-08-03T10:07:00Z">
        <w:r w:rsidRPr="0079254B">
          <w:rPr>
            <w:rFonts w:ascii="Arial" w:hAnsi="Arial" w:hint="eastAsia"/>
            <w:sz w:val="24"/>
            <w:szCs w:val="24"/>
          </w:rPr>
          <w:t>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5" w:author="mayan" w:date="2000-08-03T10:07:00Z"/>
          <w:rFonts w:ascii="Arial" w:hAnsi="Arial"/>
          <w:sz w:val="24"/>
          <w:szCs w:val="24"/>
        </w:rPr>
      </w:pPr>
      <w:ins w:id="416" w:author="mayan" w:date="2000-08-03T10:07:00Z">
        <w:r w:rsidRPr="0079254B">
          <w:rPr>
            <w:rFonts w:ascii="Arial" w:hAnsi="Arial" w:hint="eastAsia"/>
            <w:sz w:val="24"/>
            <w:szCs w:val="24"/>
          </w:rPr>
          <w:t>对输出信息予以说明。</w:t>
        </w:r>
      </w:ins>
    </w:p>
    <w:p w:rsidR="006C466E" w:rsidRPr="0079254B" w:rsidRDefault="006C466E" w:rsidP="0079254B">
      <w:pPr>
        <w:pStyle w:val="10"/>
        <w:widowControl/>
        <w:autoSpaceDE w:val="0"/>
        <w:autoSpaceDN w:val="0"/>
        <w:spacing w:before="240" w:line="360" w:lineRule="auto"/>
        <w:ind w:firstLine="400"/>
        <w:textAlignment w:val="bottom"/>
        <w:rPr>
          <w:ins w:id="417" w:author="mayan" w:date="2000-08-03T10:07:00Z"/>
          <w:rFonts w:ascii="Arial" w:hAnsi="Arial"/>
          <w:sz w:val="24"/>
          <w:szCs w:val="24"/>
        </w:rPr>
      </w:pPr>
      <w:ins w:id="418" w:author="mayan" w:date="2000-08-03T10:07:00Z">
        <w:r w:rsidRPr="0079254B">
          <w:rPr>
            <w:rFonts w:ascii="Arial" w:hAnsi="Arial" w:hint="eastAsia"/>
            <w:sz w:val="24"/>
            <w:szCs w:val="24"/>
          </w:rPr>
          <w:t>有些软件的操作可能需要一定的技术和经验才能获得满意的结果，那么应该在用户手册上尽量给出这些技术和经验的描述，或告诉用户如何才能获得这些技术和经验。例如，在操作</w:t>
        </w:r>
        <w:r w:rsidRPr="0079254B">
          <w:rPr>
            <w:rFonts w:ascii="Arial" w:hAnsi="Arial"/>
            <w:sz w:val="24"/>
            <w:szCs w:val="24"/>
          </w:rPr>
          <w:t>SEAS</w:t>
        </w:r>
        <w:r w:rsidRPr="0079254B">
          <w:rPr>
            <w:rFonts w:ascii="Arial" w:hAnsi="Arial" w:hint="eastAsia"/>
            <w:sz w:val="24"/>
            <w:szCs w:val="24"/>
          </w:rPr>
          <w:t>系统作图纸净化处理时，如何选择适当的阈值就需要一定的技术和经验。</w:t>
        </w:r>
      </w:ins>
    </w:p>
    <w:p w:rsidR="006C466E" w:rsidRPr="0079254B" w:rsidRDefault="006C466E" w:rsidP="0079254B">
      <w:pPr>
        <w:pStyle w:val="10"/>
        <w:widowControl/>
        <w:autoSpaceDE w:val="0"/>
        <w:autoSpaceDN w:val="0"/>
        <w:spacing w:before="240" w:line="360" w:lineRule="auto"/>
        <w:ind w:firstLine="400"/>
        <w:textAlignment w:val="bottom"/>
        <w:rPr>
          <w:ins w:id="419" w:author="mayan" w:date="2000-08-03T10:07:00Z"/>
          <w:rFonts w:ascii="Arial" w:hAnsi="Arial"/>
          <w:sz w:val="24"/>
          <w:szCs w:val="24"/>
        </w:rPr>
      </w:pPr>
      <w:ins w:id="420" w:author="mayan" w:date="2000-08-03T10:07:00Z">
        <w:r w:rsidRPr="0079254B">
          <w:rPr>
            <w:rFonts w:ascii="Arial" w:hAnsi="Arial" w:hint="eastAsia"/>
            <w:sz w:val="24"/>
            <w:szCs w:val="24"/>
          </w:rPr>
          <w:t>在用户手册中应按操作顺序或界面中菜单顺序分别对上述内容中的每一项操作予以介绍。要求详细给出操作过程及命令格式与功能，具体规定如下：</w:t>
        </w:r>
      </w:ins>
    </w:p>
    <w:p w:rsidR="006C466E" w:rsidRPr="0079254B" w:rsidRDefault="006C466E" w:rsidP="0079254B">
      <w:pPr>
        <w:pStyle w:val="10"/>
        <w:widowControl/>
        <w:numPr>
          <w:ilvl w:val="0"/>
          <w:numId w:val="32"/>
        </w:numPr>
        <w:tabs>
          <w:tab w:val="clear" w:pos="425"/>
          <w:tab w:val="num" w:pos="900"/>
        </w:tabs>
        <w:autoSpaceDE w:val="0"/>
        <w:autoSpaceDN w:val="0"/>
        <w:spacing w:before="240" w:line="360" w:lineRule="auto"/>
        <w:ind w:left="900" w:hanging="500"/>
        <w:textAlignment w:val="bottom"/>
        <w:rPr>
          <w:ins w:id="421" w:author="mayan" w:date="2000-08-03T10:07:00Z"/>
          <w:rFonts w:ascii="Arial" w:hAnsi="Arial"/>
          <w:sz w:val="24"/>
          <w:szCs w:val="24"/>
        </w:rPr>
      </w:pPr>
      <w:ins w:id="422" w:author="mayan" w:date="2000-08-03T10:07:00Z">
        <w:r w:rsidRPr="0079254B">
          <w:rPr>
            <w:rFonts w:ascii="Arial" w:eastAsia="黑体" w:hAnsi="Arial" w:hint="eastAsia"/>
            <w:sz w:val="24"/>
            <w:szCs w:val="24"/>
          </w:rPr>
          <w:t>各种操作、命令和语言：</w:t>
        </w:r>
        <w:r w:rsidRPr="0079254B">
          <w:rPr>
            <w:rFonts w:ascii="Arial" w:hAnsi="Arial" w:hint="eastAsia"/>
            <w:sz w:val="24"/>
            <w:szCs w:val="24"/>
          </w:rPr>
          <w:t>软件系统的使用过程都是使用软件系统提供的各种操作、命令和语言的过程。所以，我们必须做到：</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3" w:author="mayan" w:date="2000-08-03T10:07:00Z"/>
          <w:rFonts w:ascii="Arial" w:hAnsi="Arial"/>
          <w:sz w:val="24"/>
          <w:szCs w:val="24"/>
        </w:rPr>
      </w:pPr>
      <w:ins w:id="424" w:author="mayan" w:date="2000-08-03T10:07:00Z">
        <w:r w:rsidRPr="0079254B">
          <w:rPr>
            <w:rFonts w:ascii="Arial" w:eastAsia="黑体" w:hAnsi="Arial" w:hint="eastAsia"/>
            <w:sz w:val="24"/>
            <w:szCs w:val="24"/>
          </w:rPr>
          <w:t>操作和命令</w:t>
        </w:r>
        <w:r w:rsidRPr="0079254B">
          <w:rPr>
            <w:rFonts w:ascii="Arial" w:hAnsi="Arial" w:hint="eastAsia"/>
            <w:sz w:val="24"/>
            <w:szCs w:val="24"/>
          </w:rPr>
          <w:t>：在用户手册中详细给出各种操作的过程和功能、命令的格式和功能；应当描述在使用上的各种限制，如，操作状态、操作条件、操作序列等。另外，必要时可以通过适当地举例讲述各种操作和命令的使用方法，以帮助用户理解。</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5" w:author="mayan" w:date="2000-08-03T10:07:00Z"/>
          <w:rFonts w:ascii="Arial" w:hAnsi="Arial"/>
          <w:sz w:val="24"/>
          <w:szCs w:val="24"/>
        </w:rPr>
      </w:pPr>
      <w:ins w:id="426" w:author="mayan" w:date="2000-08-03T10:07:00Z">
        <w:r w:rsidRPr="0079254B">
          <w:rPr>
            <w:rFonts w:ascii="Arial" w:eastAsia="黑体" w:hAnsi="Arial" w:hint="eastAsia"/>
            <w:sz w:val="24"/>
            <w:szCs w:val="24"/>
          </w:rPr>
          <w:t>输出信息</w:t>
        </w:r>
        <w:r w:rsidRPr="0079254B">
          <w:rPr>
            <w:rFonts w:ascii="Arial" w:hAnsi="Arial" w:hint="eastAsia"/>
            <w:sz w:val="24"/>
            <w:szCs w:val="24"/>
          </w:rPr>
          <w:t>：应该详细列出与操作、命令相关的各种输出信息。如果输出信息的意思本身不是很明显，应当给予解释。另外还应当说明对于这些信息所采取的操作。</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7" w:author="mayan" w:date="2000-08-03T10:07:00Z"/>
          <w:rFonts w:ascii="Arial" w:hAnsi="Arial"/>
          <w:sz w:val="24"/>
          <w:szCs w:val="24"/>
        </w:rPr>
      </w:pPr>
      <w:ins w:id="428" w:author="mayan" w:date="2000-08-03T10:07:00Z">
        <w:r w:rsidRPr="0079254B">
          <w:rPr>
            <w:rFonts w:ascii="Arial" w:eastAsia="黑体" w:hAnsi="Arial" w:hint="eastAsia"/>
            <w:sz w:val="24"/>
            <w:szCs w:val="24"/>
          </w:rPr>
          <w:t>程序设计语言〖条件〗：</w:t>
        </w:r>
        <w:r w:rsidRPr="0079254B">
          <w:rPr>
            <w:rFonts w:ascii="Arial" w:hAnsi="Arial" w:hint="eastAsia"/>
            <w:sz w:val="24"/>
            <w:szCs w:val="24"/>
          </w:rPr>
          <w:t>如果我们的软件系统提供了某种语言，对其语言规则应当给予说明。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29" w:author="mayan" w:date="2000-08-03T10:07:00Z"/>
          <w:rFonts w:ascii="Arial" w:hAnsi="Arial"/>
          <w:sz w:val="24"/>
          <w:szCs w:val="24"/>
        </w:rPr>
      </w:pPr>
      <w:ins w:id="430" w:author="mayan" w:date="2000-08-03T10:07:00Z">
        <w:r w:rsidRPr="0079254B">
          <w:rPr>
            <w:rFonts w:ascii="Arial" w:eastAsia="黑体" w:hAnsi="Arial" w:hint="eastAsia"/>
            <w:sz w:val="24"/>
            <w:szCs w:val="24"/>
          </w:rPr>
          <w:t>各种数据：</w:t>
        </w:r>
        <w:r w:rsidRPr="0079254B">
          <w:rPr>
            <w:rFonts w:ascii="Arial" w:hAnsi="Arial" w:hint="eastAsia"/>
            <w:sz w:val="24"/>
            <w:szCs w:val="24"/>
          </w:rPr>
          <w:t>在软件的使用过程中，用户必须与各种数据和信息打交道。为了让用户能够操作我们的软件，我们必须为用户提供各种结构以及每个数据元素的含义</w:t>
        </w:r>
      </w:ins>
    </w:p>
    <w:p w:rsidR="006C466E" w:rsidRPr="0079254B" w:rsidRDefault="006C466E" w:rsidP="0079254B">
      <w:pPr>
        <w:pStyle w:val="10"/>
        <w:widowControl/>
        <w:autoSpaceDE w:val="0"/>
        <w:autoSpaceDN w:val="0"/>
        <w:spacing w:before="120" w:line="360" w:lineRule="auto"/>
        <w:ind w:firstLine="400"/>
        <w:textAlignment w:val="bottom"/>
        <w:rPr>
          <w:ins w:id="431" w:author="mayan" w:date="2000-08-03T10:07:00Z"/>
          <w:rFonts w:ascii="Arial" w:hAnsi="Arial"/>
          <w:b/>
          <w:sz w:val="24"/>
          <w:szCs w:val="24"/>
        </w:rPr>
      </w:pPr>
      <w:ins w:id="432" w:author="mayan" w:date="2000-08-03T10:07:00Z">
        <w:r w:rsidRPr="0079254B">
          <w:rPr>
            <w:rFonts w:ascii="Arial" w:hAnsi="Arial" w:hint="eastAsia"/>
            <w:sz w:val="24"/>
            <w:szCs w:val="24"/>
          </w:rPr>
          <w:t>有些数据适合在系统操作说明中给出，有些适合在后面的附录中给出，甚至有些除了在操作说明</w:t>
        </w:r>
      </w:ins>
      <w:r w:rsidRPr="0079254B">
        <w:rPr>
          <w:rFonts w:ascii="Arial" w:hAnsi="Arial" w:hint="eastAsia"/>
          <w:sz w:val="24"/>
          <w:szCs w:val="24"/>
        </w:rPr>
        <w:t>中</w:t>
      </w:r>
      <w:ins w:id="433" w:author="mayan" w:date="2000-08-03T10:07:00Z">
        <w:r w:rsidRPr="0079254B">
          <w:rPr>
            <w:rFonts w:ascii="Arial" w:hAnsi="Arial" w:hint="eastAsia"/>
            <w:sz w:val="24"/>
            <w:szCs w:val="24"/>
          </w:rPr>
          <w:t>给出外，</w:t>
        </w:r>
      </w:ins>
      <w:r w:rsidRPr="0079254B">
        <w:rPr>
          <w:rFonts w:ascii="Arial" w:hAnsi="Arial" w:hint="eastAsia"/>
          <w:sz w:val="24"/>
          <w:szCs w:val="24"/>
        </w:rPr>
        <w:t>同时</w:t>
      </w:r>
      <w:ins w:id="434" w:author="mayan" w:date="2000-08-03T10:07:00Z">
        <w:r w:rsidRPr="0079254B">
          <w:rPr>
            <w:rFonts w:ascii="Arial" w:hAnsi="Arial" w:hint="eastAsia"/>
            <w:sz w:val="24"/>
            <w:szCs w:val="24"/>
          </w:rPr>
          <w:t>还要在附录中给予归纳，这些都由用户手册编写人员根据实际情况来决定。这些数据包括：</w:t>
        </w:r>
      </w:ins>
    </w:p>
    <w:p w:rsidR="006C466E" w:rsidRPr="0079254B" w:rsidRDefault="006C466E" w:rsidP="0079254B">
      <w:pPr>
        <w:pStyle w:val="10"/>
        <w:widowControl/>
        <w:autoSpaceDE w:val="0"/>
        <w:autoSpaceDN w:val="0"/>
        <w:spacing w:before="240" w:line="360" w:lineRule="auto"/>
        <w:ind w:left="1300" w:hanging="500"/>
        <w:textAlignment w:val="bottom"/>
        <w:rPr>
          <w:ins w:id="435" w:author="mayan" w:date="2000-08-03T10:07:00Z"/>
          <w:rFonts w:ascii="Arial" w:hAnsi="Arial"/>
          <w:sz w:val="24"/>
          <w:szCs w:val="24"/>
        </w:rPr>
      </w:pPr>
      <w:ins w:id="436" w:author="mayan" w:date="2000-08-03T10:07:00Z">
        <w:r w:rsidRPr="008D7D6D">
          <w:rPr>
            <w:rFonts w:ascii="Times New Roman"/>
            <w:sz w:val="24"/>
            <w:szCs w:val="24"/>
          </w:rPr>
          <w:t>1</w:t>
        </w:r>
      </w:ins>
      <w:r w:rsidRPr="008D7D6D">
        <w:rPr>
          <w:rFonts w:ascii="Times New Roman" w:hAnsi="Arial"/>
          <w:sz w:val="24"/>
          <w:szCs w:val="24"/>
        </w:rPr>
        <w:t>）</w:t>
      </w:r>
      <w:ins w:id="437"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输入数据〖条件〗：</w:t>
        </w:r>
        <w:r w:rsidRPr="0079254B">
          <w:rPr>
            <w:rFonts w:ascii="Arial" w:hAnsi="Arial" w:hint="eastAsia"/>
            <w:sz w:val="24"/>
            <w:szCs w:val="24"/>
          </w:rPr>
          <w:t>应该给出数据的内容、逻辑结构、格式以及每一个数据元素的意思。如果输入数据依赖于某特定数据介质，则应当给予说明。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38" w:author="mayan" w:date="2000-08-03T10:07:00Z"/>
          <w:rFonts w:ascii="Arial" w:hAnsi="Arial"/>
          <w:sz w:val="24"/>
          <w:szCs w:val="24"/>
        </w:rPr>
      </w:pPr>
      <w:ins w:id="439" w:author="mayan" w:date="2000-08-03T10:07:00Z">
        <w:r w:rsidRPr="008D7D6D">
          <w:rPr>
            <w:rFonts w:ascii="Times New Roman"/>
            <w:sz w:val="24"/>
            <w:szCs w:val="24"/>
          </w:rPr>
          <w:lastRenderedPageBreak/>
          <w:t>2</w:t>
        </w:r>
      </w:ins>
      <w:r w:rsidRPr="008D7D6D">
        <w:rPr>
          <w:rFonts w:ascii="Times New Roman" w:hAnsi="Arial"/>
          <w:sz w:val="24"/>
          <w:szCs w:val="24"/>
        </w:rPr>
        <w:t>）</w:t>
      </w:r>
      <w:ins w:id="440"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输出数据：</w:t>
        </w:r>
        <w:r w:rsidRPr="0079254B">
          <w:rPr>
            <w:rFonts w:ascii="Arial" w:hAnsi="Arial" w:hint="eastAsia"/>
            <w:sz w:val="24"/>
            <w:szCs w:val="24"/>
          </w:rPr>
          <w:t>应当给出软件以何种形式输出的数据的内容和格式，并要求以例样的形式给予说明。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1" w:author="mayan" w:date="2000-08-03T10:07:00Z"/>
          <w:rFonts w:ascii="Arial" w:hAnsi="Arial"/>
          <w:sz w:val="24"/>
          <w:szCs w:val="24"/>
        </w:rPr>
      </w:pPr>
      <w:ins w:id="442" w:author="mayan" w:date="2000-08-03T10:07:00Z">
        <w:r w:rsidRPr="008D7D6D">
          <w:rPr>
            <w:rFonts w:ascii="Times New Roman"/>
            <w:sz w:val="24"/>
            <w:szCs w:val="24"/>
          </w:rPr>
          <w:t>3</w:t>
        </w:r>
      </w:ins>
      <w:r w:rsidRPr="008D7D6D">
        <w:rPr>
          <w:rFonts w:ascii="Times New Roman" w:hAnsi="Arial"/>
          <w:sz w:val="24"/>
          <w:szCs w:val="24"/>
        </w:rPr>
        <w:t>）</w:t>
      </w:r>
      <w:ins w:id="443"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中间数据〖条件〗：</w:t>
        </w:r>
        <w:r w:rsidRPr="0079254B">
          <w:rPr>
            <w:rFonts w:ascii="Arial" w:hAnsi="Arial" w:hint="eastAsia"/>
            <w:sz w:val="24"/>
            <w:szCs w:val="24"/>
          </w:rPr>
          <w:t>如果我们告诉用户在软件的运行过程中所产生的中间数据的内容和格式，有助于用户理解软件的使用，则应当给予说明</w:t>
        </w:r>
      </w:ins>
      <w:r w:rsidRPr="0079254B">
        <w:rPr>
          <w:rFonts w:ascii="Arial" w:hAnsi="Arial" w:hint="eastAsia"/>
          <w:sz w:val="24"/>
          <w:szCs w:val="24"/>
        </w:rPr>
        <w:t>。</w:t>
      </w:r>
    </w:p>
    <w:p w:rsidR="006C466E" w:rsidRPr="0079254B" w:rsidRDefault="006C466E" w:rsidP="0079254B">
      <w:pPr>
        <w:pStyle w:val="10"/>
        <w:widowControl/>
        <w:autoSpaceDE w:val="0"/>
        <w:autoSpaceDN w:val="0"/>
        <w:spacing w:before="120" w:line="360" w:lineRule="auto"/>
        <w:ind w:left="1300" w:hanging="500"/>
        <w:textAlignment w:val="bottom"/>
        <w:rPr>
          <w:ins w:id="444" w:author="mayan" w:date="2000-08-03T10:07:00Z"/>
          <w:rFonts w:ascii="Arial" w:hAnsi="Arial"/>
          <w:sz w:val="24"/>
          <w:szCs w:val="24"/>
        </w:rPr>
      </w:pPr>
      <w:ins w:id="445" w:author="mayan" w:date="2000-08-03T10:07:00Z">
        <w:r w:rsidRPr="008D7D6D">
          <w:rPr>
            <w:rFonts w:ascii="Times New Roman"/>
            <w:sz w:val="24"/>
            <w:szCs w:val="24"/>
          </w:rPr>
          <w:t>4</w:t>
        </w:r>
      </w:ins>
      <w:r w:rsidRPr="008D7D6D">
        <w:rPr>
          <w:rFonts w:ascii="Times New Roman" w:hAnsi="Arial"/>
          <w:sz w:val="24"/>
          <w:szCs w:val="24"/>
        </w:rPr>
        <w:t>）</w:t>
      </w:r>
      <w:ins w:id="446" w:author="mayan" w:date="2000-08-03T10:07:00Z">
        <w:r w:rsidRPr="0079254B">
          <w:rPr>
            <w:rFonts w:ascii="Arial" w:hAnsi="Arial"/>
            <w:sz w:val="24"/>
            <w:szCs w:val="24"/>
          </w:rPr>
          <w:t xml:space="preserve"> </w:t>
        </w:r>
        <w:r w:rsidRPr="0079254B">
          <w:rPr>
            <w:rFonts w:ascii="Arial" w:eastAsia="黑体" w:hAnsi="Arial" w:hint="eastAsia"/>
            <w:sz w:val="24"/>
            <w:szCs w:val="24"/>
          </w:rPr>
          <w:t>数据限制〖条件〗：</w:t>
        </w:r>
        <w:r w:rsidRPr="0079254B">
          <w:rPr>
            <w:rFonts w:ascii="Arial" w:hAnsi="Arial" w:hint="eastAsia"/>
            <w:sz w:val="24"/>
            <w:szCs w:val="24"/>
          </w:rPr>
          <w:t>如果对数据有限制，如数据的大小限制，则应当给予说明。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7" w:author="mayan" w:date="2000-08-03T10:07:00Z"/>
          <w:rFonts w:ascii="Arial" w:hAnsi="Arial"/>
          <w:sz w:val="24"/>
          <w:szCs w:val="24"/>
        </w:rPr>
      </w:pPr>
      <w:ins w:id="448" w:author="mayan" w:date="2000-08-03T10:07:00Z">
        <w:r w:rsidRPr="008D7D6D">
          <w:rPr>
            <w:rFonts w:ascii="Times New Roman"/>
            <w:sz w:val="24"/>
            <w:szCs w:val="24"/>
          </w:rPr>
          <w:t>5</w:t>
        </w:r>
      </w:ins>
      <w:r w:rsidRPr="008D7D6D">
        <w:rPr>
          <w:rFonts w:ascii="Times New Roman" w:hAnsi="Arial"/>
          <w:sz w:val="24"/>
          <w:szCs w:val="24"/>
        </w:rPr>
        <w:t>）</w:t>
      </w:r>
      <w:ins w:id="449" w:author="mayan" w:date="2000-08-03T10:07:00Z">
        <w:r w:rsidRPr="0079254B">
          <w:rPr>
            <w:rFonts w:ascii="Arial" w:hAnsi="Arial"/>
            <w:sz w:val="24"/>
            <w:szCs w:val="24"/>
          </w:rPr>
          <w:t xml:space="preserve"> </w:t>
        </w:r>
        <w:r w:rsidRPr="0079254B">
          <w:rPr>
            <w:rFonts w:ascii="Arial" w:eastAsia="黑体" w:hAnsi="Arial" w:hint="eastAsia"/>
            <w:sz w:val="24"/>
            <w:szCs w:val="24"/>
          </w:rPr>
          <w:t>数据文件〖条件〗：</w:t>
        </w:r>
        <w:r w:rsidRPr="0079254B">
          <w:rPr>
            <w:rFonts w:ascii="Arial" w:hAnsi="Arial" w:hint="eastAsia"/>
            <w:sz w:val="24"/>
            <w:szCs w:val="24"/>
          </w:rPr>
          <w:t>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0" w:author="mayan" w:date="2000-08-03T10:07:00Z"/>
          <w:rFonts w:ascii="Arial" w:hAnsi="Arial"/>
          <w:sz w:val="24"/>
          <w:szCs w:val="24"/>
        </w:rPr>
      </w:pPr>
      <w:ins w:id="451" w:author="mayan" w:date="2000-08-03T10:07:00Z">
        <w:r w:rsidRPr="0079254B">
          <w:rPr>
            <w:rFonts w:ascii="Arial" w:eastAsia="黑体" w:hAnsi="Arial" w:hint="eastAsia"/>
            <w:sz w:val="24"/>
            <w:szCs w:val="24"/>
          </w:rPr>
          <w:t>处理过程〖条件〗：</w:t>
        </w:r>
        <w:r w:rsidRPr="0079254B">
          <w:rPr>
            <w:rFonts w:ascii="Arial" w:hAnsi="Arial" w:hint="eastAsia"/>
            <w:sz w:val="24"/>
            <w:szCs w:val="24"/>
          </w:rPr>
          <w:t>如果我们简要地给用户描述我们软件对用户的操作、输入的命令和输入数据的处理过程，有助于用户了解我们软件的使用，则应给予说明。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2" w:author="mayan" w:date="2000-08-03T10:07:00Z"/>
          <w:del w:id="453" w:author="lucy" w:date="2004-12-17T16:32:00Z"/>
          <w:rFonts w:ascii="Arial" w:hAnsi="Arial"/>
          <w:sz w:val="24"/>
          <w:szCs w:val="24"/>
        </w:rPr>
      </w:pPr>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4" w:author="mayan" w:date="2000-08-03T10:07:00Z"/>
          <w:rFonts w:ascii="Arial" w:hAnsi="Arial"/>
          <w:sz w:val="24"/>
          <w:szCs w:val="24"/>
        </w:rPr>
      </w:pPr>
      <w:ins w:id="455" w:author="mayan" w:date="2000-08-03T10:07:00Z">
        <w:r w:rsidRPr="0079254B">
          <w:rPr>
            <w:rFonts w:ascii="Arial" w:eastAsia="黑体" w:hAnsi="Arial" w:hint="eastAsia"/>
            <w:sz w:val="24"/>
            <w:szCs w:val="24"/>
          </w:rPr>
          <w:t>出错处理</w:t>
        </w:r>
      </w:ins>
      <w:ins w:id="456" w:author="lucy" w:date="2004-12-17T16:33:00Z">
        <w:r w:rsidRPr="0079254B">
          <w:rPr>
            <w:rFonts w:ascii="Arial" w:eastAsia="黑体" w:hAnsi="Arial" w:hint="eastAsia"/>
            <w:sz w:val="24"/>
            <w:szCs w:val="24"/>
          </w:rPr>
          <w:t>和恢复</w:t>
        </w:r>
      </w:ins>
      <w:ins w:id="457" w:author="mayan" w:date="2000-08-03T10:07:00Z">
        <w:r w:rsidRPr="0079254B">
          <w:rPr>
            <w:rFonts w:ascii="Arial" w:eastAsia="黑体" w:hAnsi="Arial" w:hint="eastAsia"/>
            <w:sz w:val="24"/>
            <w:szCs w:val="24"/>
          </w:rPr>
          <w:t>：</w:t>
        </w:r>
      </w:ins>
      <w:ins w:id="458" w:author="lucy" w:date="2004-12-17T16:31:00Z">
        <w:r w:rsidRPr="0079254B">
          <w:rPr>
            <w:rFonts w:ascii="Arial" w:hAnsi="Arial"/>
            <w:sz w:val="24"/>
            <w:szCs w:val="24"/>
          </w:rPr>
          <w:t>列出由软件产生的出错编码或条件以及应由用户承担的修改纠正工作</w:t>
        </w:r>
        <w:r w:rsidRPr="0079254B">
          <w:rPr>
            <w:rFonts w:ascii="Times New Roman"/>
            <w:sz w:val="24"/>
            <w:szCs w:val="24"/>
          </w:rPr>
          <w:t>。</w:t>
        </w:r>
        <w:r w:rsidRPr="0079254B">
          <w:rPr>
            <w:rFonts w:ascii="Arial" w:hAnsi="Arial"/>
            <w:sz w:val="24"/>
            <w:szCs w:val="24"/>
          </w:rPr>
          <w:t>指出为了确保再启动和恢</w:t>
        </w:r>
        <w:r w:rsidRPr="0079254B">
          <w:rPr>
            <w:rFonts w:ascii="Times New Roman"/>
            <w:sz w:val="24"/>
            <w:szCs w:val="24"/>
          </w:rPr>
          <w:t>复的能力，用户必须遵循的处理过程。</w:t>
        </w:r>
      </w:ins>
      <w:ins w:id="459" w:author="mayan" w:date="2000-08-03T10:07:00Z">
        <w:del w:id="460" w:author="lucy" w:date="2004-12-17T16:31:00Z">
          <w:r w:rsidRPr="0079254B">
            <w:rPr>
              <w:rFonts w:ascii="Arial" w:hAnsi="Arial" w:hint="eastAsia"/>
              <w:sz w:val="24"/>
              <w:szCs w:val="24"/>
            </w:rPr>
            <w:delText>应当给出各种出错情况以及相应的处理措施。</w:delText>
          </w:r>
        </w:del>
      </w:ins>
    </w:p>
    <w:p w:rsidR="006C466E" w:rsidRPr="0079254B" w:rsidRDefault="006C466E" w:rsidP="0079254B">
      <w:pPr>
        <w:pStyle w:val="10"/>
        <w:widowControl/>
        <w:autoSpaceDE w:val="0"/>
        <w:autoSpaceDN w:val="0"/>
        <w:spacing w:before="240" w:line="360" w:lineRule="auto"/>
        <w:ind w:left="420"/>
        <w:textAlignment w:val="bottom"/>
        <w:rPr>
          <w:ins w:id="461" w:author="mayan" w:date="2000-08-03T10:07:00Z"/>
          <w:rFonts w:ascii="Arial" w:hAnsi="Arial"/>
          <w:sz w:val="24"/>
          <w:szCs w:val="24"/>
        </w:rPr>
      </w:pPr>
      <w:ins w:id="462" w:author="mayan" w:date="2000-08-03T10:07:00Z">
        <w:r w:rsidRPr="0079254B">
          <w:rPr>
            <w:rFonts w:ascii="Arial" w:eastAsia="黑体" w:hAnsi="Arial" w:hint="eastAsia"/>
            <w:sz w:val="24"/>
            <w:szCs w:val="24"/>
          </w:rPr>
          <w:t>【警告】</w:t>
        </w:r>
        <w:r w:rsidRPr="0079254B">
          <w:rPr>
            <w:rFonts w:ascii="Arial" w:hAnsi="Arial" w:hint="eastAsia"/>
            <w:sz w:val="24"/>
            <w:szCs w:val="24"/>
          </w:rPr>
          <w:t>在编写软件用户手册的系统操作说明时，我们在决定是否提供某种数据的格式时，应以不泄漏公司的技术而且有利于用户使用为准则。</w:t>
        </w:r>
      </w:ins>
    </w:p>
    <w:p w:rsidR="006C466E" w:rsidRPr="0079254B" w:rsidRDefault="006C466E" w:rsidP="0079254B">
      <w:pPr>
        <w:pStyle w:val="3"/>
        <w:spacing w:line="360" w:lineRule="auto"/>
        <w:jc w:val="both"/>
        <w:rPr>
          <w:ins w:id="463" w:author="mayan" w:date="2000-08-03T10:07:00Z"/>
          <w:rFonts w:ascii="黑体" w:eastAsia="黑体" w:hAnsi="黑体"/>
          <w:color w:val="auto"/>
          <w:sz w:val="28"/>
          <w:lang w:eastAsia="zh-CN"/>
        </w:rPr>
      </w:pPr>
      <w:bookmarkStart w:id="464" w:name="_Toc91304603"/>
      <w:bookmarkStart w:id="465" w:name="_Toc91304803"/>
      <w:bookmarkStart w:id="466" w:name="_Toc91304869"/>
      <w:bookmarkStart w:id="467" w:name="_Toc110321632"/>
      <w:smartTag w:uri="urn:schemas-microsoft-com:office:smarttags" w:element="chsdate">
        <w:smartTagPr>
          <w:attr w:name="IsROCDate" w:val="False"/>
          <w:attr w:name="IsLunarDate" w:val="False"/>
          <w:attr w:name="Day" w:val="30"/>
          <w:attr w:name="Month" w:val="12"/>
          <w:attr w:name="Year" w:val="1899"/>
        </w:smartTagPr>
        <w:ins w:id="468" w:author="mayan" w:date="2000-08-03T10:33:00Z">
          <w:r w:rsidRPr="00233771">
            <w:rPr>
              <w:rFonts w:ascii="Times New Roman" w:eastAsia="黑体" w:hAnsi="Times New Roman"/>
              <w:color w:val="auto"/>
              <w:sz w:val="28"/>
              <w:lang w:eastAsia="zh-CN"/>
            </w:rPr>
            <w:t>1</w:t>
          </w:r>
        </w:ins>
        <w:ins w:id="469" w:author="mayan" w:date="2000-08-03T10:07:00Z">
          <w:r w:rsidRPr="00233771">
            <w:rPr>
              <w:rFonts w:ascii="Times New Roman" w:eastAsia="黑体" w:hAnsi="Times New Roman"/>
              <w:color w:val="auto"/>
              <w:sz w:val="28"/>
              <w:lang w:eastAsia="zh-CN"/>
            </w:rPr>
            <w:t>.2.10</w:t>
          </w:r>
        </w:ins>
      </w:smartTag>
      <w:ins w:id="470" w:author="mayan" w:date="2000-08-03T10:07:00Z">
        <w:r w:rsidRPr="0079254B">
          <w:rPr>
            <w:rFonts w:ascii="黑体" w:eastAsia="黑体" w:hAnsi="黑体"/>
            <w:color w:val="auto"/>
            <w:sz w:val="28"/>
            <w:lang w:eastAsia="zh-CN"/>
          </w:rPr>
          <w:t xml:space="preserve"> </w:t>
        </w:r>
        <w:r w:rsidRPr="0079254B">
          <w:rPr>
            <w:rFonts w:ascii="黑体" w:eastAsia="黑体" w:hAnsi="黑体" w:hint="eastAsia"/>
            <w:color w:val="auto"/>
            <w:sz w:val="28"/>
            <w:lang w:eastAsia="zh-CN"/>
          </w:rPr>
          <w:t>系统及数据维护</w:t>
        </w:r>
        <w:bookmarkEnd w:id="464"/>
        <w:bookmarkEnd w:id="465"/>
        <w:bookmarkEnd w:id="466"/>
        <w:bookmarkEnd w:id="467"/>
      </w:ins>
    </w:p>
    <w:p w:rsidR="006C466E" w:rsidRPr="0079254B" w:rsidRDefault="006C466E" w:rsidP="005B7366">
      <w:pPr>
        <w:pStyle w:val="10"/>
        <w:widowControl/>
        <w:autoSpaceDE w:val="0"/>
        <w:autoSpaceDN w:val="0"/>
        <w:spacing w:before="240" w:line="360" w:lineRule="auto"/>
        <w:ind w:firstLine="400"/>
        <w:textAlignment w:val="bottom"/>
        <w:rPr>
          <w:ins w:id="471" w:author="mayan" w:date="2000-08-03T10:07:00Z"/>
          <w:rFonts w:ascii="Arial" w:hAnsi="Arial"/>
          <w:sz w:val="24"/>
          <w:szCs w:val="24"/>
        </w:rPr>
      </w:pPr>
      <w:ins w:id="472" w:author="mayan" w:date="2000-08-03T10:07:00Z">
        <w:r w:rsidRPr="0079254B">
          <w:rPr>
            <w:rFonts w:ascii="Arial" w:hAnsi="Arial" w:hint="eastAsia"/>
            <w:sz w:val="24"/>
            <w:szCs w:val="24"/>
          </w:rPr>
          <w:t>应该给出用户数据的备份、恢复、删除、整理的详细过程。如果必要，应该给出系统数据、系统磁盘空间维护的详细过程。</w:t>
        </w:r>
      </w:ins>
    </w:p>
    <w:p w:rsidR="006C466E" w:rsidRPr="005B7366" w:rsidRDefault="006C466E" w:rsidP="005B7366">
      <w:pPr>
        <w:pStyle w:val="3"/>
        <w:spacing w:line="360" w:lineRule="auto"/>
        <w:jc w:val="both"/>
        <w:rPr>
          <w:ins w:id="473" w:author="mayan" w:date="2000-08-03T10:07:00Z"/>
          <w:rFonts w:ascii="黑体" w:eastAsia="黑体" w:hAnsi="黑体"/>
          <w:color w:val="auto"/>
          <w:sz w:val="28"/>
          <w:lang w:eastAsia="zh-CN"/>
        </w:rPr>
      </w:pPr>
      <w:bookmarkStart w:id="474" w:name="_Toc91304604"/>
      <w:bookmarkStart w:id="475" w:name="_Toc91304804"/>
      <w:bookmarkStart w:id="476" w:name="_Toc91304870"/>
      <w:bookmarkStart w:id="477" w:name="_Toc110321633"/>
      <w:smartTag w:uri="urn:schemas-microsoft-com:office:smarttags" w:element="chsdate">
        <w:smartTagPr>
          <w:attr w:name="IsROCDate" w:val="False"/>
          <w:attr w:name="IsLunarDate" w:val="False"/>
          <w:attr w:name="Day" w:val="30"/>
          <w:attr w:name="Month" w:val="12"/>
          <w:attr w:name="Year" w:val="1899"/>
        </w:smartTagPr>
        <w:ins w:id="478" w:author="mayan" w:date="2000-08-03T10:33:00Z">
          <w:r w:rsidRPr="00233771">
            <w:rPr>
              <w:rFonts w:ascii="Times New Roman" w:eastAsia="黑体" w:hAnsi="Times New Roman"/>
              <w:color w:val="auto"/>
              <w:sz w:val="28"/>
              <w:lang w:eastAsia="zh-CN"/>
            </w:rPr>
            <w:t>1</w:t>
          </w:r>
        </w:ins>
        <w:ins w:id="479" w:author="mayan" w:date="2000-08-03T10:07:00Z">
          <w:r w:rsidRPr="00233771">
            <w:rPr>
              <w:rFonts w:ascii="Times New Roman" w:eastAsia="黑体" w:hAnsi="Times New Roman"/>
              <w:color w:val="auto"/>
              <w:sz w:val="28"/>
              <w:lang w:eastAsia="zh-CN"/>
            </w:rPr>
            <w:t>.2.11</w:t>
          </w:r>
        </w:ins>
      </w:smartTag>
      <w:ins w:id="480" w:author="mayan" w:date="2000-08-03T10:07:00Z">
        <w:r w:rsidRPr="005B7366">
          <w:rPr>
            <w:rFonts w:ascii="黑体" w:eastAsia="黑体" w:hAnsi="黑体" w:hint="eastAsia"/>
            <w:color w:val="auto"/>
            <w:sz w:val="28"/>
            <w:lang w:eastAsia="zh-CN"/>
          </w:rPr>
          <w:t xml:space="preserve"> 界面截图</w:t>
        </w:r>
        <w:bookmarkEnd w:id="474"/>
        <w:bookmarkEnd w:id="475"/>
        <w:bookmarkEnd w:id="476"/>
        <w:bookmarkEnd w:id="477"/>
      </w:ins>
    </w:p>
    <w:p w:rsidR="006C466E" w:rsidRPr="005B7366" w:rsidRDefault="006C466E" w:rsidP="005B7366">
      <w:pPr>
        <w:spacing w:before="240" w:line="360" w:lineRule="auto"/>
        <w:ind w:firstLine="400"/>
        <w:rPr>
          <w:ins w:id="481" w:author="mayan" w:date="2000-08-03T10:07:00Z"/>
          <w:rFonts w:ascii="宋体" w:eastAsia="宋体" w:hAnsi="宋体"/>
          <w:sz w:val="24"/>
          <w:szCs w:val="24"/>
          <w:lang w:eastAsia="zh-CN"/>
        </w:rPr>
      </w:pPr>
      <w:ins w:id="482" w:author="mayan" w:date="2000-08-03T10:07:00Z">
        <w:r w:rsidRPr="005B7366">
          <w:rPr>
            <w:rFonts w:ascii="宋体" w:eastAsia="宋体" w:hAnsi="宋体" w:hint="eastAsia"/>
            <w:sz w:val="24"/>
            <w:szCs w:val="24"/>
            <w:lang w:eastAsia="zh-CN"/>
          </w:rPr>
          <w:t>为了使用户手册通俗易懂，在文字描述中要配有相应的产品界面切图。在此情况下，应该以图示方式对软件的操作过程予以介绍。采用图示方式讲述软件操作过程应注意以下几点：</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3" w:author="mayan" w:date="2000-08-03T10:07:00Z"/>
          <w:rFonts w:hAnsi="宋体"/>
          <w:sz w:val="24"/>
          <w:szCs w:val="24"/>
        </w:rPr>
      </w:pPr>
      <w:ins w:id="484" w:author="mayan" w:date="2000-08-03T10:07:00Z">
        <w:r w:rsidRPr="005B7366">
          <w:rPr>
            <w:rFonts w:hAnsi="宋体" w:hint="eastAsia"/>
            <w:sz w:val="24"/>
            <w:szCs w:val="24"/>
          </w:rPr>
          <w:t>所截图形的输入、输出信息中不应包含本公司人员的真实姓名，且各种输入、输出信息以不泄漏公司机密为原则。</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5" w:author="mayan" w:date="2000-08-03T10:07:00Z"/>
          <w:rFonts w:hAnsi="宋体"/>
          <w:sz w:val="24"/>
          <w:szCs w:val="24"/>
        </w:rPr>
      </w:pPr>
      <w:ins w:id="486" w:author="mayan" w:date="2000-08-03T10:07:00Z">
        <w:r w:rsidRPr="005B7366">
          <w:rPr>
            <w:rFonts w:hAnsi="宋体" w:hint="eastAsia"/>
            <w:sz w:val="24"/>
            <w:szCs w:val="24"/>
          </w:rPr>
          <w:t>截图是为使叙述更加明确、简洁，所以应尽量避免不必要的截图。一般来说，在用户手册中应该包括系统的主界面、各种操作的初始界面（点取命令后弹出的第一个</w:t>
        </w:r>
        <w:r w:rsidRPr="005B7366">
          <w:rPr>
            <w:rFonts w:hAnsi="宋体" w:hint="eastAsia"/>
            <w:sz w:val="24"/>
            <w:szCs w:val="24"/>
          </w:rPr>
          <w:lastRenderedPageBreak/>
          <w:t>界面，一般需要输入信息）、操作中间过程界面、操作结果界面以及其它一些必要的界面。没有必要为下拉菜单、快捷菜单等内容截图，因为这些操作都比较简单，只要用语言叙述用户即可明确其操作方法。</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7" w:author="mayan" w:date="2000-08-03T10:07:00Z"/>
          <w:rFonts w:hAnsi="宋体"/>
          <w:sz w:val="24"/>
          <w:szCs w:val="24"/>
        </w:rPr>
      </w:pPr>
      <w:ins w:id="488" w:author="mayan" w:date="2000-08-03T10:07:00Z">
        <w:r w:rsidRPr="005B7366">
          <w:rPr>
            <w:rFonts w:hAnsi="宋体" w:hint="eastAsia"/>
            <w:sz w:val="24"/>
            <w:szCs w:val="24"/>
          </w:rPr>
          <w:t>在同一本手册中，应避免重复截图，对于不同输入或输出信息的同一界面在手册中不应重复（例题除外）。</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9" w:author="mayan" w:date="2000-08-03T10:07:00Z"/>
          <w:rFonts w:hAnsi="宋体"/>
          <w:sz w:val="24"/>
          <w:szCs w:val="24"/>
        </w:rPr>
      </w:pPr>
      <w:ins w:id="490" w:author="mayan" w:date="2000-08-03T10:07:00Z">
        <w:r w:rsidRPr="005B7366">
          <w:rPr>
            <w:rFonts w:hAnsi="宋体" w:hint="eastAsia"/>
            <w:sz w:val="24"/>
            <w:szCs w:val="24"/>
          </w:rPr>
          <w:t>界面截图应与产品的当前版本一致</w:t>
        </w:r>
      </w:ins>
      <w:r w:rsidRPr="005B7366">
        <w:rPr>
          <w:rFonts w:hAnsi="宋体" w:hint="eastAsia"/>
          <w:sz w:val="24"/>
          <w:szCs w:val="24"/>
        </w:rPr>
        <w:t>。</w:t>
      </w:r>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91" w:author="mayan" w:date="2000-08-03T10:07:00Z"/>
          <w:rFonts w:ascii="Arial" w:eastAsia="黑体" w:hAnsi="Arial"/>
          <w:sz w:val="24"/>
          <w:szCs w:val="24"/>
        </w:rPr>
      </w:pPr>
      <w:ins w:id="492" w:author="mayan" w:date="2000-08-03T10:07:00Z">
        <w:r w:rsidRPr="005B7366">
          <w:rPr>
            <w:rFonts w:ascii="Arial" w:hAnsi="Arial" w:hint="eastAsia"/>
            <w:sz w:val="24"/>
            <w:szCs w:val="24"/>
          </w:rPr>
          <w:t>所有的界面截图都应出自同一台机器</w:t>
        </w:r>
        <w:r w:rsidRPr="005B7366">
          <w:rPr>
            <w:rFonts w:hint="eastAsia"/>
            <w:sz w:val="24"/>
            <w:szCs w:val="24"/>
          </w:rPr>
          <w:t>，以保证图片色彩、亮度等的一致性</w:t>
        </w:r>
      </w:ins>
      <w:r w:rsidRPr="005B7366">
        <w:rPr>
          <w:rFonts w:hint="eastAsia"/>
          <w:sz w:val="24"/>
          <w:szCs w:val="24"/>
        </w:rPr>
        <w:t>。</w:t>
      </w:r>
    </w:p>
    <w:p w:rsidR="006C466E" w:rsidRPr="00233771" w:rsidRDefault="006C466E" w:rsidP="009C1CBE">
      <w:pPr>
        <w:pStyle w:val="3"/>
        <w:spacing w:line="360" w:lineRule="auto"/>
        <w:jc w:val="both"/>
        <w:rPr>
          <w:ins w:id="493" w:author="mayan" w:date="2000-08-03T10:07:00Z"/>
          <w:rFonts w:ascii="黑体" w:eastAsia="黑体" w:hAnsi="黑体"/>
          <w:color w:val="auto"/>
          <w:sz w:val="28"/>
          <w:lang w:eastAsia="zh-CN"/>
        </w:rPr>
      </w:pPr>
      <w:bookmarkStart w:id="494" w:name="_Toc91304605"/>
      <w:bookmarkStart w:id="495" w:name="_Toc91304805"/>
      <w:bookmarkStart w:id="496" w:name="_Toc91304871"/>
      <w:bookmarkStart w:id="497" w:name="_Toc110321634"/>
      <w:smartTag w:uri="urn:schemas-microsoft-com:office:smarttags" w:element="chsdate">
        <w:smartTagPr>
          <w:attr w:name="IsROCDate" w:val="False"/>
          <w:attr w:name="IsLunarDate" w:val="False"/>
          <w:attr w:name="Day" w:val="30"/>
          <w:attr w:name="Month" w:val="12"/>
          <w:attr w:name="Year" w:val="1899"/>
        </w:smartTagPr>
        <w:ins w:id="498" w:author="mayan" w:date="2000-08-03T10:33:00Z">
          <w:r w:rsidRPr="00233771">
            <w:rPr>
              <w:rFonts w:ascii="Times New Roman" w:eastAsia="黑体" w:hAnsi="Times New Roman"/>
              <w:color w:val="auto"/>
              <w:sz w:val="28"/>
              <w:lang w:eastAsia="zh-CN"/>
            </w:rPr>
            <w:t>1</w:t>
          </w:r>
        </w:ins>
        <w:ins w:id="499" w:author="mayan" w:date="2000-08-03T10:07:00Z">
          <w:r w:rsidRPr="00233771">
            <w:rPr>
              <w:rFonts w:ascii="Times New Roman" w:eastAsia="黑体" w:hAnsi="Times New Roman"/>
              <w:color w:val="auto"/>
              <w:sz w:val="28"/>
              <w:lang w:eastAsia="zh-CN"/>
            </w:rPr>
            <w:t>.2.12</w:t>
          </w:r>
        </w:ins>
      </w:smartTag>
      <w:ins w:id="500" w:author="mayan" w:date="2000-08-03T10:07:00Z">
        <w:r w:rsidRPr="00233771">
          <w:rPr>
            <w:rFonts w:ascii="黑体" w:eastAsia="黑体" w:hAnsi="黑体" w:hint="eastAsia"/>
            <w:color w:val="auto"/>
            <w:sz w:val="28"/>
            <w:lang w:eastAsia="zh-CN"/>
          </w:rPr>
          <w:t xml:space="preserve"> 例题〖条件〗</w:t>
        </w:r>
        <w:bookmarkEnd w:id="494"/>
        <w:bookmarkEnd w:id="495"/>
        <w:bookmarkEnd w:id="496"/>
        <w:bookmarkEnd w:id="497"/>
      </w:ins>
    </w:p>
    <w:p w:rsidR="006C466E" w:rsidRPr="009C1CBE" w:rsidRDefault="006C466E" w:rsidP="009C1CBE">
      <w:pPr>
        <w:pStyle w:val="10"/>
        <w:widowControl/>
        <w:autoSpaceDE w:val="0"/>
        <w:autoSpaceDN w:val="0"/>
        <w:spacing w:before="240" w:line="360" w:lineRule="auto"/>
        <w:ind w:firstLine="400"/>
        <w:textAlignment w:val="bottom"/>
        <w:rPr>
          <w:ins w:id="501" w:author="mayan" w:date="2000-08-03T10:07:00Z"/>
          <w:rFonts w:ascii="Arial" w:hAnsi="Arial"/>
          <w:sz w:val="24"/>
          <w:szCs w:val="24"/>
        </w:rPr>
      </w:pPr>
      <w:ins w:id="502" w:author="mayan" w:date="2000-08-03T10:07:00Z">
        <w:r w:rsidRPr="009C1CBE">
          <w:rPr>
            <w:rFonts w:ascii="Arial" w:hAnsi="Arial" w:hint="eastAsia"/>
            <w:sz w:val="24"/>
            <w:szCs w:val="24"/>
          </w:rPr>
          <w:t>有些软件系统可以通过一个较为完整的例题演示系统部分功能的使用方法，在这个例题中，用户应该详细地描述每一步的操作过程，用户可以通过这个例题对系统的操作有一个初步的了解。</w:t>
        </w:r>
      </w:ins>
    </w:p>
    <w:p w:rsidR="006C466E" w:rsidRPr="009C1CBE" w:rsidRDefault="006C466E" w:rsidP="009C1CBE">
      <w:pPr>
        <w:pStyle w:val="3"/>
        <w:spacing w:line="360" w:lineRule="auto"/>
        <w:jc w:val="both"/>
        <w:rPr>
          <w:ins w:id="503" w:author="mayan" w:date="2000-08-03T10:07:00Z"/>
          <w:rFonts w:ascii="黑体" w:eastAsia="黑体" w:hAnsi="黑体"/>
          <w:color w:val="auto"/>
          <w:sz w:val="28"/>
          <w:lang w:eastAsia="zh-CN"/>
        </w:rPr>
      </w:pPr>
      <w:bookmarkStart w:id="504" w:name="_Toc91304606"/>
      <w:bookmarkStart w:id="505" w:name="_Toc91304806"/>
      <w:bookmarkStart w:id="506" w:name="_Toc91304872"/>
      <w:bookmarkStart w:id="507" w:name="_Toc110321635"/>
      <w:smartTag w:uri="urn:schemas-microsoft-com:office:smarttags" w:element="chsdate">
        <w:smartTagPr>
          <w:attr w:name="IsROCDate" w:val="False"/>
          <w:attr w:name="IsLunarDate" w:val="False"/>
          <w:attr w:name="Day" w:val="30"/>
          <w:attr w:name="Month" w:val="12"/>
          <w:attr w:name="Year" w:val="1899"/>
        </w:smartTagPr>
        <w:ins w:id="508" w:author="mayan" w:date="2000-08-03T10:34:00Z">
          <w:r w:rsidRPr="00233771">
            <w:rPr>
              <w:rFonts w:ascii="Times New Roman" w:eastAsia="黑体" w:hAnsi="Times New Roman"/>
              <w:color w:val="auto"/>
              <w:sz w:val="28"/>
              <w:lang w:eastAsia="zh-CN"/>
            </w:rPr>
            <w:t>1</w:t>
          </w:r>
        </w:ins>
        <w:ins w:id="509" w:author="mayan" w:date="2000-08-03T10:07:00Z">
          <w:r w:rsidRPr="00233771">
            <w:rPr>
              <w:rFonts w:ascii="Times New Roman" w:eastAsia="黑体" w:hAnsi="Times New Roman"/>
              <w:color w:val="auto"/>
              <w:sz w:val="28"/>
              <w:lang w:eastAsia="zh-CN"/>
            </w:rPr>
            <w:t>.2.13</w:t>
          </w:r>
        </w:ins>
      </w:smartTag>
      <w:ins w:id="510" w:author="mayan" w:date="2000-08-03T10:07:00Z">
        <w:r w:rsidRPr="009C1CBE">
          <w:rPr>
            <w:rFonts w:ascii="黑体" w:eastAsia="黑体" w:hAnsi="黑体"/>
            <w:color w:val="auto"/>
            <w:sz w:val="28"/>
            <w:lang w:eastAsia="zh-CN"/>
          </w:rPr>
          <w:t xml:space="preserve"> </w:t>
        </w:r>
        <w:r w:rsidRPr="009C1CBE">
          <w:rPr>
            <w:rFonts w:ascii="黑体" w:eastAsia="黑体" w:hAnsi="黑体" w:hint="eastAsia"/>
            <w:color w:val="auto"/>
            <w:sz w:val="28"/>
            <w:lang w:eastAsia="zh-CN"/>
          </w:rPr>
          <w:t>各种附录</w:t>
        </w:r>
        <w:bookmarkEnd w:id="504"/>
        <w:bookmarkEnd w:id="505"/>
        <w:bookmarkEnd w:id="506"/>
        <w:bookmarkEnd w:id="507"/>
      </w:ins>
    </w:p>
    <w:p w:rsidR="006C466E" w:rsidRPr="009C1CBE" w:rsidRDefault="006C466E" w:rsidP="009C1CBE">
      <w:pPr>
        <w:pStyle w:val="10"/>
        <w:widowControl/>
        <w:autoSpaceDE w:val="0"/>
        <w:autoSpaceDN w:val="0"/>
        <w:spacing w:before="240" w:line="360" w:lineRule="auto"/>
        <w:ind w:firstLine="400"/>
        <w:textAlignment w:val="bottom"/>
        <w:rPr>
          <w:ins w:id="511" w:author="mayan" w:date="2000-08-03T10:07:00Z"/>
          <w:rFonts w:ascii="Arial" w:hAnsi="Arial"/>
          <w:sz w:val="24"/>
          <w:szCs w:val="24"/>
        </w:rPr>
      </w:pPr>
      <w:ins w:id="512" w:author="mayan" w:date="2000-08-03T10:07:00Z">
        <w:r w:rsidRPr="009C1CBE">
          <w:rPr>
            <w:rFonts w:ascii="Arial" w:hAnsi="Arial" w:hint="eastAsia"/>
            <w:sz w:val="24"/>
            <w:szCs w:val="24"/>
          </w:rPr>
          <w:t>在用户手册中，有些知识和信息可以通过附录的形式提供给用户，以便于用户查阅，这些内容是：</w:t>
        </w:r>
      </w:ins>
    </w:p>
    <w:p w:rsidR="006C466E" w:rsidRPr="009C1CBE" w:rsidRDefault="006C466E" w:rsidP="009C1CBE">
      <w:pPr>
        <w:pStyle w:val="10"/>
        <w:widowControl/>
        <w:tabs>
          <w:tab w:val="left" w:pos="800"/>
        </w:tabs>
        <w:autoSpaceDE w:val="0"/>
        <w:autoSpaceDN w:val="0"/>
        <w:spacing w:before="240" w:line="360" w:lineRule="auto"/>
        <w:ind w:left="900" w:hanging="500"/>
        <w:textAlignment w:val="bottom"/>
        <w:rPr>
          <w:ins w:id="513" w:author="mayan" w:date="2000-08-03T10:07:00Z"/>
          <w:rFonts w:ascii="Arial" w:hAnsi="Arial"/>
          <w:sz w:val="24"/>
          <w:szCs w:val="24"/>
        </w:rPr>
      </w:pPr>
      <w:ins w:id="514" w:author="mayan" w:date="2000-08-03T10:07:00Z">
        <w:r w:rsidRPr="008D7D6D">
          <w:rPr>
            <w:rFonts w:ascii="Times New Roman"/>
            <w:sz w:val="24"/>
            <w:szCs w:val="24"/>
          </w:rPr>
          <w:t>1</w:t>
        </w:r>
        <w:r w:rsidRPr="009C1CBE">
          <w:rPr>
            <w:rFonts w:ascii="Arial" w:hAnsi="Arial"/>
            <w:sz w:val="24"/>
            <w:szCs w:val="24"/>
          </w:rPr>
          <w:t xml:space="preserve">. </w:t>
        </w:r>
        <w:r w:rsidRPr="009C1CBE">
          <w:rPr>
            <w:rFonts w:ascii="Arial" w:eastAsia="黑体" w:hAnsi="Arial" w:hint="eastAsia"/>
            <w:sz w:val="24"/>
            <w:szCs w:val="24"/>
          </w:rPr>
          <w:t>错误提示信息：</w:t>
        </w:r>
        <w:r w:rsidRPr="009C1CBE">
          <w:rPr>
            <w:rFonts w:ascii="Arial" w:hAnsi="Arial" w:hint="eastAsia"/>
            <w:sz w:val="24"/>
            <w:szCs w:val="24"/>
          </w:rPr>
          <w:t>通常可以以表的形式按照一定的顺序，例如按出错提示信息编号顺序、或按出错提示信息的字母顺序，给出出错提示信息的编号、提示信息、相应的解释、出错原因和解决办法</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5" w:author="mayan" w:date="2000-08-03T10:07:00Z"/>
          <w:rFonts w:ascii="Arial" w:hAnsi="Arial"/>
          <w:sz w:val="24"/>
          <w:szCs w:val="24"/>
        </w:rPr>
      </w:pPr>
      <w:ins w:id="516" w:author="mayan" w:date="2000-08-03T10:07:00Z">
        <w:r w:rsidRPr="008D7D6D">
          <w:rPr>
            <w:rFonts w:ascii="Times New Roman"/>
            <w:sz w:val="24"/>
            <w:szCs w:val="24"/>
          </w:rPr>
          <w:t>2</w:t>
        </w:r>
        <w:r w:rsidRPr="009C1CBE">
          <w:rPr>
            <w:rFonts w:ascii="Arial" w:hAnsi="Arial"/>
            <w:sz w:val="24"/>
            <w:szCs w:val="24"/>
          </w:rPr>
          <w:t xml:space="preserve">. </w:t>
        </w:r>
        <w:r w:rsidRPr="009C1CBE">
          <w:rPr>
            <w:rFonts w:ascii="Arial" w:eastAsia="黑体" w:hAnsi="Arial" w:hint="eastAsia"/>
            <w:sz w:val="24"/>
            <w:szCs w:val="24"/>
          </w:rPr>
          <w:t>命令速查表〖条件〗：</w:t>
        </w:r>
        <w:r w:rsidRPr="009C1CBE">
          <w:rPr>
            <w:rFonts w:ascii="Arial" w:hAnsi="Arial" w:hint="eastAsia"/>
            <w:sz w:val="24"/>
            <w:szCs w:val="24"/>
          </w:rPr>
          <w:t>通常可以以表的形式按照一定的顺序给出各种命令的概要</w:t>
        </w:r>
      </w:ins>
      <w:r w:rsidRPr="009C1CBE">
        <w:rPr>
          <w:rFonts w:ascii="Arial" w:hAnsi="Arial"/>
          <w:sz w:val="24"/>
          <w:szCs w:val="24"/>
        </w:rPr>
        <w:t>（</w:t>
      </w:r>
      <w:ins w:id="517" w:author="mayan" w:date="2000-08-03T10:07:00Z">
        <w:r w:rsidRPr="009C1CBE">
          <w:rPr>
            <w:rFonts w:ascii="Arial" w:hAnsi="Arial" w:hint="eastAsia"/>
            <w:sz w:val="24"/>
            <w:szCs w:val="24"/>
          </w:rPr>
          <w:t>包括命令名称、各种参数、及相应的功能介绍</w:t>
        </w:r>
      </w:ins>
      <w:r w:rsidRPr="009C1CBE">
        <w:rPr>
          <w:rFonts w:ascii="Arial" w:hAnsi="Arial"/>
          <w:sz w:val="24"/>
          <w:szCs w:val="24"/>
        </w:rPr>
        <w:t>）</w:t>
      </w:r>
      <w:ins w:id="518" w:author="mayan" w:date="2000-08-03T10:07:00Z">
        <w:r w:rsidRPr="009C1CBE">
          <w:rPr>
            <w:rFonts w:ascii="Arial" w:hAnsi="Arial" w:hint="eastAsia"/>
            <w:sz w:val="24"/>
            <w:szCs w:val="24"/>
          </w:rPr>
          <w:t>，以帮助有一定经验的用户进行快速查找所需信息</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9" w:author="mayan" w:date="2000-08-03T10:07:00Z"/>
          <w:rFonts w:ascii="Arial" w:hAnsi="Arial"/>
          <w:sz w:val="24"/>
          <w:szCs w:val="24"/>
        </w:rPr>
      </w:pPr>
      <w:ins w:id="520" w:author="mayan" w:date="2000-08-03T10:07:00Z">
        <w:r w:rsidRPr="008D7D6D">
          <w:rPr>
            <w:rFonts w:ascii="Times New Roman"/>
            <w:sz w:val="24"/>
            <w:szCs w:val="24"/>
          </w:rPr>
          <w:t>3.</w:t>
        </w:r>
        <w:r w:rsidRPr="009C1CBE">
          <w:rPr>
            <w:rFonts w:ascii="Arial" w:hAnsi="Arial"/>
            <w:sz w:val="24"/>
            <w:szCs w:val="24"/>
          </w:rPr>
          <w:t xml:space="preserve"> </w:t>
        </w:r>
        <w:r w:rsidRPr="009C1CBE">
          <w:rPr>
            <w:rFonts w:ascii="Arial" w:eastAsia="黑体" w:hAnsi="Arial" w:hint="eastAsia"/>
            <w:sz w:val="24"/>
            <w:szCs w:val="24"/>
          </w:rPr>
          <w:t>数据文件格式〖条件〗：</w:t>
        </w:r>
        <w:r w:rsidRPr="009C1CBE">
          <w:rPr>
            <w:rFonts w:ascii="Arial" w:hAnsi="Arial" w:hint="eastAsia"/>
            <w:sz w:val="24"/>
            <w:szCs w:val="24"/>
          </w:rPr>
          <w:t>可以通过附录介绍用户必须了解或可以了解的各种输入数据文件、输出结果文件、中间数据文件的格式、限制范围、适当的解释等</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21" w:author="mayan" w:date="2000-08-03T10:07:00Z"/>
          <w:rFonts w:ascii="Arial" w:hAnsi="Arial"/>
          <w:sz w:val="24"/>
          <w:szCs w:val="24"/>
        </w:rPr>
      </w:pPr>
      <w:ins w:id="522" w:author="mayan" w:date="2000-08-03T10:07:00Z">
        <w:r w:rsidRPr="008D7D6D">
          <w:rPr>
            <w:rFonts w:ascii="Times New Roman"/>
            <w:sz w:val="24"/>
            <w:szCs w:val="24"/>
          </w:rPr>
          <w:t>4</w:t>
        </w:r>
        <w:r w:rsidRPr="009C1CBE">
          <w:rPr>
            <w:rFonts w:ascii="Arial" w:hAnsi="Arial"/>
            <w:sz w:val="24"/>
            <w:szCs w:val="24"/>
          </w:rPr>
          <w:t xml:space="preserve">. </w:t>
        </w:r>
        <w:r w:rsidRPr="009C1CBE">
          <w:rPr>
            <w:rFonts w:ascii="Arial" w:eastAsia="黑体" w:hAnsi="Arial" w:hint="eastAsia"/>
            <w:sz w:val="24"/>
            <w:szCs w:val="24"/>
          </w:rPr>
          <w:t>其它信息</w:t>
        </w:r>
        <w:r w:rsidRPr="009C1CBE">
          <w:rPr>
            <w:rFonts w:ascii="Arial" w:eastAsia="黑体" w:hAnsi="Arial"/>
            <w:sz w:val="24"/>
            <w:szCs w:val="24"/>
          </w:rPr>
          <w:t xml:space="preserve"> </w:t>
        </w:r>
        <w:r w:rsidRPr="009C1CBE">
          <w:rPr>
            <w:rFonts w:ascii="Arial" w:eastAsia="黑体" w:hAnsi="Arial" w:hint="eastAsia"/>
            <w:sz w:val="24"/>
            <w:szCs w:val="24"/>
          </w:rPr>
          <w:t>〖条件〗：</w:t>
        </w:r>
        <w:r w:rsidRPr="009C1CBE">
          <w:rPr>
            <w:rFonts w:ascii="Arial" w:hAnsi="Arial" w:hint="eastAsia"/>
            <w:sz w:val="24"/>
            <w:szCs w:val="24"/>
          </w:rPr>
          <w:t>任何其它有利于用户使用我们的软件、方便用户的信息都可以以附录的形式提供给用户</w:t>
        </w:r>
      </w:ins>
    </w:p>
    <w:p w:rsidR="006C466E" w:rsidRPr="009C1CBE" w:rsidRDefault="006C466E" w:rsidP="009C1CBE">
      <w:pPr>
        <w:pStyle w:val="10"/>
        <w:widowControl/>
        <w:autoSpaceDE w:val="0"/>
        <w:autoSpaceDN w:val="0"/>
        <w:spacing w:before="240" w:line="360" w:lineRule="auto"/>
        <w:ind w:firstLineChars="124" w:firstLine="299"/>
        <w:textAlignment w:val="bottom"/>
        <w:rPr>
          <w:rFonts w:ascii="Arial" w:hAnsi="Arial"/>
          <w:sz w:val="24"/>
          <w:szCs w:val="24"/>
        </w:rPr>
        <w:sectPr w:rsidR="006C466E" w:rsidRPr="009C1CBE" w:rsidSect="005E63E2">
          <w:type w:val="nextColumn"/>
          <w:pgSz w:w="11907" w:h="16840" w:code="9"/>
          <w:pgMar w:top="1134" w:right="851" w:bottom="1134" w:left="1418" w:header="737" w:footer="737" w:gutter="0"/>
          <w:pgNumType w:start="1"/>
          <w:cols w:space="425"/>
          <w:titlePg/>
          <w:docGrid w:linePitch="326"/>
        </w:sectPr>
      </w:pPr>
      <w:ins w:id="523" w:author="mayan" w:date="2000-08-03T10:07:00Z">
        <w:r w:rsidRPr="009C1CBE">
          <w:rPr>
            <w:rFonts w:ascii="Arial" w:eastAsia="黑体" w:hAnsi="Arial" w:hint="eastAsia"/>
            <w:b/>
            <w:sz w:val="24"/>
            <w:szCs w:val="24"/>
          </w:rPr>
          <w:t>【</w:t>
        </w:r>
        <w:r w:rsidRPr="009C1CBE">
          <w:rPr>
            <w:rFonts w:ascii="Arial" w:eastAsia="黑体" w:hAnsi="Arial" w:hint="eastAsia"/>
            <w:sz w:val="24"/>
            <w:szCs w:val="24"/>
          </w:rPr>
          <w:t>注意】</w:t>
        </w:r>
        <w:r w:rsidRPr="009C1CBE">
          <w:rPr>
            <w:rFonts w:ascii="Arial" w:hAnsi="Arial" w:hint="eastAsia"/>
            <w:sz w:val="24"/>
            <w:szCs w:val="24"/>
          </w:rPr>
          <w:t>虽然附录所提供的信息可能均可以在系统操作说明中查到，但提供附录的目的就是为了方便用户使用，这种重复还是必要的。</w:t>
        </w:r>
      </w:ins>
    </w:p>
    <w:p w:rsidR="006C466E" w:rsidRPr="009C1CBE" w:rsidRDefault="009C1CBE" w:rsidP="00FA1C0F">
      <w:pPr>
        <w:pStyle w:val="1"/>
        <w:numPr>
          <w:ins w:id="524" w:author="Unknown"/>
        </w:numPr>
        <w:spacing w:line="360" w:lineRule="auto"/>
        <w:rPr>
          <w:rFonts w:ascii="黑体" w:eastAsia="黑体" w:hAnsi="黑体"/>
          <w:color w:val="auto"/>
          <w:sz w:val="44"/>
        </w:rPr>
      </w:pPr>
      <w:bookmarkStart w:id="525" w:name="_Toc110321636"/>
      <w:r w:rsidRPr="00233771">
        <w:rPr>
          <w:rFonts w:ascii="Times New Roman" w:eastAsia="黑体" w:hAnsi="Times New Roman"/>
          <w:color w:val="auto"/>
          <w:sz w:val="44"/>
        </w:rPr>
        <w:lastRenderedPageBreak/>
        <w:t>2</w:t>
      </w:r>
      <w:r w:rsidR="00FA1C0F">
        <w:rPr>
          <w:rFonts w:ascii="Times New Roman" w:eastAsia="黑体" w:hAnsi="黑体" w:hint="eastAsia"/>
          <w:color w:val="auto"/>
          <w:sz w:val="44"/>
        </w:rPr>
        <w:t>．</w:t>
      </w:r>
      <w:del w:id="526" w:author="lucy" w:date="2004-12-20T11:00:00Z">
        <w:r w:rsidR="006C466E" w:rsidRPr="009C1CBE">
          <w:rPr>
            <w:rFonts w:ascii="黑体" w:eastAsia="黑体" w:hAnsi="黑体" w:hint="eastAsia"/>
            <w:color w:val="auto"/>
            <w:sz w:val="44"/>
          </w:rPr>
          <w:delText>第1</w:delText>
        </w:r>
      </w:del>
      <w:ins w:id="527" w:author="mayan" w:date="2000-08-03T10:52:00Z">
        <w:del w:id="528" w:author="lucy" w:date="2004-12-20T11:00:00Z">
          <w:r w:rsidR="006C466E" w:rsidRPr="009C1CBE">
            <w:rPr>
              <w:rFonts w:ascii="黑体" w:eastAsia="黑体" w:hAnsi="黑体" w:hint="eastAsia"/>
              <w:color w:val="auto"/>
              <w:sz w:val="44"/>
            </w:rPr>
            <w:delText>2</w:delText>
          </w:r>
        </w:del>
      </w:ins>
      <w:del w:id="529" w:author="lucy" w:date="2004-12-20T11:00:00Z">
        <w:r w:rsidR="006C466E" w:rsidRPr="009C1CBE">
          <w:rPr>
            <w:rFonts w:ascii="黑体" w:eastAsia="黑体" w:hAnsi="黑体" w:hint="eastAsia"/>
            <w:color w:val="auto"/>
            <w:sz w:val="44"/>
          </w:rPr>
          <w:delText xml:space="preserve">章 </w:delText>
        </w:r>
      </w:del>
      <w:bookmarkStart w:id="530" w:name="_Toc91304607"/>
      <w:bookmarkStart w:id="531" w:name="_Toc91304807"/>
      <w:bookmarkStart w:id="532"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525"/>
      <w:bookmarkEnd w:id="530"/>
      <w:bookmarkEnd w:id="531"/>
      <w:bookmarkEnd w:id="532"/>
    </w:p>
    <w:p w:rsidR="006C466E" w:rsidRPr="00233771" w:rsidRDefault="00233771" w:rsidP="00FA1C0F">
      <w:pPr>
        <w:pStyle w:val="2"/>
        <w:numPr>
          <w:ins w:id="533" w:author="Unknown"/>
        </w:numPr>
        <w:spacing w:line="360" w:lineRule="auto"/>
        <w:rPr>
          <w:rFonts w:ascii="Times New Roman" w:eastAsia="黑体" w:hAnsi="Times New Roman"/>
          <w:color w:val="auto"/>
          <w:sz w:val="32"/>
          <w:lang w:eastAsia="zh-CN"/>
        </w:rPr>
      </w:pPr>
      <w:bookmarkStart w:id="534" w:name="_Toc110321637"/>
      <w:r>
        <w:rPr>
          <w:rFonts w:ascii="Times New Roman" w:eastAsia="黑体" w:hAnsi="Times New Roman" w:hint="eastAsia"/>
          <w:color w:val="auto"/>
          <w:sz w:val="32"/>
          <w:lang w:eastAsia="zh-CN"/>
        </w:rPr>
        <w:t>2.1</w:t>
      </w:r>
      <w:del w:id="535" w:author="lucy" w:date="2004-12-20T11:00:00Z">
        <w:r w:rsidR="006C466E" w:rsidRPr="00233771">
          <w:rPr>
            <w:rFonts w:ascii="Times New Roman" w:eastAsia="黑体" w:hAnsi="Times New Roman" w:hint="eastAsia"/>
            <w:color w:val="auto"/>
            <w:sz w:val="32"/>
            <w:lang w:eastAsia="zh-CN"/>
          </w:rPr>
          <w:delText>§</w:delText>
        </w:r>
        <w:r w:rsidR="006C466E" w:rsidRPr="00233771">
          <w:rPr>
            <w:rFonts w:ascii="Times New Roman" w:eastAsia="黑体" w:hAnsi="Times New Roman" w:hint="eastAsia"/>
            <w:color w:val="auto"/>
            <w:sz w:val="32"/>
            <w:lang w:eastAsia="zh-CN"/>
          </w:rPr>
          <w:delText>1</w:delText>
        </w:r>
      </w:del>
      <w:ins w:id="536" w:author="mayan" w:date="2000-08-03T10:52:00Z">
        <w:del w:id="537" w:author="lucy" w:date="2004-12-20T11:00:00Z">
          <w:r w:rsidR="006C466E" w:rsidRPr="00233771">
            <w:rPr>
              <w:rFonts w:ascii="Times New Roman" w:eastAsia="黑体" w:hAnsi="Times New Roman" w:hint="eastAsia"/>
              <w:color w:val="auto"/>
              <w:sz w:val="32"/>
              <w:lang w:eastAsia="zh-CN"/>
            </w:rPr>
            <w:delText>2</w:delText>
          </w:r>
        </w:del>
      </w:ins>
      <w:del w:id="538" w:author="lucy" w:date="2004-12-20T11:00:00Z">
        <w:r w:rsidR="006C466E" w:rsidRPr="00233771">
          <w:rPr>
            <w:rFonts w:ascii="Times New Roman" w:eastAsia="黑体" w:hAnsi="Times New Roman"/>
            <w:color w:val="auto"/>
            <w:sz w:val="32"/>
            <w:lang w:eastAsia="zh-CN"/>
          </w:rPr>
          <w:delText>.1</w:delText>
        </w:r>
        <w:r w:rsidR="006C466E" w:rsidRPr="00233771">
          <w:rPr>
            <w:rFonts w:ascii="Times New Roman" w:eastAsia="黑体" w:hAnsi="Times New Roman" w:hint="eastAsia"/>
            <w:color w:val="auto"/>
            <w:sz w:val="32"/>
            <w:lang w:eastAsia="zh-CN"/>
          </w:rPr>
          <w:delText xml:space="preserve"> </w:delText>
        </w:r>
      </w:del>
      <w:bookmarkStart w:id="539" w:name="_Toc91304608"/>
      <w:bookmarkStart w:id="540" w:name="_Toc91304808"/>
      <w:bookmarkStart w:id="54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34"/>
      <w:bookmarkEnd w:id="539"/>
      <w:bookmarkEnd w:id="540"/>
      <w:bookmarkEnd w:id="541"/>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color w:val="auto"/>
          <w:sz w:val="28"/>
          <w:lang w:eastAsia="zh-CN"/>
        </w:rPr>
      </w:pPr>
      <w:bookmarkStart w:id="542" w:name="_Toc91304609"/>
      <w:bookmarkStart w:id="543" w:name="_Toc91304809"/>
      <w:bookmarkStart w:id="544" w:name="_Toc91304875"/>
      <w:del w:id="545" w:author="mayan" w:date="2000-08-03T10:52:00Z">
        <w:r w:rsidRPr="00FA1C0F">
          <w:rPr>
            <w:rFonts w:ascii="Times New Roman" w:eastAsia="黑体" w:hAnsi="Times New Roman"/>
            <w:color w:val="auto"/>
            <w:sz w:val="28"/>
            <w:lang w:eastAsia="zh-CN"/>
          </w:rPr>
          <w:delText>1</w:delText>
        </w:r>
      </w:del>
      <w:bookmarkStart w:id="546" w:name="_Toc110321638"/>
      <w:smartTag w:uri="urn:schemas-microsoft-com:office:smarttags" w:element="chsdate">
        <w:smartTagPr>
          <w:attr w:name="IsROCDate" w:val="False"/>
          <w:attr w:name="IsLunarDate" w:val="False"/>
          <w:attr w:name="Day" w:val="30"/>
          <w:attr w:name="Month" w:val="12"/>
          <w:attr w:name="Year" w:val="1899"/>
        </w:smartTagPr>
        <w:ins w:id="547"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.1.1</w:t>
        </w:r>
      </w:smartTag>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42"/>
      <w:bookmarkEnd w:id="543"/>
      <w:bookmarkEnd w:id="544"/>
      <w:bookmarkEnd w:id="546"/>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del w:id="548" w:author="mayan" w:date="2000-09-15T10:54:00Z">
        <w:r w:rsidRPr="00FA1C0F">
          <w:rPr>
            <w:rFonts w:ascii="宋体" w:eastAsia="宋体" w:hAnsi="宋体" w:hint="eastAsia"/>
            <w:sz w:val="24"/>
            <w:szCs w:val="24"/>
            <w:lang w:eastAsia="zh-CN"/>
          </w:rPr>
          <w:delText>最小值、12磅</w:delText>
        </w:r>
      </w:del>
      <w:ins w:id="549"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color w:val="auto"/>
          <w:sz w:val="28"/>
          <w:lang w:eastAsia="zh-CN"/>
        </w:rPr>
      </w:pPr>
      <w:bookmarkStart w:id="550" w:name="_Toc91304610"/>
      <w:bookmarkStart w:id="551" w:name="_Toc91304810"/>
      <w:bookmarkStart w:id="552" w:name="_Toc91304876"/>
      <w:del w:id="553" w:author="mayan" w:date="2000-08-03T10:52:00Z">
        <w:r w:rsidRPr="00FA1C0F">
          <w:rPr>
            <w:rFonts w:ascii="Times New Roman" w:eastAsia="黑体" w:hAnsi="Times New Roman"/>
            <w:color w:val="auto"/>
            <w:sz w:val="28"/>
            <w:lang w:eastAsia="zh-CN"/>
          </w:rPr>
          <w:delText>1</w:delText>
        </w:r>
      </w:del>
      <w:bookmarkStart w:id="554" w:name="_Toc110321639"/>
      <w:smartTag w:uri="urn:schemas-microsoft-com:office:smarttags" w:element="chsdate">
        <w:smartTagPr>
          <w:attr w:name="IsROCDate" w:val="False"/>
          <w:attr w:name="IsLunarDate" w:val="False"/>
          <w:attr w:name="Day" w:val="30"/>
          <w:attr w:name="Month" w:val="12"/>
          <w:attr w:name="Year" w:val="1899"/>
        </w:smartTagPr>
        <w:ins w:id="555"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.1.2</w:t>
        </w:r>
      </w:smartTag>
      <w:r w:rsidRPr="00FA1C0F">
        <w:rPr>
          <w:rFonts w:ascii="Times New Roman" w:eastAsia="黑体" w:hAnsi="Times New Roman"/>
          <w:color w:val="auto"/>
          <w:sz w:val="28"/>
          <w:lang w:eastAsia="zh-CN"/>
        </w:rPr>
        <w:t xml:space="preserve">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50"/>
      <w:bookmarkEnd w:id="551"/>
      <w:bookmarkEnd w:id="552"/>
      <w:bookmarkEnd w:id="554"/>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§x.y</w:t>
      </w:r>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del w:id="556" w:author="mayan" w:date="2000-09-15T10:54:00Z">
        <w:r w:rsidRPr="00FA1C0F">
          <w:rPr>
            <w:rFonts w:ascii="宋体" w:eastAsia="宋体" w:hAnsi="宋体" w:hint="eastAsia"/>
            <w:sz w:val="24"/>
            <w:szCs w:val="24"/>
            <w:lang w:eastAsia="zh-CN"/>
          </w:rPr>
          <w:delText>最小值、12磅</w:delText>
        </w:r>
      </w:del>
      <w:ins w:id="55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color w:val="auto"/>
          <w:sz w:val="28"/>
          <w:lang w:eastAsia="zh-CN"/>
        </w:rPr>
      </w:pPr>
      <w:bookmarkStart w:id="558" w:name="_Toc91304611"/>
      <w:bookmarkStart w:id="559" w:name="_Toc91304811"/>
      <w:bookmarkStart w:id="560" w:name="_Toc91304877"/>
      <w:del w:id="561" w:author="mayan" w:date="2000-08-03T10:53:00Z">
        <w:r w:rsidRPr="00FA1C0F">
          <w:rPr>
            <w:rFonts w:ascii="Times New Roman" w:eastAsia="黑体" w:hAnsi="Times New Roman"/>
            <w:color w:val="auto"/>
            <w:sz w:val="28"/>
            <w:lang w:eastAsia="zh-CN"/>
          </w:rPr>
          <w:delText>1</w:delText>
        </w:r>
      </w:del>
      <w:bookmarkStart w:id="562" w:name="_Toc110321640"/>
      <w:smartTag w:uri="urn:schemas-microsoft-com:office:smarttags" w:element="chsdate">
        <w:smartTagPr>
          <w:attr w:name="IsROCDate" w:val="False"/>
          <w:attr w:name="IsLunarDate" w:val="False"/>
          <w:attr w:name="Day" w:val="30"/>
          <w:attr w:name="Month" w:val="12"/>
          <w:attr w:name="Year" w:val="1899"/>
        </w:smartTagPr>
        <w:ins w:id="563" w:author="mayan" w:date="2000-08-03T10:53: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3</w:t>
        </w:r>
      </w:smartTag>
      <w:r w:rsidRPr="00FA1C0F">
        <w:rPr>
          <w:rFonts w:ascii="Times New Roman" w:eastAsia="黑体" w:hAnsi="Times New Roman" w:hint="eastAsia"/>
          <w:color w:val="auto"/>
          <w:sz w:val="28"/>
          <w:lang w:eastAsia="zh-CN"/>
        </w:rPr>
        <w:t xml:space="preserve">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558"/>
      <w:bookmarkEnd w:id="559"/>
      <w:bookmarkEnd w:id="560"/>
      <w:bookmarkEnd w:id="562"/>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§x.y.z</w:t>
      </w:r>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lastRenderedPageBreak/>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del w:id="564" w:author="mayan" w:date="2000-09-15T10:54:00Z">
        <w:r w:rsidRPr="00FE3971">
          <w:rPr>
            <w:rFonts w:ascii="宋体" w:eastAsia="宋体" w:hAnsi="宋体" w:hint="eastAsia"/>
            <w:sz w:val="24"/>
            <w:szCs w:val="24"/>
            <w:lang w:eastAsia="zh-CN"/>
          </w:rPr>
          <w:delText>最小值、12磅</w:delText>
        </w:r>
      </w:del>
      <w:ins w:id="565"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del w:id="566" w:author="mayan" w:date="2000-09-15T10:54:00Z">
        <w:r w:rsidRPr="00084C75">
          <w:rPr>
            <w:rFonts w:ascii="宋体" w:eastAsia="宋体" w:hAnsi="宋体" w:hint="eastAsia"/>
            <w:sz w:val="24"/>
            <w:szCs w:val="24"/>
            <w:lang w:eastAsia="zh-CN"/>
          </w:rPr>
          <w:delText>最小值、12磅</w:delText>
        </w:r>
      </w:del>
      <w:ins w:id="56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68" w:name="_Toc91304612"/>
      <w:bookmarkStart w:id="569" w:name="_Toc91304812"/>
      <w:bookmarkStart w:id="570" w:name="_Toc91304878"/>
      <w:del w:id="571" w:author="mayan" w:date="2000-08-03T10:53:00Z">
        <w:r w:rsidRPr="00084C75">
          <w:rPr>
            <w:rFonts w:ascii="Times New Roman" w:eastAsia="黑体" w:hAnsi="Times New Roman"/>
            <w:color w:val="auto"/>
            <w:sz w:val="28"/>
            <w:lang w:eastAsia="zh-CN"/>
          </w:rPr>
          <w:delText>1</w:delText>
        </w:r>
      </w:del>
      <w:bookmarkStart w:id="572" w:name="_Toc110321641"/>
      <w:smartTag w:uri="urn:schemas-microsoft-com:office:smarttags" w:element="chsdate">
        <w:smartTagPr>
          <w:attr w:name="IsROCDate" w:val="False"/>
          <w:attr w:name="IsLunarDate" w:val="False"/>
          <w:attr w:name="Day" w:val="30"/>
          <w:attr w:name="Month" w:val="12"/>
          <w:attr w:name="Year" w:val="1899"/>
        </w:smartTagPr>
        <w:ins w:id="573"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.4</w:t>
        </w:r>
      </w:smartTag>
      <w:r w:rsidRPr="00084C75">
        <w:rPr>
          <w:rFonts w:ascii="Times New Roman" w:eastAsia="黑体" w:hAnsi="Times New Roman"/>
          <w:color w:val="auto"/>
          <w:sz w:val="28"/>
          <w:lang w:eastAsia="zh-CN"/>
        </w:rPr>
        <w:t xml:space="preserve"> </w:t>
      </w:r>
      <w:r w:rsidRPr="00084C75">
        <w:rPr>
          <w:rFonts w:ascii="Times New Roman" w:eastAsia="黑体" w:hAnsi="Times New Roman" w:hint="eastAsia"/>
          <w:color w:val="auto"/>
          <w:sz w:val="28"/>
          <w:lang w:eastAsia="zh-CN"/>
        </w:rPr>
        <w:t>项目符号和编号的设置</w:t>
      </w:r>
      <w:bookmarkEnd w:id="568"/>
      <w:bookmarkEnd w:id="569"/>
      <w:bookmarkEnd w:id="570"/>
      <w:bookmarkEnd w:id="572"/>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del w:id="574" w:author="mayan" w:date="2000-09-15T10:54:00Z">
        <w:r w:rsidRPr="00084C75">
          <w:rPr>
            <w:rFonts w:ascii="宋体" w:eastAsia="宋体" w:hAnsi="宋体" w:hint="eastAsia"/>
            <w:sz w:val="24"/>
            <w:szCs w:val="24"/>
            <w:lang w:eastAsia="zh-CN"/>
          </w:rPr>
          <w:delText>最小值，12磅</w:delText>
        </w:r>
      </w:del>
      <w:ins w:id="575"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w:t>
      </w:r>
      <w:r w:rsidRPr="00084C75">
        <w:rPr>
          <w:rFonts w:ascii="宋体" w:eastAsia="宋体" w:hAnsi="宋体" w:hint="eastAsia"/>
          <w:sz w:val="24"/>
          <w:szCs w:val="24"/>
          <w:lang w:eastAsia="zh-CN"/>
        </w:rPr>
        <w:lastRenderedPageBreak/>
        <w:t>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76" w:name="_Toc91304613"/>
      <w:bookmarkStart w:id="577" w:name="_Toc91304813"/>
      <w:bookmarkStart w:id="578" w:name="_Toc91304879"/>
      <w:del w:id="579" w:author="mayan" w:date="2000-08-03T10:53:00Z">
        <w:r w:rsidRPr="00084C75">
          <w:rPr>
            <w:rFonts w:ascii="Times New Roman" w:eastAsia="黑体" w:hAnsi="Times New Roman"/>
            <w:color w:val="auto"/>
            <w:sz w:val="28"/>
            <w:lang w:eastAsia="zh-CN"/>
          </w:rPr>
          <w:delText>1</w:delText>
        </w:r>
      </w:del>
      <w:bookmarkStart w:id="580" w:name="_Toc110321642"/>
      <w:smartTag w:uri="urn:schemas-microsoft-com:office:smarttags" w:element="chsdate">
        <w:smartTagPr>
          <w:attr w:name="IsROCDate" w:val="False"/>
          <w:attr w:name="IsLunarDate" w:val="False"/>
          <w:attr w:name="Day" w:val="30"/>
          <w:attr w:name="Month" w:val="12"/>
          <w:attr w:name="Year" w:val="1899"/>
        </w:smartTagPr>
        <w:ins w:id="581"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5</w:t>
        </w:r>
      </w:smartTag>
      <w:r w:rsidRPr="00084C75">
        <w:rPr>
          <w:rFonts w:ascii="Times New Roman" w:eastAsia="黑体" w:hAnsi="Times New Roman" w:hint="eastAsia"/>
          <w:color w:val="auto"/>
          <w:sz w:val="28"/>
          <w:lang w:eastAsia="zh-CN"/>
        </w:rPr>
        <w:t xml:space="preserve"> </w:t>
      </w:r>
      <w:r w:rsidRPr="00084C75">
        <w:rPr>
          <w:rFonts w:ascii="Times New Roman" w:eastAsia="黑体" w:hAnsi="Times New Roman" w:hint="eastAsia"/>
          <w:color w:val="auto"/>
          <w:sz w:val="28"/>
          <w:lang w:eastAsia="zh-CN"/>
        </w:rPr>
        <w:t>其它编号的设置</w:t>
      </w:r>
      <w:bookmarkEnd w:id="576"/>
      <w:bookmarkEnd w:id="577"/>
      <w:bookmarkEnd w:id="578"/>
      <w:bookmarkEnd w:id="580"/>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582"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583" w:name="_Toc110321643"/>
      <w:r w:rsidR="004B09C6" w:rsidRPr="004B09C6">
        <w:rPr>
          <w:rFonts w:ascii="Times New Roman" w:eastAsia="宋体" w:hAnsi="Times New Roman" w:hint="eastAsia"/>
          <w:color w:val="auto"/>
          <w:sz w:val="32"/>
          <w:szCs w:val="32"/>
          <w:lang w:eastAsia="zh-CN"/>
        </w:rPr>
        <w:lastRenderedPageBreak/>
        <w:t>2.2</w:t>
      </w:r>
      <w:del w:id="584" w:author="lucy" w:date="2004-12-20T11:01:00Z">
        <w:r w:rsidRPr="004B09C6">
          <w:rPr>
            <w:rFonts w:ascii="Times New Roman" w:eastAsia="黑体" w:hAnsi="Times New Roman" w:hint="eastAsia"/>
            <w:color w:val="auto"/>
            <w:sz w:val="32"/>
            <w:lang w:eastAsia="zh-CN"/>
          </w:rPr>
          <w:delText>§</w:delText>
        </w:r>
        <w:r w:rsidRPr="004B09C6">
          <w:rPr>
            <w:rFonts w:ascii="Times New Roman" w:eastAsia="黑体" w:hAnsi="Times New Roman"/>
            <w:color w:val="auto"/>
            <w:sz w:val="32"/>
            <w:lang w:eastAsia="zh-CN"/>
          </w:rPr>
          <w:delText>1</w:delText>
        </w:r>
      </w:del>
      <w:ins w:id="585" w:author="mayan" w:date="2000-08-03T13:00:00Z">
        <w:del w:id="586" w:author="lucy" w:date="2004-12-20T11:01:00Z">
          <w:r w:rsidRPr="004B09C6">
            <w:rPr>
              <w:rFonts w:ascii="Times New Roman" w:eastAsia="黑体" w:hAnsi="Times New Roman"/>
              <w:color w:val="auto"/>
              <w:sz w:val="32"/>
              <w:lang w:eastAsia="zh-CN"/>
            </w:rPr>
            <w:delText>2</w:delText>
          </w:r>
        </w:del>
      </w:ins>
      <w:del w:id="587" w:author="lucy" w:date="2004-12-20T11:01:00Z">
        <w:r w:rsidRPr="004B09C6">
          <w:rPr>
            <w:rFonts w:ascii="Times New Roman" w:eastAsia="黑体" w:hAnsi="Times New Roman"/>
            <w:color w:val="auto"/>
            <w:sz w:val="32"/>
            <w:lang w:eastAsia="zh-CN"/>
          </w:rPr>
          <w:delText>.2</w:delText>
        </w:r>
        <w:r w:rsidRPr="004B09C6">
          <w:rPr>
            <w:rFonts w:ascii="Times New Roman" w:eastAsia="黑体" w:hAnsi="Times New Roman" w:hint="eastAsia"/>
            <w:color w:val="auto"/>
            <w:sz w:val="32"/>
            <w:lang w:eastAsia="zh-CN"/>
          </w:rPr>
          <w:delText xml:space="preserve"> </w:delText>
        </w:r>
      </w:del>
      <w:bookmarkStart w:id="588" w:name="_Toc91304614"/>
      <w:bookmarkStart w:id="589" w:name="_Toc91304814"/>
      <w:bookmarkStart w:id="590" w:name="_Toc91304880"/>
      <w:r w:rsidRPr="004B09C6">
        <w:rPr>
          <w:rFonts w:ascii="Times New Roman" w:eastAsia="黑体" w:hAnsi="Times New Roman" w:hint="eastAsia"/>
          <w:color w:val="auto"/>
          <w:sz w:val="32"/>
          <w:lang w:eastAsia="zh-CN"/>
        </w:rPr>
        <w:t>正文及页眉、页脚的排版</w:t>
      </w:r>
      <w:bookmarkEnd w:id="583"/>
      <w:bookmarkEnd w:id="588"/>
      <w:bookmarkEnd w:id="589"/>
      <w:bookmarkEnd w:id="590"/>
    </w:p>
    <w:p w:rsidR="006C466E" w:rsidRPr="004B09C6" w:rsidRDefault="006C466E" w:rsidP="004B09C6">
      <w:pPr>
        <w:pStyle w:val="3"/>
        <w:spacing w:line="360" w:lineRule="auto"/>
        <w:jc w:val="both"/>
        <w:rPr>
          <w:rFonts w:ascii="Times New Roman" w:eastAsia="黑体" w:hAnsi="Times New Roman"/>
          <w:color w:val="auto"/>
          <w:sz w:val="28"/>
          <w:lang w:eastAsia="zh-CN"/>
        </w:rPr>
      </w:pPr>
      <w:bookmarkStart w:id="591" w:name="_Toc91304615"/>
      <w:bookmarkStart w:id="592" w:name="_Toc91304815"/>
      <w:bookmarkStart w:id="593" w:name="_Toc91304881"/>
      <w:del w:id="594" w:author="mayan" w:date="2000-08-03T13:00:00Z">
        <w:r w:rsidRPr="004B09C6">
          <w:rPr>
            <w:rFonts w:ascii="Times New Roman" w:eastAsia="黑体" w:hAnsi="Times New Roman"/>
            <w:color w:val="auto"/>
            <w:sz w:val="28"/>
            <w:lang w:eastAsia="zh-CN"/>
          </w:rPr>
          <w:delText>1</w:delText>
        </w:r>
      </w:del>
      <w:bookmarkStart w:id="595" w:name="_Toc110321644"/>
      <w:smartTag w:uri="urn:schemas-microsoft-com:office:smarttags" w:element="chsdate">
        <w:smartTagPr>
          <w:attr w:name="IsROCDate" w:val="False"/>
          <w:attr w:name="IsLunarDate" w:val="False"/>
          <w:attr w:name="Day" w:val="30"/>
          <w:attr w:name="Month" w:val="12"/>
          <w:attr w:name="Year" w:val="1899"/>
        </w:smartTagPr>
        <w:ins w:id="596" w:author="mayan" w:date="2000-08-03T13:00:00Z">
          <w:r w:rsidRPr="004B09C6">
            <w:rPr>
              <w:rFonts w:ascii="Times New Roman" w:eastAsia="黑体" w:hAnsi="Times New Roman"/>
              <w:color w:val="auto"/>
              <w:sz w:val="28"/>
              <w:lang w:eastAsia="zh-CN"/>
            </w:rPr>
            <w:t>2</w:t>
          </w:r>
        </w:ins>
        <w:r w:rsidRPr="004B09C6">
          <w:rPr>
            <w:rFonts w:ascii="Times New Roman" w:eastAsia="黑体" w:hAnsi="Times New Roman"/>
            <w:color w:val="auto"/>
            <w:sz w:val="28"/>
            <w:lang w:eastAsia="zh-CN"/>
          </w:rPr>
          <w:t>.2.1</w:t>
        </w:r>
      </w:smartTag>
      <w:r w:rsidRPr="004B09C6">
        <w:rPr>
          <w:rFonts w:ascii="Times New Roman" w:eastAsia="黑体" w:hAnsi="Times New Roman"/>
          <w:color w:val="auto"/>
          <w:sz w:val="28"/>
          <w:lang w:eastAsia="zh-CN"/>
        </w:rPr>
        <w:t xml:space="preserve"> </w:t>
      </w:r>
      <w:r w:rsidRPr="004B09C6">
        <w:rPr>
          <w:rFonts w:ascii="Times New Roman" w:eastAsia="黑体" w:hAnsi="Times New Roman" w:hint="eastAsia"/>
          <w:color w:val="auto"/>
          <w:sz w:val="28"/>
          <w:lang w:eastAsia="zh-CN"/>
        </w:rPr>
        <w:t>正文排版</w:t>
      </w:r>
      <w:bookmarkEnd w:id="591"/>
      <w:bookmarkEnd w:id="592"/>
      <w:bookmarkEnd w:id="593"/>
      <w:bookmarkEnd w:id="595"/>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del w:id="597" w:author="mayan" w:date="2000-09-15T10:54:00Z">
        <w:r w:rsidRPr="004B09C6">
          <w:rPr>
            <w:rFonts w:ascii="宋体" w:eastAsia="宋体" w:hAnsi="宋体" w:hint="eastAsia"/>
            <w:sz w:val="24"/>
            <w:szCs w:val="24"/>
            <w:lang w:eastAsia="zh-CN"/>
          </w:rPr>
          <w:delText>最小值，12磅</w:delText>
        </w:r>
      </w:del>
      <w:ins w:id="598"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TCSC" w:val="0"/>
          <w:attr w:name="NumberType" w:val="1"/>
          <w:attr w:name="Negative" w:val="False"/>
          <w:attr w:name="HasSpace" w:val="False"/>
          <w:attr w:name="SourceValue" w:val="36"/>
          <w:attr w:name="UnitName" w:val="磅"/>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599" w:author="Unknown"/>
          <w:rFonts w:ascii="Times New Roman" w:eastAsia="黑体" w:hAnsi="Times New Roman"/>
          <w:color w:val="auto"/>
          <w:sz w:val="28"/>
          <w:lang w:eastAsia="zh-CN"/>
        </w:rPr>
      </w:pPr>
      <w:r>
        <w:rPr>
          <w:lang w:eastAsia="zh-CN"/>
        </w:rPr>
        <w:br w:type="page"/>
      </w:r>
      <w:bookmarkStart w:id="600" w:name="_Toc91304616"/>
      <w:bookmarkStart w:id="601" w:name="_Toc91304816"/>
      <w:bookmarkStart w:id="602" w:name="_Toc91304882"/>
      <w:del w:id="603" w:author="mayan" w:date="2000-08-03T13:00:00Z">
        <w:r w:rsidRPr="004B09C6">
          <w:rPr>
            <w:rFonts w:ascii="Times New Roman" w:eastAsia="黑体" w:hAnsi="Times New Roman" w:hint="eastAsia"/>
            <w:color w:val="auto"/>
            <w:sz w:val="28"/>
            <w:lang w:eastAsia="zh-CN"/>
          </w:rPr>
          <w:lastRenderedPageBreak/>
          <w:delText>1</w:delText>
        </w:r>
      </w:del>
      <w:bookmarkStart w:id="604" w:name="_Toc110321645"/>
      <w:smartTag w:uri="urn:schemas-microsoft-com:office:smarttags" w:element="chsdate">
        <w:smartTagPr>
          <w:attr w:name="IsROCDate" w:val="False"/>
          <w:attr w:name="IsLunarDate" w:val="False"/>
          <w:attr w:name="Day" w:val="30"/>
          <w:attr w:name="Month" w:val="12"/>
          <w:attr w:name="Year" w:val="1899"/>
        </w:smartTagPr>
        <w:ins w:id="605" w:author="mayan" w:date="2000-08-03T13:00:00Z">
          <w:r w:rsidRPr="004B09C6">
            <w:rPr>
              <w:rFonts w:ascii="Times New Roman" w:eastAsia="黑体" w:hAnsi="Times New Roman" w:hint="eastAsia"/>
              <w:color w:val="auto"/>
              <w:sz w:val="28"/>
              <w:lang w:eastAsia="zh-CN"/>
            </w:rPr>
            <w:t>2</w:t>
          </w:r>
        </w:ins>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smartTag>
      <w:r w:rsidRPr="004B09C6">
        <w:rPr>
          <w:rFonts w:ascii="Times New Roman" w:eastAsia="黑体" w:hAnsi="Times New Roman" w:hint="eastAsia"/>
          <w:color w:val="auto"/>
          <w:sz w:val="28"/>
          <w:lang w:eastAsia="zh-CN"/>
        </w:rPr>
        <w:t xml:space="preserve"> </w:t>
      </w:r>
      <w:r w:rsidRPr="004B09C6">
        <w:rPr>
          <w:rFonts w:ascii="Times New Roman" w:eastAsia="黑体" w:hAnsi="Times New Roman" w:hint="eastAsia"/>
          <w:color w:val="auto"/>
          <w:sz w:val="28"/>
          <w:lang w:eastAsia="zh-CN"/>
        </w:rPr>
        <w:t>版面设置</w:t>
      </w:r>
      <w:bookmarkEnd w:id="600"/>
      <w:bookmarkEnd w:id="601"/>
      <w:bookmarkEnd w:id="602"/>
      <w:bookmarkEnd w:id="604"/>
    </w:p>
    <w:p w:rsidR="006C466E" w:rsidRPr="004B09C6" w:rsidRDefault="006C466E" w:rsidP="004B09C6">
      <w:pPr>
        <w:pStyle w:val="3"/>
        <w:numPr>
          <w:ins w:id="606" w:author="Unknown"/>
        </w:numPr>
        <w:spacing w:line="360" w:lineRule="auto"/>
        <w:jc w:val="both"/>
        <w:rPr>
          <w:ins w:id="607" w:author="lucy" w:date="2004-12-20T12:14:00Z"/>
          <w:rFonts w:ascii="Times New Roman" w:eastAsia="黑体" w:hAnsi="Times New Roman"/>
          <w:color w:val="auto"/>
          <w:sz w:val="28"/>
          <w:lang w:eastAsia="zh-CN"/>
        </w:rPr>
      </w:pPr>
    </w:p>
    <w:p w:rsidR="006C466E" w:rsidRPr="004B09C6" w:rsidRDefault="006C466E" w:rsidP="004B09C6">
      <w:pPr>
        <w:pStyle w:val="4"/>
        <w:rPr>
          <w:rFonts w:ascii="黑体"/>
          <w:color w:val="auto"/>
          <w:lang w:eastAsia="zh-CN"/>
        </w:rPr>
      </w:pPr>
      <w:bookmarkStart w:id="608" w:name="_Toc91304617"/>
      <w:bookmarkStart w:id="609" w:name="_Toc91304817"/>
      <w:bookmarkStart w:id="610" w:name="_Toc91304883"/>
      <w:del w:id="611" w:author="mayan" w:date="2000-08-03T13:00:00Z">
        <w:r w:rsidRPr="004B09C6">
          <w:rPr>
            <w:rFonts w:ascii="Times New Roman" w:hAnsi="Times New Roman"/>
            <w:color w:val="auto"/>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2" w:author="mayan" w:date="2000-08-03T13:00:00Z">
          <w:r w:rsidRPr="004B09C6">
            <w:rPr>
              <w:rFonts w:ascii="Times New Roman" w:hAnsi="Times New Roman"/>
              <w:color w:val="auto"/>
              <w:lang w:eastAsia="zh-CN"/>
            </w:rPr>
            <w:t>2</w:t>
          </w:r>
        </w:ins>
        <w:r w:rsidRPr="004B09C6">
          <w:rPr>
            <w:rFonts w:ascii="Times New Roman" w:hAnsi="Times New Roman"/>
            <w:color w:val="auto"/>
            <w:lang w:eastAsia="zh-CN"/>
          </w:rPr>
          <w:t>.2.2</w:t>
        </w:r>
      </w:smartTag>
      <w:r w:rsidRPr="004B09C6">
        <w:rPr>
          <w:rFonts w:ascii="Times New Roman" w:hAnsi="Times New Roman"/>
          <w:color w:val="auto"/>
          <w:lang w:eastAsia="zh-CN"/>
        </w:rPr>
        <w:t>.1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608"/>
      <w:bookmarkEnd w:id="609"/>
      <w:bookmarkEnd w:id="610"/>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TCSC" w:val="0"/>
          <w:attr w:name="NumberType" w:val="1"/>
          <w:attr w:name="Negative" w:val="False"/>
          <w:attr w:name="HasSpace" w:val="False"/>
          <w:attr w:name="SourceValue" w:val="30"/>
          <w:attr w:name="UnitName" w:val="mm"/>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TCSC" w:val="0"/>
          <w:attr w:name="NumberType" w:val="1"/>
          <w:attr w:name="Negative" w:val="False"/>
          <w:attr w:name="HasSpace" w:val="False"/>
          <w:attr w:name="SourceValue" w:val="20"/>
          <w:attr w:name="UnitName" w:val="mm"/>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TCSC" w:val="0"/>
          <w:attr w:name="NumberType" w:val="1"/>
          <w:attr w:name="Negative" w:val="False"/>
          <w:attr w:name="HasSpace" w:val="False"/>
          <w:attr w:name="SourceValue" w:val="21"/>
          <w:attr w:name="UnitName" w:val="mm"/>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TCSC" w:val="0"/>
          <w:attr w:name="NumberType" w:val="1"/>
          <w:attr w:name="Negative" w:val="False"/>
          <w:attr w:name="HasSpace" w:val="False"/>
          <w:attr w:name="SourceValue" w:val="16"/>
          <w:attr w:name="UnitName" w:val="mm"/>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color w:val="auto"/>
          <w:sz w:val="24"/>
          <w:szCs w:val="24"/>
          <w:lang w:eastAsia="zh-CN"/>
        </w:rPr>
      </w:pPr>
      <w:del w:id="613" w:author="mayan" w:date="2000-08-03T13:00:00Z">
        <w:r w:rsidRPr="004B09C6">
          <w:rPr>
            <w:rFonts w:ascii="Times New Roman" w:eastAsia="黑体" w:hAnsi="Times New Roman"/>
            <w:color w:val="auto"/>
            <w:sz w:val="24"/>
            <w:szCs w:val="24"/>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4" w:author="mayan" w:date="2000-08-03T13:00:00Z">
          <w:r w:rsidRPr="004B09C6">
            <w:rPr>
              <w:rFonts w:ascii="Times New Roman" w:eastAsia="黑体" w:hAnsi="Times New Roman"/>
              <w:color w:val="auto"/>
              <w:sz w:val="24"/>
              <w:szCs w:val="24"/>
              <w:lang w:eastAsia="zh-CN"/>
            </w:rPr>
            <w:t>2</w:t>
          </w:r>
        </w:ins>
        <w:r w:rsidRPr="004B09C6">
          <w:rPr>
            <w:rFonts w:ascii="Times New Roman" w:eastAsia="黑体" w:hAnsi="Times New Roman"/>
            <w:color w:val="auto"/>
            <w:sz w:val="24"/>
            <w:szCs w:val="24"/>
            <w:lang w:eastAsia="zh-CN"/>
          </w:rPr>
          <w:t>.2.2</w:t>
        </w:r>
      </w:smartTag>
      <w:r w:rsidRPr="004B09C6">
        <w:rPr>
          <w:rFonts w:ascii="Times New Roman" w:eastAsia="黑体" w:hAnsi="Times New Roman"/>
          <w:color w:val="auto"/>
          <w:sz w:val="24"/>
          <w:szCs w:val="24"/>
          <w:lang w:eastAsia="zh-CN"/>
        </w:rPr>
        <w:t>.2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TCSC" w:val="0"/>
          <w:attr w:name="NumberType" w:val="1"/>
          <w:attr w:name="Negative" w:val="False"/>
          <w:attr w:name="HasSpace" w:val="False"/>
          <w:attr w:name="SourceValue" w:val="23"/>
          <w:attr w:name="UnitName" w:val="mm"/>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TCSC" w:val="0"/>
          <w:attr w:name="NumberType" w:val="1"/>
          <w:attr w:name="Negative" w:val="False"/>
          <w:attr w:name="HasSpace" w:val="False"/>
          <w:attr w:name="SourceValue" w:val="13"/>
          <w:attr w:name="UnitName" w:val="mm"/>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color w:val="auto"/>
          <w:sz w:val="24"/>
          <w:lang w:eastAsia="zh-CN"/>
        </w:rPr>
      </w:pPr>
      <w:del w:id="615" w:author="mayan" w:date="2000-08-03T13:00:00Z">
        <w:r w:rsidRPr="008D7D6D">
          <w:rPr>
            <w:rFonts w:ascii="Times New Roman" w:eastAsia="黑体" w:hAnsi="Times New Roman"/>
            <w:color w:val="auto"/>
            <w:sz w:val="24"/>
            <w:lang w:eastAsia="zh-CN"/>
          </w:rPr>
          <w:delText>1</w:delText>
        </w:r>
      </w:del>
      <w:smartTag w:uri="urn:schemas-microsoft-com:office:smarttags" w:element="chsdate">
        <w:smartTagPr>
          <w:attr w:name="IsROCDate" w:val="False"/>
          <w:attr w:name="IsLunarDate" w:val="False"/>
          <w:attr w:name="Day" w:val="30"/>
          <w:attr w:name="Month" w:val="12"/>
          <w:attr w:name="Year" w:val="1899"/>
        </w:smartTagPr>
        <w:ins w:id="616" w:author="mayan" w:date="2000-08-03T13:00:00Z">
          <w:r w:rsidRPr="008D7D6D">
            <w:rPr>
              <w:rFonts w:ascii="Times New Roman" w:eastAsia="黑体" w:hAnsi="Times New Roman"/>
              <w:color w:val="auto"/>
              <w:sz w:val="24"/>
              <w:lang w:eastAsia="zh-CN"/>
            </w:rPr>
            <w:t>2</w:t>
          </w:r>
        </w:ins>
        <w:r w:rsidRPr="008D7D6D">
          <w:rPr>
            <w:rFonts w:ascii="Times New Roman" w:eastAsia="黑体" w:hAnsi="Times New Roman"/>
            <w:color w:val="auto"/>
            <w:sz w:val="24"/>
            <w:lang w:eastAsia="zh-CN"/>
          </w:rPr>
          <w:t>.2.2</w:t>
        </w:r>
      </w:smartTag>
      <w:r w:rsidRPr="008D7D6D">
        <w:rPr>
          <w:rFonts w:ascii="Times New Roman" w:eastAsia="黑体" w:hAnsi="Times New Roman"/>
          <w:color w:val="auto"/>
          <w:sz w:val="24"/>
          <w:lang w:eastAsia="zh-CN"/>
        </w:rPr>
        <w:t>.3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10"/>
        <w:widowControl/>
        <w:autoSpaceDE w:val="0"/>
        <w:autoSpaceDN w:val="0"/>
        <w:spacing w:before="240" w:line="240" w:lineRule="atLeast"/>
        <w:ind w:firstLine="420"/>
        <w:textAlignment w:val="bottom"/>
        <w:outlineLvl w:val="0"/>
        <w:rPr>
          <w:ins w:id="617" w:author="lucy" w:date="2004-12-20T12:20:00Z"/>
        </w:rPr>
      </w:pPr>
      <w:bookmarkStart w:id="618" w:name="_Toc91304618"/>
      <w:bookmarkStart w:id="619" w:name="_Toc91304818"/>
      <w:bookmarkStart w:id="620" w:name="_Toc91304884"/>
      <w:bookmarkStart w:id="621" w:name="_Toc91308338"/>
      <w:bookmarkStart w:id="622"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618"/>
      <w:bookmarkEnd w:id="619"/>
      <w:bookmarkEnd w:id="620"/>
      <w:bookmarkEnd w:id="621"/>
      <w:bookmarkEnd w:id="622"/>
    </w:p>
    <w:p w:rsidR="006C466E" w:rsidRDefault="006C466E" w:rsidP="006C466E">
      <w:pPr>
        <w:numPr>
          <w:ins w:id="623" w:author="lucy" w:date="2004-12-20T12:20:00Z"/>
        </w:numPr>
        <w:spacing w:before="240" w:line="240" w:lineRule="atLeast"/>
        <w:ind w:left="420"/>
        <w:rPr>
          <w:del w:id="624" w:author="mayan" w:date="2000-08-03T10:05:00Z"/>
        </w:rPr>
      </w:pPr>
      <w:del w:id="625" w:author="mayan" w:date="2000-08-03T10:05:00Z">
        <w:r>
          <w:rPr>
            <w:rFonts w:hint="eastAsia"/>
          </w:rPr>
          <w:delText>第</w:delText>
        </w:r>
        <w:r>
          <w:rPr>
            <w:rFonts w:hint="eastAsia"/>
          </w:rPr>
          <w:delText>2</w:delText>
        </w:r>
        <w:r>
          <w:rPr>
            <w:rFonts w:hint="eastAsia"/>
          </w:rPr>
          <w:delText>章</w:delText>
        </w:r>
        <w:r>
          <w:delText xml:space="preserve"> </w:delText>
        </w:r>
        <w:r>
          <w:rPr>
            <w:rFonts w:hint="eastAsia"/>
          </w:rPr>
          <w:delText>用户手册的内容</w:delText>
        </w:r>
      </w:del>
    </w:p>
    <w:p w:rsidR="006C466E" w:rsidRDefault="006C466E" w:rsidP="006C466E">
      <w:pPr>
        <w:pStyle w:val="10"/>
        <w:widowControl/>
        <w:autoSpaceDE w:val="0"/>
        <w:autoSpaceDN w:val="0"/>
        <w:spacing w:before="480" w:after="480" w:line="240" w:lineRule="atLeast"/>
        <w:textAlignment w:val="bottom"/>
        <w:rPr>
          <w:del w:id="626" w:author="mayan" w:date="2000-08-03T10:05:00Z"/>
          <w:sz w:val="21"/>
        </w:rPr>
      </w:pPr>
      <w:del w:id="627" w:author="mayan" w:date="2000-08-03T10:05:00Z">
        <w:r>
          <w:rPr>
            <w:rFonts w:hint="eastAsia"/>
            <w:sz w:val="21"/>
          </w:rPr>
          <w:delText>本章主要讨论编写用户手册所要达到的目标、软件用户手册所应包含的内容、以及在用户手册编写过程中所应保持的风格。</w:delText>
        </w:r>
      </w:del>
    </w:p>
    <w:p w:rsidR="006C466E" w:rsidRDefault="006C466E" w:rsidP="006C466E">
      <w:pPr>
        <w:pStyle w:val="10"/>
        <w:widowControl/>
        <w:autoSpaceDE w:val="0"/>
        <w:autoSpaceDN w:val="0"/>
        <w:spacing w:before="480" w:after="480" w:line="240" w:lineRule="atLeast"/>
        <w:textAlignment w:val="bottom"/>
        <w:rPr>
          <w:del w:id="628" w:author="mayan" w:date="2000-08-03T10:05:00Z"/>
          <w:sz w:val="21"/>
        </w:rPr>
      </w:pPr>
      <w:del w:id="629" w:author="mayan" w:date="2000-08-03T10:05:00Z">
        <w:r>
          <w:rPr>
            <w:rFonts w:hint="eastAsia"/>
            <w:sz w:val="21"/>
          </w:rPr>
          <w:delText>如果标有“〖条件〗”字样，说明该部分内容是在一定条件下所必须的。</w:delText>
        </w:r>
      </w:del>
    </w:p>
    <w:p w:rsidR="006C466E" w:rsidRDefault="006C466E" w:rsidP="006C466E">
      <w:pPr>
        <w:pStyle w:val="10"/>
        <w:widowControl/>
        <w:autoSpaceDE w:val="0"/>
        <w:autoSpaceDN w:val="0"/>
        <w:spacing w:before="480" w:after="480" w:line="240" w:lineRule="atLeast"/>
        <w:textAlignment w:val="bottom"/>
        <w:rPr>
          <w:del w:id="630" w:author="mayan" w:date="2000-08-03T10:05:00Z"/>
          <w:sz w:val="28"/>
        </w:rPr>
      </w:pPr>
      <w:del w:id="631" w:author="mayan" w:date="2000-08-03T10:05:00Z">
        <w:r>
          <w:rPr>
            <w:sz w:val="21"/>
          </w:rPr>
          <w:br w:type="page"/>
        </w:r>
        <w:r>
          <w:rPr>
            <w:rFonts w:hint="eastAsia"/>
            <w:sz w:val="28"/>
          </w:rPr>
          <w:lastRenderedPageBreak/>
          <w:delText>§2</w:delText>
        </w:r>
        <w:r>
          <w:rPr>
            <w:sz w:val="28"/>
          </w:rPr>
          <w:delText xml:space="preserve">.1 </w:delText>
        </w:r>
        <w:r>
          <w:rPr>
            <w:rFonts w:hint="eastAsia"/>
            <w:sz w:val="28"/>
          </w:rPr>
          <w:delText>用户手册的目标</w:delText>
        </w:r>
      </w:del>
    </w:p>
    <w:p w:rsidR="006C466E" w:rsidRDefault="006C466E" w:rsidP="006C466E">
      <w:pPr>
        <w:pStyle w:val="10"/>
        <w:widowControl/>
        <w:autoSpaceDE w:val="0"/>
        <w:autoSpaceDN w:val="0"/>
        <w:spacing w:before="480" w:after="480" w:line="240" w:lineRule="atLeast"/>
        <w:textAlignment w:val="bottom"/>
        <w:rPr>
          <w:del w:id="632" w:author="mayan" w:date="2000-08-03T10:05:00Z"/>
          <w:sz w:val="21"/>
        </w:rPr>
      </w:pPr>
      <w:del w:id="6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10"/>
        <w:widowControl/>
        <w:numPr>
          <w:numberingChange w:id="634" w:author="mayan" w:date="2000-07-28T13:43:00Z" w:original="%1:1:0:."/>
        </w:numPr>
        <w:autoSpaceDE w:val="0"/>
        <w:autoSpaceDN w:val="0"/>
        <w:spacing w:before="480" w:after="480" w:line="240" w:lineRule="atLeast"/>
        <w:textAlignment w:val="bottom"/>
        <w:rPr>
          <w:del w:id="635" w:author="mayan" w:date="2000-08-03T10:05:00Z"/>
          <w:sz w:val="21"/>
        </w:rPr>
      </w:pPr>
      <w:del w:id="636" w:author="mayan" w:date="2000-08-03T10:05:00Z">
        <w:r>
          <w:rPr>
            <w:rFonts w:hint="eastAsia"/>
            <w:sz w:val="21"/>
          </w:rPr>
          <w:delText>按照软件用户手册中的安装说明测试软件能否顺利安装成功。</w:delText>
        </w:r>
      </w:del>
    </w:p>
    <w:p w:rsidR="006C466E" w:rsidRDefault="006C466E" w:rsidP="006C466E">
      <w:pPr>
        <w:pStyle w:val="10"/>
        <w:widowControl/>
        <w:numPr>
          <w:numberingChange w:id="637" w:author="mayan" w:date="2000-07-28T13:43:00Z" w:original="%1:2:0:."/>
        </w:numPr>
        <w:autoSpaceDE w:val="0"/>
        <w:autoSpaceDN w:val="0"/>
        <w:spacing w:before="480" w:after="480" w:line="240" w:lineRule="atLeast"/>
        <w:textAlignment w:val="bottom"/>
        <w:rPr>
          <w:del w:id="638" w:author="mayan" w:date="2000-08-03T10:05:00Z"/>
          <w:sz w:val="21"/>
        </w:rPr>
      </w:pPr>
      <w:del w:id="639" w:author="mayan" w:date="2000-08-03T10:05:00Z">
        <w:r>
          <w:rPr>
            <w:rFonts w:hint="eastAsia"/>
            <w:sz w:val="21"/>
          </w:rPr>
          <w:delText>对照软件用户手册测试软件功能是否与手册描述一致。</w:delText>
        </w:r>
      </w:del>
    </w:p>
    <w:p w:rsidR="006C466E" w:rsidRDefault="006C466E" w:rsidP="006C466E">
      <w:pPr>
        <w:pStyle w:val="10"/>
        <w:widowControl/>
        <w:numPr>
          <w:numberingChange w:id="640" w:author="mayan" w:date="2000-07-28T13:43:00Z" w:original="%1:3:0:."/>
        </w:numPr>
        <w:autoSpaceDE w:val="0"/>
        <w:autoSpaceDN w:val="0"/>
        <w:spacing w:before="480" w:after="480" w:line="240" w:lineRule="atLeast"/>
        <w:textAlignment w:val="bottom"/>
        <w:rPr>
          <w:del w:id="641" w:author="mayan" w:date="2000-08-03T10:05:00Z"/>
          <w:sz w:val="21"/>
        </w:rPr>
      </w:pPr>
      <w:del w:id="642" w:author="mayan" w:date="2000-08-03T10:05:00Z">
        <w:r>
          <w:rPr>
            <w:rFonts w:hint="eastAsia"/>
            <w:sz w:val="21"/>
          </w:rPr>
          <w:delText>评价产品包装及用户手册是否符合商品化要求。</w:delText>
        </w:r>
      </w:del>
    </w:p>
    <w:p w:rsidR="006C466E" w:rsidRDefault="006C466E" w:rsidP="006C466E">
      <w:pPr>
        <w:pStyle w:val="10"/>
        <w:widowControl/>
        <w:numPr>
          <w:numberingChange w:id="643" w:author="mayan" w:date="2000-07-28T13:43:00Z" w:original="%1:4:0:."/>
        </w:numPr>
        <w:autoSpaceDE w:val="0"/>
        <w:autoSpaceDN w:val="0"/>
        <w:spacing w:before="480" w:after="480" w:line="240" w:lineRule="atLeast"/>
        <w:textAlignment w:val="bottom"/>
        <w:rPr>
          <w:del w:id="644" w:author="mayan" w:date="2000-08-03T10:05:00Z"/>
          <w:sz w:val="21"/>
        </w:rPr>
      </w:pPr>
      <w:del w:id="645" w:author="mayan" w:date="2000-08-03T10:05:00Z">
        <w:r>
          <w:rPr>
            <w:rFonts w:hint="eastAsia"/>
            <w:sz w:val="21"/>
          </w:rPr>
          <w:delText>通过以上三方面测试且无严重死机情况的软件可进入复评测试。</w:delText>
        </w:r>
      </w:del>
    </w:p>
    <w:p w:rsidR="006C466E" w:rsidRDefault="006C466E" w:rsidP="006C466E">
      <w:pPr>
        <w:pStyle w:val="10"/>
        <w:widowControl/>
        <w:autoSpaceDE w:val="0"/>
        <w:autoSpaceDN w:val="0"/>
        <w:spacing w:before="480" w:after="480" w:line="240" w:lineRule="atLeast"/>
        <w:textAlignment w:val="bottom"/>
        <w:rPr>
          <w:del w:id="646" w:author="mayan" w:date="2000-08-03T10:05:00Z"/>
          <w:sz w:val="21"/>
        </w:rPr>
      </w:pPr>
      <w:del w:id="6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10"/>
        <w:widowControl/>
        <w:autoSpaceDE w:val="0"/>
        <w:autoSpaceDN w:val="0"/>
        <w:spacing w:before="480" w:after="480" w:line="240" w:lineRule="atLeast"/>
        <w:textAlignment w:val="bottom"/>
        <w:rPr>
          <w:del w:id="648" w:author="mayan" w:date="2000-08-03T10:05:00Z"/>
          <w:sz w:val="21"/>
        </w:rPr>
      </w:pPr>
      <w:del w:id="649" w:author="mayan" w:date="2000-08-03T10:05:00Z">
        <w:r>
          <w:rPr>
            <w:rFonts w:hint="eastAsia"/>
            <w:sz w:val="21"/>
          </w:rPr>
          <w:delText>我们编写的用户手册要达到两个目的：</w:delText>
        </w:r>
      </w:del>
    </w:p>
    <w:p w:rsidR="006C466E" w:rsidRDefault="006C466E" w:rsidP="006C466E">
      <w:pPr>
        <w:pStyle w:val="10"/>
        <w:widowControl/>
        <w:numPr>
          <w:numberingChange w:id="650" w:author="mayan" w:date="2000-07-28T13:43:00Z" w:original="%1:1:0:."/>
        </w:numPr>
        <w:autoSpaceDE w:val="0"/>
        <w:autoSpaceDN w:val="0"/>
        <w:spacing w:before="480" w:after="480" w:line="240" w:lineRule="atLeast"/>
        <w:textAlignment w:val="bottom"/>
        <w:rPr>
          <w:del w:id="651" w:author="mayan" w:date="2000-08-03T10:05:00Z"/>
          <w:sz w:val="21"/>
        </w:rPr>
      </w:pPr>
      <w:del w:id="6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10"/>
        <w:widowControl/>
        <w:numPr>
          <w:numberingChange w:id="653" w:author="mayan" w:date="2000-07-28T13:43:00Z" w:original="%1:2:0:."/>
        </w:numPr>
        <w:autoSpaceDE w:val="0"/>
        <w:autoSpaceDN w:val="0"/>
        <w:spacing w:before="480" w:after="480" w:line="240" w:lineRule="atLeast"/>
        <w:textAlignment w:val="bottom"/>
        <w:rPr>
          <w:del w:id="654" w:author="mayan" w:date="2000-08-03T10:05:00Z"/>
          <w:sz w:val="21"/>
        </w:rPr>
      </w:pPr>
      <w:del w:id="6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10"/>
        <w:widowControl/>
        <w:autoSpaceDE w:val="0"/>
        <w:autoSpaceDN w:val="0"/>
        <w:spacing w:before="480" w:after="480" w:line="240" w:lineRule="atLeast"/>
        <w:textAlignment w:val="bottom"/>
        <w:rPr>
          <w:del w:id="656" w:author="mayan" w:date="2000-08-03T10:05:00Z"/>
          <w:sz w:val="21"/>
        </w:rPr>
      </w:pPr>
      <w:del w:id="657" w:author="mayan" w:date="2000-08-03T10:05:00Z">
        <w:r>
          <w:rPr>
            <w:rFonts w:hint="eastAsia"/>
            <w:sz w:val="21"/>
          </w:rPr>
          <w:delText>为达到这两个目标，在一般情况下，用户手册应该包含如下几个方面的内容：</w:delText>
        </w:r>
      </w:del>
    </w:p>
    <w:p w:rsidR="006C466E" w:rsidRDefault="006C466E" w:rsidP="006C466E">
      <w:pPr>
        <w:pStyle w:val="10"/>
        <w:widowControl/>
        <w:numPr>
          <w:numberingChange w:id="658" w:author="mayan" w:date="2000-07-28T13:43:00Z" w:original="%1:1:0:."/>
        </w:numPr>
        <w:autoSpaceDE w:val="0"/>
        <w:autoSpaceDN w:val="0"/>
        <w:spacing w:before="480" w:after="480" w:line="240" w:lineRule="atLeast"/>
        <w:textAlignment w:val="bottom"/>
        <w:rPr>
          <w:del w:id="659" w:author="mayan" w:date="2000-08-03T10:05:00Z"/>
          <w:sz w:val="21"/>
        </w:rPr>
      </w:pPr>
      <w:del w:id="660" w:author="mayan" w:date="2000-08-03T10:05:00Z">
        <w:r>
          <w:rPr>
            <w:rFonts w:hint="eastAsia"/>
            <w:sz w:val="21"/>
          </w:rPr>
          <w:delText>封面</w:delText>
        </w:r>
      </w:del>
    </w:p>
    <w:p w:rsidR="006C466E" w:rsidRDefault="006C466E" w:rsidP="006C466E">
      <w:pPr>
        <w:pStyle w:val="10"/>
        <w:widowControl/>
        <w:numPr>
          <w:numberingChange w:id="661" w:author="mayan" w:date="2000-07-28T13:43:00Z" w:original="%1:2:0:."/>
        </w:numPr>
        <w:autoSpaceDE w:val="0"/>
        <w:autoSpaceDN w:val="0"/>
        <w:spacing w:before="480" w:after="480" w:line="240" w:lineRule="atLeast"/>
        <w:textAlignment w:val="bottom"/>
        <w:rPr>
          <w:del w:id="662" w:author="mayan" w:date="2000-08-03T10:05:00Z"/>
          <w:sz w:val="21"/>
        </w:rPr>
      </w:pPr>
      <w:del w:id="663" w:author="mayan" w:date="2000-08-03T10:05:00Z">
        <w:r>
          <w:rPr>
            <w:rFonts w:hint="eastAsia"/>
            <w:sz w:val="21"/>
          </w:rPr>
          <w:delText>二封</w:delText>
        </w:r>
      </w:del>
    </w:p>
    <w:p w:rsidR="006C466E" w:rsidRDefault="006C466E" w:rsidP="006C466E">
      <w:pPr>
        <w:pStyle w:val="10"/>
        <w:widowControl/>
        <w:numPr>
          <w:numberingChange w:id="664" w:author="mayan" w:date="2000-07-28T13:43:00Z" w:original="%1:3:0:."/>
        </w:numPr>
        <w:autoSpaceDE w:val="0"/>
        <w:autoSpaceDN w:val="0"/>
        <w:spacing w:before="480" w:after="480" w:line="240" w:lineRule="atLeast"/>
        <w:textAlignment w:val="bottom"/>
        <w:rPr>
          <w:del w:id="665" w:author="mayan" w:date="2000-08-03T10:05:00Z"/>
          <w:sz w:val="21"/>
        </w:rPr>
      </w:pPr>
      <w:del w:id="666" w:author="mayan" w:date="2000-08-03T10:05:00Z">
        <w:r>
          <w:rPr>
            <w:rFonts w:hint="eastAsia"/>
            <w:sz w:val="21"/>
          </w:rPr>
          <w:delText>版权</w:delText>
        </w:r>
      </w:del>
    </w:p>
    <w:p w:rsidR="006C466E" w:rsidRDefault="006C466E" w:rsidP="006C466E">
      <w:pPr>
        <w:pStyle w:val="10"/>
        <w:widowControl/>
        <w:numPr>
          <w:numberingChange w:id="667" w:author="mayan" w:date="2000-07-28T13:43:00Z" w:original="%1:4:0:."/>
        </w:numPr>
        <w:autoSpaceDE w:val="0"/>
        <w:autoSpaceDN w:val="0"/>
        <w:spacing w:before="480" w:after="480" w:line="240" w:lineRule="atLeast"/>
        <w:textAlignment w:val="bottom"/>
        <w:rPr>
          <w:del w:id="668" w:author="mayan" w:date="2000-08-03T10:05:00Z"/>
          <w:sz w:val="21"/>
        </w:rPr>
      </w:pPr>
      <w:del w:id="669" w:author="mayan" w:date="2000-08-03T10:05:00Z">
        <w:r>
          <w:rPr>
            <w:rFonts w:hint="eastAsia"/>
            <w:sz w:val="21"/>
          </w:rPr>
          <w:delText>声明</w:delText>
        </w:r>
      </w:del>
    </w:p>
    <w:p w:rsidR="006C466E" w:rsidRDefault="006C466E" w:rsidP="006C466E">
      <w:pPr>
        <w:pStyle w:val="10"/>
        <w:widowControl/>
        <w:numPr>
          <w:numberingChange w:id="670" w:author="mayan" w:date="2000-07-28T13:43:00Z" w:original="%1:5:0:."/>
        </w:numPr>
        <w:autoSpaceDE w:val="0"/>
        <w:autoSpaceDN w:val="0"/>
        <w:spacing w:before="480" w:after="480" w:line="240" w:lineRule="atLeast"/>
        <w:textAlignment w:val="bottom"/>
        <w:rPr>
          <w:del w:id="671" w:author="mayan" w:date="2000-08-03T10:05:00Z"/>
          <w:sz w:val="21"/>
        </w:rPr>
      </w:pPr>
      <w:del w:id="672" w:author="mayan" w:date="2000-08-03T10:05:00Z">
        <w:r>
          <w:rPr>
            <w:rFonts w:hint="eastAsia"/>
            <w:sz w:val="21"/>
          </w:rPr>
          <w:delText>前言</w:delText>
        </w:r>
      </w:del>
    </w:p>
    <w:p w:rsidR="006C466E" w:rsidRDefault="006C466E" w:rsidP="006C466E">
      <w:pPr>
        <w:pStyle w:val="10"/>
        <w:widowControl/>
        <w:numPr>
          <w:numberingChange w:id="673" w:author="mayan" w:date="2000-07-28T13:43:00Z" w:original="%1:6:0:."/>
        </w:numPr>
        <w:autoSpaceDE w:val="0"/>
        <w:autoSpaceDN w:val="0"/>
        <w:spacing w:before="480" w:after="480" w:line="240" w:lineRule="atLeast"/>
        <w:textAlignment w:val="bottom"/>
        <w:rPr>
          <w:del w:id="674" w:author="mayan" w:date="2000-08-03T10:05:00Z"/>
          <w:sz w:val="21"/>
        </w:rPr>
      </w:pPr>
      <w:del w:id="675" w:author="mayan" w:date="2000-08-03T10:05:00Z">
        <w:r>
          <w:rPr>
            <w:rFonts w:hint="eastAsia"/>
            <w:sz w:val="21"/>
          </w:rPr>
          <w:delText>阅读指南</w:delText>
        </w:r>
      </w:del>
    </w:p>
    <w:p w:rsidR="006C466E" w:rsidRDefault="006C466E" w:rsidP="006C466E">
      <w:pPr>
        <w:pStyle w:val="10"/>
        <w:widowControl/>
        <w:numPr>
          <w:numberingChange w:id="676" w:author="mayan" w:date="2000-07-28T13:43:00Z" w:original="%1:7:0:."/>
        </w:numPr>
        <w:autoSpaceDE w:val="0"/>
        <w:autoSpaceDN w:val="0"/>
        <w:spacing w:before="480" w:after="480" w:line="240" w:lineRule="atLeast"/>
        <w:textAlignment w:val="bottom"/>
        <w:rPr>
          <w:del w:id="677" w:author="mayan" w:date="2000-08-03T10:05:00Z"/>
          <w:sz w:val="21"/>
        </w:rPr>
      </w:pPr>
      <w:del w:id="678" w:author="mayan" w:date="2000-08-03T10:05:00Z">
        <w:r>
          <w:rPr>
            <w:rFonts w:hint="eastAsia"/>
            <w:sz w:val="21"/>
          </w:rPr>
          <w:delText>目录</w:delText>
        </w:r>
      </w:del>
    </w:p>
    <w:p w:rsidR="006C466E" w:rsidRDefault="006C466E" w:rsidP="006C466E">
      <w:pPr>
        <w:pStyle w:val="10"/>
        <w:widowControl/>
        <w:numPr>
          <w:numberingChange w:id="679" w:author="mayan" w:date="2000-07-28T13:43:00Z" w:original="%1:8:0:."/>
        </w:numPr>
        <w:autoSpaceDE w:val="0"/>
        <w:autoSpaceDN w:val="0"/>
        <w:spacing w:before="480" w:after="480" w:line="240" w:lineRule="atLeast"/>
        <w:textAlignment w:val="bottom"/>
        <w:rPr>
          <w:del w:id="680" w:author="mayan" w:date="2000-08-03T10:05:00Z"/>
          <w:sz w:val="21"/>
        </w:rPr>
      </w:pPr>
      <w:del w:id="681" w:author="mayan" w:date="2000-08-03T10:05:00Z">
        <w:r>
          <w:rPr>
            <w:rFonts w:hint="eastAsia"/>
            <w:sz w:val="21"/>
          </w:rPr>
          <w:lastRenderedPageBreak/>
          <w:delText>基础知识介绍〖条件〗</w:delText>
        </w:r>
      </w:del>
    </w:p>
    <w:p w:rsidR="006C466E" w:rsidRDefault="006C466E" w:rsidP="006C466E">
      <w:pPr>
        <w:pStyle w:val="10"/>
        <w:widowControl/>
        <w:numPr>
          <w:numberingChange w:id="682" w:author="mayan" w:date="2000-07-28T13:43:00Z" w:original="%1:9:0:."/>
        </w:numPr>
        <w:autoSpaceDE w:val="0"/>
        <w:autoSpaceDN w:val="0"/>
        <w:spacing w:before="480" w:after="480" w:line="240" w:lineRule="atLeast"/>
        <w:textAlignment w:val="bottom"/>
        <w:rPr>
          <w:del w:id="683" w:author="mayan" w:date="2000-08-03T10:05:00Z"/>
          <w:sz w:val="21"/>
        </w:rPr>
      </w:pPr>
      <w:del w:id="6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10"/>
        <w:widowControl/>
        <w:numPr>
          <w:numberingChange w:id="685" w:author="mayan" w:date="2000-07-28T13:43:00Z" w:original="%1:10:0:."/>
        </w:numPr>
        <w:autoSpaceDE w:val="0"/>
        <w:autoSpaceDN w:val="0"/>
        <w:spacing w:before="480" w:after="480" w:line="240" w:lineRule="atLeast"/>
        <w:textAlignment w:val="bottom"/>
        <w:rPr>
          <w:del w:id="686" w:author="mayan" w:date="2000-08-03T10:05:00Z"/>
          <w:sz w:val="21"/>
        </w:rPr>
      </w:pPr>
      <w:del w:id="687" w:author="mayan" w:date="2000-08-03T10:05:00Z">
        <w:r>
          <w:rPr>
            <w:rFonts w:hint="eastAsia"/>
            <w:sz w:val="21"/>
          </w:rPr>
          <w:delText>系统操作说明</w:delText>
        </w:r>
      </w:del>
    </w:p>
    <w:p w:rsidR="006C466E" w:rsidRDefault="006C466E" w:rsidP="006C466E">
      <w:pPr>
        <w:pStyle w:val="10"/>
        <w:widowControl/>
        <w:numPr>
          <w:numberingChange w:id="688" w:author="mayan" w:date="2000-07-28T13:43:00Z" w:original="%1:11:0:."/>
        </w:numPr>
        <w:autoSpaceDE w:val="0"/>
        <w:autoSpaceDN w:val="0"/>
        <w:spacing w:before="480" w:after="480" w:line="240" w:lineRule="atLeast"/>
        <w:textAlignment w:val="bottom"/>
        <w:rPr>
          <w:del w:id="689" w:author="mayan" w:date="2000-08-03T10:05:00Z"/>
          <w:sz w:val="21"/>
        </w:rPr>
      </w:pPr>
      <w:del w:id="690" w:author="mayan" w:date="2000-08-03T10:05:00Z">
        <w:r>
          <w:rPr>
            <w:rFonts w:hint="eastAsia"/>
            <w:sz w:val="21"/>
          </w:rPr>
          <w:delText>系统及数据维护</w:delText>
        </w:r>
      </w:del>
    </w:p>
    <w:p w:rsidR="006C466E" w:rsidRDefault="006C466E" w:rsidP="006C466E">
      <w:pPr>
        <w:pStyle w:val="10"/>
        <w:widowControl/>
        <w:numPr>
          <w:numberingChange w:id="691" w:author="mayan" w:date="2000-07-28T13:43:00Z" w:original="%1:12:0:."/>
        </w:numPr>
        <w:autoSpaceDE w:val="0"/>
        <w:autoSpaceDN w:val="0"/>
        <w:spacing w:before="480" w:after="480" w:line="240" w:lineRule="atLeast"/>
        <w:textAlignment w:val="bottom"/>
        <w:rPr>
          <w:del w:id="692" w:author="mayan" w:date="2000-08-03T10:05:00Z"/>
          <w:sz w:val="21"/>
        </w:rPr>
      </w:pPr>
      <w:del w:id="693" w:author="mayan" w:date="2000-08-03T10:05:00Z">
        <w:r>
          <w:rPr>
            <w:rFonts w:hint="eastAsia"/>
            <w:sz w:val="21"/>
          </w:rPr>
          <w:delText>例题〖条件〗</w:delText>
        </w:r>
      </w:del>
    </w:p>
    <w:p w:rsidR="006C466E" w:rsidRDefault="006C466E" w:rsidP="006C466E">
      <w:pPr>
        <w:pStyle w:val="10"/>
        <w:widowControl/>
        <w:numPr>
          <w:numberingChange w:id="694" w:author="mayan" w:date="2000-07-28T13:43:00Z" w:original="%1:13:0:."/>
        </w:numPr>
        <w:autoSpaceDE w:val="0"/>
        <w:autoSpaceDN w:val="0"/>
        <w:spacing w:before="480" w:after="480" w:line="240" w:lineRule="atLeast"/>
        <w:textAlignment w:val="bottom"/>
        <w:rPr>
          <w:del w:id="695" w:author="mayan" w:date="2000-08-03T10:05:00Z"/>
          <w:sz w:val="21"/>
        </w:rPr>
      </w:pPr>
      <w:del w:id="696" w:author="mayan" w:date="2000-08-03T10:05:00Z">
        <w:r>
          <w:rPr>
            <w:rFonts w:hint="eastAsia"/>
            <w:sz w:val="21"/>
          </w:rPr>
          <w:delText>各种附录</w:delText>
        </w:r>
      </w:del>
    </w:p>
    <w:p w:rsidR="006C466E" w:rsidRDefault="006C466E" w:rsidP="006C466E">
      <w:pPr>
        <w:pStyle w:val="10"/>
        <w:widowControl/>
        <w:autoSpaceDE w:val="0"/>
        <w:autoSpaceDN w:val="0"/>
        <w:spacing w:before="480" w:after="480" w:line="240" w:lineRule="atLeast"/>
        <w:textAlignment w:val="bottom"/>
        <w:rPr>
          <w:del w:id="697" w:author="mayan" w:date="2000-08-03T10:05:00Z"/>
          <w:sz w:val="21"/>
        </w:rPr>
      </w:pPr>
      <w:del w:id="6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10"/>
        <w:widowControl/>
        <w:autoSpaceDE w:val="0"/>
        <w:autoSpaceDN w:val="0"/>
        <w:spacing w:before="480" w:after="480" w:line="240" w:lineRule="atLeast"/>
        <w:textAlignment w:val="bottom"/>
        <w:rPr>
          <w:del w:id="699" w:author="mayan" w:date="2000-08-03T10:05:00Z"/>
          <w:sz w:val="21"/>
        </w:rPr>
      </w:pPr>
      <w:del w:id="700" w:author="mayan" w:date="2000-08-03T10:05:00Z">
        <w:r>
          <w:rPr>
            <w:sz w:val="21"/>
          </w:rPr>
          <w:br w:type="page"/>
        </w:r>
        <w:r>
          <w:rPr>
            <w:rFonts w:hint="eastAsia"/>
            <w:sz w:val="28"/>
          </w:rPr>
          <w:lastRenderedPageBreak/>
          <w:delText>§</w:delText>
        </w:r>
        <w:r>
          <w:rPr>
            <w:sz w:val="28"/>
          </w:rPr>
          <w:delText xml:space="preserve">2.2 </w:delText>
        </w:r>
        <w:r>
          <w:rPr>
            <w:rFonts w:hint="eastAsia"/>
            <w:sz w:val="28"/>
          </w:rPr>
          <w:delText>用户手册的内容</w:delText>
        </w:r>
      </w:del>
    </w:p>
    <w:p w:rsidR="006C466E" w:rsidRDefault="006C466E" w:rsidP="006C466E">
      <w:pPr>
        <w:pStyle w:val="10"/>
        <w:widowControl/>
        <w:autoSpaceDE w:val="0"/>
        <w:autoSpaceDN w:val="0"/>
        <w:spacing w:before="480" w:after="480" w:line="240" w:lineRule="atLeast"/>
        <w:textAlignment w:val="bottom"/>
        <w:outlineLvl w:val="0"/>
        <w:rPr>
          <w:del w:id="701" w:author="mayan" w:date="2000-08-03T10:05:00Z"/>
          <w:sz w:val="24"/>
        </w:rPr>
      </w:pPr>
      <w:del w:id="7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10"/>
        <w:widowControl/>
        <w:autoSpaceDE w:val="0"/>
        <w:autoSpaceDN w:val="0"/>
        <w:spacing w:before="480" w:after="480" w:line="240" w:lineRule="atLeast"/>
        <w:textAlignment w:val="bottom"/>
        <w:outlineLvl w:val="0"/>
        <w:rPr>
          <w:del w:id="703" w:author="mayan" w:date="2000-08-03T10:05:00Z"/>
          <w:sz w:val="21"/>
        </w:rPr>
      </w:pPr>
      <w:del w:id="704" w:author="mayan" w:date="2000-08-03T10:05:00Z">
        <w:r>
          <w:rPr>
            <w:rFonts w:hint="eastAsia"/>
            <w:sz w:val="21"/>
          </w:rPr>
          <w:delText>封面内容应包括公司的ICON、软件名称及版本号、公司名称及手册印刷时间。</w:delText>
        </w:r>
      </w:del>
    </w:p>
    <w:p w:rsidR="006C466E" w:rsidRDefault="006C466E" w:rsidP="006C466E">
      <w:pPr>
        <w:pStyle w:val="10"/>
        <w:widowControl/>
        <w:autoSpaceDE w:val="0"/>
        <w:autoSpaceDN w:val="0"/>
        <w:spacing w:before="480" w:after="480" w:line="240" w:lineRule="atLeast"/>
        <w:textAlignment w:val="bottom"/>
        <w:outlineLvl w:val="0"/>
        <w:rPr>
          <w:del w:id="705" w:author="mayan" w:date="2000-08-03T10:05:00Z"/>
          <w:sz w:val="24"/>
        </w:rPr>
      </w:pPr>
      <w:del w:id="7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10"/>
        <w:widowControl/>
        <w:autoSpaceDE w:val="0"/>
        <w:autoSpaceDN w:val="0"/>
        <w:spacing w:before="480" w:after="480" w:line="240" w:lineRule="atLeast"/>
        <w:textAlignment w:val="bottom"/>
        <w:outlineLvl w:val="0"/>
        <w:rPr>
          <w:del w:id="707" w:author="mayan" w:date="2000-08-03T10:05:00Z"/>
          <w:rFonts w:ascii="隶书"/>
          <w:sz w:val="21"/>
        </w:rPr>
      </w:pPr>
      <w:del w:id="7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10"/>
        <w:widowControl/>
        <w:autoSpaceDE w:val="0"/>
        <w:autoSpaceDN w:val="0"/>
        <w:spacing w:before="480" w:after="480" w:line="240" w:lineRule="atLeast"/>
        <w:textAlignment w:val="bottom"/>
        <w:outlineLvl w:val="0"/>
        <w:rPr>
          <w:del w:id="709" w:author="mayan" w:date="2000-08-03T10:05:00Z"/>
        </w:rPr>
      </w:pPr>
      <w:del w:id="710" w:author="mayan" w:date="2000-08-03T10:05:00Z">
        <w:r>
          <w:delText>EDD/AutoCAD R14 V4.0</w:delText>
        </w:r>
        <w:r>
          <w:rPr>
            <w:rFonts w:hint="eastAsia"/>
          </w:rPr>
          <w:delText>用户手册</w:delText>
        </w:r>
      </w:del>
    </w:p>
    <w:p w:rsidR="006C466E" w:rsidRDefault="00162F5B" w:rsidP="006C466E">
      <w:pPr>
        <w:pStyle w:val="10"/>
        <w:widowControl/>
        <w:autoSpaceDE w:val="0"/>
        <w:autoSpaceDN w:val="0"/>
        <w:spacing w:before="480" w:after="480" w:line="240" w:lineRule="atLeast"/>
        <w:textAlignment w:val="bottom"/>
        <w:outlineLvl w:val="0"/>
        <w:rPr>
          <w:del w:id="711" w:author="mayan" w:date="2000-08-03T10:05:00Z"/>
          <w:sz w:val="18"/>
        </w:rPr>
      </w:pPr>
      <w:del w:id="712" w:author="mayan" w:date="2000-08-03T10:05:00Z">
        <w:r>
          <w:rPr>
            <w:noProof/>
            <w:position w:val="-6"/>
            <w:sz w:val="18"/>
            <w:rPrChange w:id="713">
              <w:rPr>
                <w:noProof/>
              </w:rPr>
            </w:rPrChange>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10"/>
        <w:widowControl/>
        <w:autoSpaceDE w:val="0"/>
        <w:autoSpaceDN w:val="0"/>
        <w:spacing w:before="480" w:after="480" w:line="240" w:lineRule="atLeast"/>
        <w:textAlignment w:val="bottom"/>
        <w:outlineLvl w:val="0"/>
        <w:rPr>
          <w:del w:id="714" w:author="mayan" w:date="2000-08-03T10:05:00Z"/>
          <w:sz w:val="18"/>
        </w:rPr>
      </w:pPr>
      <w:del w:id="715" w:author="mayan" w:date="2000-08-03T10:05:00Z">
        <w:r>
          <w:rPr>
            <w:rFonts w:hint="eastAsia"/>
            <w:sz w:val="18"/>
          </w:rPr>
          <w:delText>地址：沈阳市和平区三好街84-2号</w:delText>
        </w:r>
      </w:del>
    </w:p>
    <w:p w:rsidR="006C466E" w:rsidRDefault="006C466E" w:rsidP="006C466E">
      <w:pPr>
        <w:pStyle w:val="10"/>
        <w:widowControl/>
        <w:autoSpaceDE w:val="0"/>
        <w:autoSpaceDN w:val="0"/>
        <w:spacing w:before="480" w:after="480" w:line="240" w:lineRule="atLeast"/>
        <w:textAlignment w:val="bottom"/>
        <w:outlineLvl w:val="0"/>
        <w:rPr>
          <w:del w:id="716" w:author="mayan" w:date="2000-08-03T10:05:00Z"/>
          <w:sz w:val="18"/>
        </w:rPr>
      </w:pPr>
      <w:del w:id="717" w:author="mayan" w:date="2000-08-03T10:05:00Z">
        <w:r>
          <w:rPr>
            <w:rFonts w:hint="eastAsia"/>
            <w:sz w:val="18"/>
          </w:rPr>
          <w:delText>电话：</w:delText>
        </w:r>
        <w:r>
          <w:rPr>
            <w:sz w:val="18"/>
          </w:rPr>
          <w:delText>(024)23841748     (024)23783000</w:delText>
        </w:r>
      </w:del>
    </w:p>
    <w:p w:rsidR="006C466E" w:rsidRDefault="006C466E" w:rsidP="006C466E">
      <w:pPr>
        <w:pStyle w:val="10"/>
        <w:widowControl/>
        <w:autoSpaceDE w:val="0"/>
        <w:autoSpaceDN w:val="0"/>
        <w:spacing w:before="480" w:after="480" w:line="240" w:lineRule="atLeast"/>
        <w:textAlignment w:val="bottom"/>
        <w:outlineLvl w:val="0"/>
        <w:rPr>
          <w:del w:id="718" w:author="mayan" w:date="2000-08-03T10:05:00Z"/>
          <w:sz w:val="18"/>
        </w:rPr>
      </w:pPr>
      <w:del w:id="719" w:author="mayan" w:date="2000-08-03T10:05:00Z">
        <w:r>
          <w:rPr>
            <w:rFonts w:hint="eastAsia"/>
            <w:sz w:val="18"/>
          </w:rPr>
          <w:delText>传真：</w:delText>
        </w:r>
        <w:r>
          <w:rPr>
            <w:sz w:val="18"/>
          </w:rPr>
          <w:delText>(024)23890817     (024)23782266</w:delText>
        </w:r>
      </w:del>
    </w:p>
    <w:p w:rsidR="006C466E" w:rsidRDefault="006C466E" w:rsidP="006C466E">
      <w:pPr>
        <w:pStyle w:val="10"/>
        <w:widowControl/>
        <w:autoSpaceDE w:val="0"/>
        <w:autoSpaceDN w:val="0"/>
        <w:spacing w:before="480" w:after="480" w:line="240" w:lineRule="atLeast"/>
        <w:textAlignment w:val="bottom"/>
        <w:outlineLvl w:val="0"/>
        <w:rPr>
          <w:del w:id="720" w:author="mayan" w:date="2000-08-03T10:05:00Z"/>
          <w:sz w:val="18"/>
        </w:rPr>
      </w:pPr>
      <w:del w:id="721" w:author="mayan" w:date="2000-08-03T10:05:00Z">
        <w:r>
          <w:rPr>
            <w:rFonts w:hint="eastAsia"/>
            <w:sz w:val="18"/>
          </w:rPr>
          <w:delText>客户服务热线：800-890-8000</w:delText>
        </w:r>
      </w:del>
    </w:p>
    <w:p w:rsidR="006C466E" w:rsidRDefault="006C466E" w:rsidP="006C466E">
      <w:pPr>
        <w:pStyle w:val="10"/>
        <w:widowControl/>
        <w:autoSpaceDE w:val="0"/>
        <w:autoSpaceDN w:val="0"/>
        <w:spacing w:before="480" w:after="480" w:line="240" w:lineRule="atLeast"/>
        <w:textAlignment w:val="bottom"/>
        <w:outlineLvl w:val="0"/>
        <w:rPr>
          <w:del w:id="722" w:author="mayan" w:date="2000-08-03T10:05:00Z"/>
        </w:rPr>
      </w:pPr>
      <w:del w:id="723" w:author="mayan" w:date="2000-08-03T10:05:00Z">
        <w:r>
          <w:rPr>
            <w:rFonts w:hint="eastAsia"/>
            <w:sz w:val="18"/>
          </w:rPr>
          <w:delText>Email：</w:delText>
        </w:r>
        <w:r>
          <w:rPr>
            <w:sz w:val="18"/>
          </w:rPr>
          <w:delText>Service@neu-alpine.com</w:delText>
        </w:r>
      </w:del>
    </w:p>
    <w:p w:rsidR="006C466E" w:rsidRDefault="006C466E" w:rsidP="006C466E">
      <w:pPr>
        <w:pStyle w:val="10"/>
        <w:widowControl/>
        <w:autoSpaceDE w:val="0"/>
        <w:autoSpaceDN w:val="0"/>
        <w:spacing w:before="480" w:after="480" w:line="240" w:lineRule="atLeast"/>
        <w:textAlignment w:val="bottom"/>
        <w:outlineLvl w:val="0"/>
        <w:rPr>
          <w:del w:id="724" w:author="mayan" w:date="2000-08-03T10:05:00Z"/>
          <w:sz w:val="24"/>
        </w:rPr>
      </w:pPr>
      <w:del w:id="725"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10"/>
        <w:widowControl/>
        <w:autoSpaceDE w:val="0"/>
        <w:autoSpaceDN w:val="0"/>
        <w:spacing w:before="480" w:after="480" w:line="240" w:lineRule="atLeast"/>
        <w:textAlignment w:val="bottom"/>
        <w:outlineLvl w:val="0"/>
        <w:rPr>
          <w:del w:id="726" w:author="mayan" w:date="2000-08-03T10:05:00Z"/>
          <w:sz w:val="21"/>
        </w:rPr>
      </w:pPr>
      <w:del w:id="727"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10"/>
        <w:widowControl/>
        <w:numPr>
          <w:numberingChange w:id="728" w:author="mayan" w:date="2000-07-28T13:43:00Z" w:original="%1:1:0:."/>
        </w:numPr>
        <w:autoSpaceDE w:val="0"/>
        <w:autoSpaceDN w:val="0"/>
        <w:spacing w:before="480" w:after="480" w:line="240" w:lineRule="atLeast"/>
        <w:textAlignment w:val="bottom"/>
        <w:outlineLvl w:val="0"/>
        <w:rPr>
          <w:del w:id="729" w:author="mayan" w:date="2000-08-03T10:05:00Z"/>
          <w:sz w:val="21"/>
        </w:rPr>
      </w:pPr>
      <w:del w:id="730" w:author="mayan" w:date="2000-08-03T10:05:00Z">
        <w:r>
          <w:rPr>
            <w:rFonts w:hint="eastAsia"/>
            <w:sz w:val="21"/>
          </w:rPr>
          <w:delText>对我们所提供的软件及用户手册的保护声明。</w:delText>
        </w:r>
      </w:del>
    </w:p>
    <w:p w:rsidR="006C466E" w:rsidRDefault="006C466E" w:rsidP="006C466E">
      <w:pPr>
        <w:pStyle w:val="10"/>
        <w:widowControl/>
        <w:numPr>
          <w:numberingChange w:id="731" w:author="mayan" w:date="2000-07-28T13:43:00Z" w:original="%1:2:0:."/>
        </w:numPr>
        <w:autoSpaceDE w:val="0"/>
        <w:autoSpaceDN w:val="0"/>
        <w:spacing w:before="480" w:after="480" w:line="240" w:lineRule="atLeast"/>
        <w:textAlignment w:val="bottom"/>
        <w:outlineLvl w:val="0"/>
        <w:rPr>
          <w:del w:id="732" w:author="mayan" w:date="2000-08-03T10:05:00Z"/>
          <w:sz w:val="21"/>
        </w:rPr>
      </w:pPr>
      <w:del w:id="733" w:author="mayan" w:date="2000-08-03T10:05:00Z">
        <w:r>
          <w:rPr>
            <w:rFonts w:hint="eastAsia"/>
            <w:sz w:val="21"/>
          </w:rPr>
          <w:delText>对我们的软件及商标</w:delText>
        </w:r>
        <w:r w:rsidR="00162F5B">
          <w:rPr>
            <w:noProof/>
            <w:position w:val="-6"/>
            <w:sz w:val="18"/>
            <w:rPrChange w:id="734">
              <w:rPr>
                <w:noProof/>
              </w:rPr>
            </w:rPrChange>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10"/>
        <w:widowControl/>
        <w:numPr>
          <w:numberingChange w:id="735" w:author="mayan" w:date="2000-07-28T13:43:00Z" w:original="%1:3:0:."/>
        </w:numPr>
        <w:autoSpaceDE w:val="0"/>
        <w:autoSpaceDN w:val="0"/>
        <w:spacing w:before="480" w:after="480" w:line="240" w:lineRule="atLeast"/>
        <w:textAlignment w:val="bottom"/>
        <w:outlineLvl w:val="0"/>
        <w:rPr>
          <w:del w:id="736" w:author="mayan" w:date="2000-08-03T10:05:00Z"/>
          <w:sz w:val="21"/>
        </w:rPr>
      </w:pPr>
      <w:del w:id="737" w:author="mayan" w:date="2000-08-03T10:05:00Z">
        <w:r>
          <w:rPr>
            <w:rFonts w:hint="eastAsia"/>
            <w:sz w:val="21"/>
          </w:rPr>
          <w:delText>对我们的用户手册中所提到的各种商标的版权声明〖条件〗。</w:delText>
        </w:r>
      </w:del>
    </w:p>
    <w:p w:rsidR="006C466E" w:rsidRDefault="006C466E" w:rsidP="006C466E">
      <w:pPr>
        <w:pStyle w:val="10"/>
        <w:widowControl/>
        <w:numPr>
          <w:numberingChange w:id="738" w:author="mayan" w:date="2000-07-28T13:43:00Z" w:original="%1:4:0:."/>
        </w:numPr>
        <w:autoSpaceDE w:val="0"/>
        <w:autoSpaceDN w:val="0"/>
        <w:spacing w:before="480" w:after="480" w:line="240" w:lineRule="atLeast"/>
        <w:textAlignment w:val="bottom"/>
        <w:outlineLvl w:val="0"/>
        <w:rPr>
          <w:del w:id="739" w:author="mayan" w:date="2000-08-03T10:05:00Z"/>
          <w:sz w:val="21"/>
        </w:rPr>
      </w:pPr>
      <w:del w:id="740" w:author="mayan" w:date="2000-08-03T10:05:00Z">
        <w:r>
          <w:rPr>
            <w:rFonts w:hint="eastAsia"/>
            <w:sz w:val="21"/>
          </w:rPr>
          <w:delText>我们不对用户因为使用我们的软件所造成的损失负责的声明。</w:delText>
        </w:r>
      </w:del>
    </w:p>
    <w:p w:rsidR="006C466E" w:rsidRDefault="006C466E" w:rsidP="006C466E">
      <w:pPr>
        <w:pStyle w:val="10"/>
        <w:widowControl/>
        <w:autoSpaceDE w:val="0"/>
        <w:autoSpaceDN w:val="0"/>
        <w:spacing w:before="480" w:after="480" w:line="240" w:lineRule="atLeast"/>
        <w:textAlignment w:val="bottom"/>
        <w:outlineLvl w:val="0"/>
        <w:rPr>
          <w:del w:id="741" w:author="mayan" w:date="2000-08-03T10:05:00Z"/>
          <w:sz w:val="21"/>
        </w:rPr>
      </w:pPr>
      <w:del w:id="742" w:author="mayan" w:date="2000-08-03T10:05:00Z">
        <w:r>
          <w:rPr>
            <w:rFonts w:hint="eastAsia"/>
            <w:sz w:val="21"/>
          </w:rPr>
          <w:lastRenderedPageBreak/>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10"/>
        <w:widowControl/>
        <w:autoSpaceDE w:val="0"/>
        <w:autoSpaceDN w:val="0"/>
        <w:spacing w:before="480" w:after="480" w:line="240" w:lineRule="atLeast"/>
        <w:textAlignment w:val="bottom"/>
        <w:outlineLvl w:val="0"/>
        <w:rPr>
          <w:del w:id="743" w:author="mayan" w:date="2000-08-03T10:05:00Z"/>
          <w:sz w:val="21"/>
        </w:rPr>
      </w:pPr>
      <w:del w:id="744" w:author="mayan" w:date="2000-08-03T10:05:00Z">
        <w:r>
          <w:rPr>
            <w:rFonts w:hint="eastAsia"/>
            <w:sz w:val="21"/>
          </w:rPr>
          <w:delText>具体请参考本规范的版权声明。</w:delText>
        </w:r>
      </w:del>
    </w:p>
    <w:p w:rsidR="006C466E" w:rsidRDefault="006C466E" w:rsidP="006C466E">
      <w:pPr>
        <w:pStyle w:val="10"/>
        <w:widowControl/>
        <w:autoSpaceDE w:val="0"/>
        <w:autoSpaceDN w:val="0"/>
        <w:spacing w:before="480" w:after="480" w:line="240" w:lineRule="atLeast"/>
        <w:textAlignment w:val="bottom"/>
        <w:outlineLvl w:val="0"/>
        <w:rPr>
          <w:del w:id="745" w:author="mayan" w:date="2000-08-03T10:05:00Z"/>
          <w:sz w:val="21"/>
        </w:rPr>
      </w:pPr>
      <w:del w:id="746"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10"/>
        <w:widowControl/>
        <w:autoSpaceDE w:val="0"/>
        <w:autoSpaceDN w:val="0"/>
        <w:spacing w:before="480" w:after="480" w:line="240" w:lineRule="atLeast"/>
        <w:textAlignment w:val="bottom"/>
        <w:outlineLvl w:val="0"/>
        <w:rPr>
          <w:del w:id="747" w:author="mayan" w:date="2000-08-03T10:05:00Z"/>
          <w:sz w:val="24"/>
        </w:rPr>
      </w:pPr>
      <w:del w:id="748"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10"/>
        <w:widowControl/>
        <w:autoSpaceDE w:val="0"/>
        <w:autoSpaceDN w:val="0"/>
        <w:spacing w:before="480" w:after="480" w:line="240" w:lineRule="atLeast"/>
        <w:textAlignment w:val="bottom"/>
        <w:outlineLvl w:val="0"/>
        <w:rPr>
          <w:del w:id="749" w:author="mayan" w:date="2000-08-03T10:05:00Z"/>
          <w:sz w:val="21"/>
        </w:rPr>
      </w:pPr>
      <w:del w:id="750"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10"/>
        <w:widowControl/>
        <w:autoSpaceDE w:val="0"/>
        <w:autoSpaceDN w:val="0"/>
        <w:spacing w:before="480" w:after="480" w:line="240" w:lineRule="atLeast"/>
        <w:textAlignment w:val="bottom"/>
        <w:outlineLvl w:val="0"/>
        <w:rPr>
          <w:del w:id="751" w:author="mayan" w:date="2000-08-03T10:05:00Z"/>
          <w:sz w:val="21"/>
        </w:rPr>
      </w:pPr>
      <w:del w:id="752" w:author="mayan" w:date="2000-08-03T10:05:00Z">
        <w:r>
          <w:rPr>
            <w:rFonts w:hint="eastAsia"/>
            <w:sz w:val="21"/>
          </w:rPr>
          <w:delText>为了统一起见，在这里我们规定前言主要包括以下内容：</w:delText>
        </w:r>
      </w:del>
    </w:p>
    <w:p w:rsidR="006C466E" w:rsidRDefault="006C466E" w:rsidP="006C466E">
      <w:pPr>
        <w:pStyle w:val="10"/>
        <w:widowControl/>
        <w:numPr>
          <w:numberingChange w:id="753" w:author="mayan" w:date="2000-07-28T13:43:00Z" w:original="%1:1:0:."/>
        </w:numPr>
        <w:autoSpaceDE w:val="0"/>
        <w:autoSpaceDN w:val="0"/>
        <w:spacing w:before="480" w:after="480" w:line="240" w:lineRule="atLeast"/>
        <w:textAlignment w:val="bottom"/>
        <w:outlineLvl w:val="0"/>
        <w:rPr>
          <w:del w:id="754" w:author="mayan" w:date="2000-08-03T10:05:00Z"/>
          <w:sz w:val="21"/>
        </w:rPr>
      </w:pPr>
      <w:del w:id="755" w:author="mayan" w:date="2000-08-03T10:05:00Z">
        <w:r>
          <w:rPr>
            <w:rFonts w:hint="eastAsia"/>
            <w:sz w:val="21"/>
          </w:rPr>
          <w:delText>系统的开发背景和目的。〖条件〗</w:delText>
        </w:r>
      </w:del>
    </w:p>
    <w:p w:rsidR="006C466E" w:rsidRDefault="006C466E" w:rsidP="006C466E">
      <w:pPr>
        <w:pStyle w:val="10"/>
        <w:widowControl/>
        <w:numPr>
          <w:numberingChange w:id="756" w:author="mayan" w:date="2000-07-28T13:43:00Z" w:original="%1:2:0:."/>
        </w:numPr>
        <w:autoSpaceDE w:val="0"/>
        <w:autoSpaceDN w:val="0"/>
        <w:spacing w:before="480" w:after="480" w:line="240" w:lineRule="atLeast"/>
        <w:textAlignment w:val="bottom"/>
        <w:outlineLvl w:val="0"/>
        <w:rPr>
          <w:del w:id="757" w:author="mayan" w:date="2000-08-03T10:05:00Z"/>
          <w:sz w:val="21"/>
        </w:rPr>
      </w:pPr>
      <w:del w:id="758" w:author="mayan" w:date="2000-08-03T10:05:00Z">
        <w:r>
          <w:rPr>
            <w:rFonts w:hint="eastAsia"/>
            <w:sz w:val="21"/>
          </w:rPr>
          <w:delText>系统所能应用的领域和使用对象。</w:delText>
        </w:r>
      </w:del>
    </w:p>
    <w:p w:rsidR="006C466E" w:rsidRDefault="006C466E" w:rsidP="006C466E">
      <w:pPr>
        <w:pStyle w:val="10"/>
        <w:widowControl/>
        <w:numPr>
          <w:numberingChange w:id="759" w:author="mayan" w:date="2000-07-28T13:43:00Z" w:original="%1:3:0:."/>
        </w:numPr>
        <w:autoSpaceDE w:val="0"/>
        <w:autoSpaceDN w:val="0"/>
        <w:spacing w:before="480" w:after="480" w:line="240" w:lineRule="atLeast"/>
        <w:textAlignment w:val="bottom"/>
        <w:outlineLvl w:val="0"/>
        <w:rPr>
          <w:del w:id="760" w:author="mayan" w:date="2000-08-03T10:05:00Z"/>
          <w:sz w:val="21"/>
        </w:rPr>
      </w:pPr>
      <w:del w:id="761" w:author="mayan" w:date="2000-08-03T10:05:00Z">
        <w:r>
          <w:rPr>
            <w:rFonts w:hint="eastAsia"/>
            <w:sz w:val="21"/>
          </w:rPr>
          <w:delText>系统的功能及特性简介。</w:delText>
        </w:r>
      </w:del>
    </w:p>
    <w:p w:rsidR="006C466E" w:rsidRDefault="006C466E" w:rsidP="006C466E">
      <w:pPr>
        <w:pStyle w:val="10"/>
        <w:widowControl/>
        <w:numPr>
          <w:numberingChange w:id="762" w:author="mayan" w:date="2000-07-28T13:43:00Z" w:original="%1:4:0:."/>
        </w:numPr>
        <w:autoSpaceDE w:val="0"/>
        <w:autoSpaceDN w:val="0"/>
        <w:spacing w:before="480" w:after="480" w:line="240" w:lineRule="atLeast"/>
        <w:textAlignment w:val="bottom"/>
        <w:outlineLvl w:val="0"/>
        <w:rPr>
          <w:del w:id="763" w:author="mayan" w:date="2000-08-03T10:05:00Z"/>
          <w:sz w:val="21"/>
        </w:rPr>
      </w:pPr>
      <w:del w:id="764"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10"/>
        <w:widowControl/>
        <w:autoSpaceDE w:val="0"/>
        <w:autoSpaceDN w:val="0"/>
        <w:spacing w:before="480" w:after="480" w:line="240" w:lineRule="atLeast"/>
        <w:textAlignment w:val="bottom"/>
        <w:outlineLvl w:val="0"/>
        <w:rPr>
          <w:del w:id="765" w:author="mayan" w:date="2000-08-03T10:05:00Z"/>
          <w:sz w:val="24"/>
        </w:rPr>
      </w:pPr>
      <w:del w:id="766"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10"/>
        <w:widowControl/>
        <w:autoSpaceDE w:val="0"/>
        <w:autoSpaceDN w:val="0"/>
        <w:spacing w:before="480" w:after="480" w:line="240" w:lineRule="atLeast"/>
        <w:textAlignment w:val="bottom"/>
        <w:outlineLvl w:val="0"/>
        <w:rPr>
          <w:del w:id="767" w:author="mayan" w:date="2000-08-03T10:05:00Z"/>
          <w:sz w:val="21"/>
        </w:rPr>
      </w:pPr>
      <w:del w:id="768"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10"/>
        <w:widowControl/>
        <w:numPr>
          <w:numberingChange w:id="769" w:author="mayan" w:date="2000-07-28T13:43:00Z" w:original="%1:1:0:."/>
        </w:numPr>
        <w:autoSpaceDE w:val="0"/>
        <w:autoSpaceDN w:val="0"/>
        <w:spacing w:before="480" w:after="480" w:line="240" w:lineRule="atLeast"/>
        <w:textAlignment w:val="bottom"/>
        <w:outlineLvl w:val="0"/>
        <w:rPr>
          <w:del w:id="770" w:author="mayan" w:date="2000-08-03T10:05:00Z"/>
          <w:sz w:val="21"/>
        </w:rPr>
      </w:pPr>
      <w:del w:id="771" w:author="mayan" w:date="2000-08-03T10:05:00Z">
        <w:r>
          <w:rPr>
            <w:rFonts w:hint="eastAsia"/>
            <w:sz w:val="21"/>
          </w:rPr>
          <w:delText>手册目标：通过阅读该用户手册，用户应该或能够达到什么目标。</w:delText>
        </w:r>
      </w:del>
    </w:p>
    <w:p w:rsidR="006C466E" w:rsidRDefault="006C466E" w:rsidP="006C466E">
      <w:pPr>
        <w:pStyle w:val="10"/>
        <w:widowControl/>
        <w:numPr>
          <w:numberingChange w:id="772" w:author="mayan" w:date="2000-07-28T13:43:00Z" w:original="%1:2:0:."/>
        </w:numPr>
        <w:autoSpaceDE w:val="0"/>
        <w:autoSpaceDN w:val="0"/>
        <w:spacing w:before="480" w:after="480" w:line="240" w:lineRule="atLeast"/>
        <w:textAlignment w:val="bottom"/>
        <w:outlineLvl w:val="0"/>
        <w:rPr>
          <w:del w:id="773" w:author="mayan" w:date="2000-08-03T10:05:00Z"/>
          <w:sz w:val="21"/>
        </w:rPr>
      </w:pPr>
      <w:del w:id="774"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10"/>
        <w:widowControl/>
        <w:numPr>
          <w:numberingChange w:id="775" w:author="mayan" w:date="2000-07-28T13:43:00Z" w:original="%1:3:0:."/>
        </w:numPr>
        <w:autoSpaceDE w:val="0"/>
        <w:autoSpaceDN w:val="0"/>
        <w:spacing w:before="480" w:after="480" w:line="240" w:lineRule="atLeast"/>
        <w:textAlignment w:val="bottom"/>
        <w:outlineLvl w:val="0"/>
        <w:rPr>
          <w:del w:id="776" w:author="mayan" w:date="2000-08-03T10:05:00Z"/>
          <w:sz w:val="21"/>
        </w:rPr>
      </w:pPr>
      <w:del w:id="777"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10"/>
        <w:widowControl/>
        <w:numPr>
          <w:numberingChange w:id="778" w:author="mayan" w:date="2000-07-28T13:43:00Z" w:original="%1:4:0:."/>
        </w:numPr>
        <w:autoSpaceDE w:val="0"/>
        <w:autoSpaceDN w:val="0"/>
        <w:spacing w:before="480" w:after="480" w:line="240" w:lineRule="atLeast"/>
        <w:textAlignment w:val="bottom"/>
        <w:outlineLvl w:val="0"/>
        <w:rPr>
          <w:del w:id="779" w:author="mayan" w:date="2000-08-03T10:05:00Z"/>
          <w:sz w:val="21"/>
        </w:rPr>
      </w:pPr>
      <w:del w:id="780"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10"/>
        <w:widowControl/>
        <w:autoSpaceDE w:val="0"/>
        <w:autoSpaceDN w:val="0"/>
        <w:spacing w:before="480" w:after="480" w:line="240" w:lineRule="atLeast"/>
        <w:textAlignment w:val="bottom"/>
        <w:outlineLvl w:val="0"/>
        <w:rPr>
          <w:del w:id="781" w:author="mayan" w:date="2000-08-03T10:05:00Z"/>
          <w:sz w:val="21"/>
        </w:rPr>
      </w:pPr>
      <w:del w:id="782" w:author="mayan" w:date="2000-08-03T10:05:00Z">
        <w:r>
          <w:rPr>
            <w:rFonts w:hint="eastAsia"/>
            <w:sz w:val="21"/>
          </w:rPr>
          <w:delText>具体请参考本规范的阅读指南。</w:delText>
        </w:r>
      </w:del>
    </w:p>
    <w:p w:rsidR="006C466E" w:rsidRDefault="006C466E" w:rsidP="006C466E">
      <w:pPr>
        <w:pStyle w:val="10"/>
        <w:widowControl/>
        <w:autoSpaceDE w:val="0"/>
        <w:autoSpaceDN w:val="0"/>
        <w:spacing w:before="480" w:after="480" w:line="240" w:lineRule="atLeast"/>
        <w:textAlignment w:val="bottom"/>
        <w:outlineLvl w:val="0"/>
        <w:rPr>
          <w:del w:id="783" w:author="mayan" w:date="2000-08-03T10:05:00Z"/>
          <w:sz w:val="24"/>
        </w:rPr>
      </w:pPr>
      <w:del w:id="784" w:author="mayan" w:date="2000-08-03T10:05:00Z">
        <w:r>
          <w:rPr>
            <w:rFonts w:hint="eastAsia"/>
            <w:sz w:val="24"/>
          </w:rPr>
          <w:lastRenderedPageBreak/>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10"/>
        <w:widowControl/>
        <w:autoSpaceDE w:val="0"/>
        <w:autoSpaceDN w:val="0"/>
        <w:spacing w:before="480" w:after="480" w:line="240" w:lineRule="atLeast"/>
        <w:textAlignment w:val="bottom"/>
        <w:outlineLvl w:val="0"/>
        <w:rPr>
          <w:del w:id="785" w:author="mayan" w:date="2000-08-03T10:05:00Z"/>
          <w:sz w:val="21"/>
        </w:rPr>
      </w:pPr>
      <w:del w:id="786"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10"/>
        <w:widowControl/>
        <w:autoSpaceDE w:val="0"/>
        <w:autoSpaceDN w:val="0"/>
        <w:spacing w:before="480" w:after="480" w:line="240" w:lineRule="atLeast"/>
        <w:textAlignment w:val="bottom"/>
        <w:outlineLvl w:val="0"/>
        <w:rPr>
          <w:del w:id="787" w:author="mayan" w:date="2000-08-03T10:05:00Z"/>
          <w:sz w:val="21"/>
        </w:rPr>
      </w:pPr>
      <w:del w:id="788" w:author="mayan" w:date="2000-08-03T10:05:00Z">
        <w:r>
          <w:rPr>
            <w:rFonts w:hint="eastAsia"/>
            <w:sz w:val="21"/>
          </w:rPr>
          <w:delText>有关格式请参考本规范目录的编写。</w:delText>
        </w:r>
      </w:del>
    </w:p>
    <w:p w:rsidR="006C466E" w:rsidRDefault="006C466E" w:rsidP="006C466E">
      <w:pPr>
        <w:pStyle w:val="10"/>
        <w:widowControl/>
        <w:autoSpaceDE w:val="0"/>
        <w:autoSpaceDN w:val="0"/>
        <w:spacing w:before="480" w:after="480" w:line="240" w:lineRule="atLeast"/>
        <w:textAlignment w:val="bottom"/>
        <w:outlineLvl w:val="0"/>
        <w:rPr>
          <w:del w:id="789" w:author="mayan" w:date="2000-08-03T10:05:00Z"/>
          <w:sz w:val="24"/>
        </w:rPr>
      </w:pPr>
      <w:del w:id="790"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10"/>
        <w:widowControl/>
        <w:autoSpaceDE w:val="0"/>
        <w:autoSpaceDN w:val="0"/>
        <w:spacing w:before="480" w:after="480" w:line="240" w:lineRule="atLeast"/>
        <w:textAlignment w:val="bottom"/>
        <w:outlineLvl w:val="0"/>
        <w:rPr>
          <w:del w:id="791" w:author="mayan" w:date="2000-08-03T10:05:00Z"/>
          <w:sz w:val="21"/>
        </w:rPr>
      </w:pPr>
      <w:del w:id="792"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10"/>
        <w:widowControl/>
        <w:autoSpaceDE w:val="0"/>
        <w:autoSpaceDN w:val="0"/>
        <w:spacing w:before="480" w:after="480" w:line="240" w:lineRule="atLeast"/>
        <w:textAlignment w:val="bottom"/>
        <w:outlineLvl w:val="0"/>
        <w:rPr>
          <w:del w:id="793" w:author="mayan" w:date="2000-08-03T10:05:00Z"/>
          <w:sz w:val="21"/>
        </w:rPr>
      </w:pPr>
      <w:del w:id="794"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10"/>
        <w:widowControl/>
        <w:autoSpaceDE w:val="0"/>
        <w:autoSpaceDN w:val="0"/>
        <w:spacing w:before="480" w:after="480" w:line="240" w:lineRule="atLeast"/>
        <w:textAlignment w:val="bottom"/>
        <w:outlineLvl w:val="0"/>
        <w:rPr>
          <w:del w:id="795" w:author="mayan" w:date="2000-08-03T10:05:00Z"/>
          <w:sz w:val="21"/>
        </w:rPr>
      </w:pPr>
      <w:del w:id="796"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10"/>
        <w:widowControl/>
        <w:autoSpaceDE w:val="0"/>
        <w:autoSpaceDN w:val="0"/>
        <w:spacing w:before="480" w:after="480" w:line="240" w:lineRule="atLeast"/>
        <w:textAlignment w:val="bottom"/>
        <w:outlineLvl w:val="0"/>
        <w:rPr>
          <w:del w:id="797" w:author="mayan" w:date="2000-08-03T10:05:00Z"/>
          <w:sz w:val="24"/>
        </w:rPr>
      </w:pPr>
      <w:del w:id="798"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10"/>
        <w:widowControl/>
        <w:autoSpaceDE w:val="0"/>
        <w:autoSpaceDN w:val="0"/>
        <w:spacing w:before="480" w:after="480" w:line="240" w:lineRule="atLeast"/>
        <w:textAlignment w:val="bottom"/>
        <w:outlineLvl w:val="0"/>
        <w:rPr>
          <w:del w:id="799" w:author="mayan" w:date="2000-08-03T10:05:00Z"/>
          <w:sz w:val="21"/>
        </w:rPr>
      </w:pPr>
      <w:del w:id="800"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10"/>
        <w:widowControl/>
        <w:autoSpaceDE w:val="0"/>
        <w:autoSpaceDN w:val="0"/>
        <w:spacing w:before="480" w:after="480" w:line="240" w:lineRule="atLeast"/>
        <w:textAlignment w:val="bottom"/>
        <w:outlineLvl w:val="0"/>
        <w:rPr>
          <w:del w:id="801" w:author="mayan" w:date="2000-08-03T10:05:00Z"/>
          <w:sz w:val="21"/>
        </w:rPr>
      </w:pPr>
      <w:del w:id="802" w:author="mayan" w:date="2000-08-03T10:05:00Z">
        <w:r>
          <w:rPr>
            <w:rFonts w:hint="eastAsia"/>
            <w:sz w:val="21"/>
          </w:rPr>
          <w:delText>系统安装及启动部分应该包括如下内容：</w:delText>
        </w:r>
      </w:del>
    </w:p>
    <w:p w:rsidR="006C466E" w:rsidRDefault="006C466E" w:rsidP="006C466E">
      <w:pPr>
        <w:pStyle w:val="10"/>
        <w:widowControl/>
        <w:numPr>
          <w:numberingChange w:id="803" w:author="mayan" w:date="2000-07-28T13:43:00Z" w:original="%1:1:0:."/>
        </w:numPr>
        <w:autoSpaceDE w:val="0"/>
        <w:autoSpaceDN w:val="0"/>
        <w:spacing w:before="480" w:after="480" w:line="240" w:lineRule="atLeast"/>
        <w:textAlignment w:val="bottom"/>
        <w:outlineLvl w:val="0"/>
        <w:rPr>
          <w:del w:id="804" w:author="mayan" w:date="2000-08-03T10:05:00Z"/>
          <w:sz w:val="21"/>
        </w:rPr>
      </w:pPr>
      <w:del w:id="805" w:author="mayan" w:date="2000-08-03T10:05:00Z">
        <w:r>
          <w:rPr>
            <w:rFonts w:hint="eastAsia"/>
            <w:sz w:val="21"/>
          </w:rPr>
          <w:delText>系统的运行环境</w:delText>
        </w:r>
      </w:del>
    </w:p>
    <w:p w:rsidR="006C466E" w:rsidRDefault="006C466E" w:rsidP="006C466E">
      <w:pPr>
        <w:pStyle w:val="10"/>
        <w:widowControl/>
        <w:numPr>
          <w:numberingChange w:id="806" w:author="mayan" w:date="2000-07-28T13:43:00Z" w:original=""/>
        </w:numPr>
        <w:autoSpaceDE w:val="0"/>
        <w:autoSpaceDN w:val="0"/>
        <w:spacing w:before="480" w:after="480" w:line="240" w:lineRule="atLeast"/>
        <w:textAlignment w:val="bottom"/>
        <w:outlineLvl w:val="0"/>
        <w:rPr>
          <w:del w:id="807" w:author="mayan" w:date="2000-08-03T10:05:00Z"/>
          <w:sz w:val="21"/>
        </w:rPr>
      </w:pPr>
      <w:del w:id="808"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10"/>
        <w:widowControl/>
        <w:numPr>
          <w:numberingChange w:id="809" w:author="mayan" w:date="2000-07-28T13:43:00Z" w:original=""/>
        </w:numPr>
        <w:autoSpaceDE w:val="0"/>
        <w:autoSpaceDN w:val="0"/>
        <w:spacing w:before="480" w:after="480" w:line="240" w:lineRule="atLeast"/>
        <w:textAlignment w:val="bottom"/>
        <w:outlineLvl w:val="0"/>
        <w:rPr>
          <w:del w:id="810" w:author="mayan" w:date="2000-08-03T10:05:00Z"/>
          <w:sz w:val="21"/>
        </w:rPr>
      </w:pPr>
      <w:del w:id="811"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10"/>
        <w:widowControl/>
        <w:numPr>
          <w:numberingChange w:id="812" w:author="mayan" w:date="2000-07-28T13:43:00Z" w:original=""/>
        </w:numPr>
        <w:autoSpaceDE w:val="0"/>
        <w:autoSpaceDN w:val="0"/>
        <w:spacing w:before="480" w:after="480" w:line="240" w:lineRule="atLeast"/>
        <w:textAlignment w:val="bottom"/>
        <w:outlineLvl w:val="0"/>
        <w:rPr>
          <w:del w:id="813" w:author="mayan" w:date="2000-08-03T10:05:00Z"/>
          <w:sz w:val="21"/>
        </w:rPr>
      </w:pPr>
      <w:del w:id="814" w:author="mayan" w:date="2000-08-03T10:05:00Z">
        <w:r>
          <w:rPr>
            <w:rFonts w:hint="eastAsia"/>
            <w:sz w:val="21"/>
          </w:rPr>
          <w:delText>其它环境要求说明〖条件〗：应该说明要求的任何其它环境。</w:delText>
        </w:r>
      </w:del>
    </w:p>
    <w:p w:rsidR="006C466E" w:rsidRDefault="006C466E" w:rsidP="006C466E">
      <w:pPr>
        <w:pStyle w:val="10"/>
        <w:widowControl/>
        <w:numPr>
          <w:numberingChange w:id="815" w:author="mayan" w:date="2000-07-28T13:43:00Z" w:original="%1:2:0:."/>
        </w:numPr>
        <w:autoSpaceDE w:val="0"/>
        <w:autoSpaceDN w:val="0"/>
        <w:spacing w:before="480" w:after="480" w:line="240" w:lineRule="atLeast"/>
        <w:textAlignment w:val="bottom"/>
        <w:outlineLvl w:val="0"/>
        <w:rPr>
          <w:del w:id="816" w:author="mayan" w:date="2000-08-03T10:05:00Z"/>
          <w:sz w:val="21"/>
        </w:rPr>
      </w:pPr>
      <w:del w:id="817" w:author="mayan" w:date="2000-08-03T10:05:00Z">
        <w:r>
          <w:rPr>
            <w:rFonts w:hint="eastAsia"/>
            <w:sz w:val="21"/>
          </w:rPr>
          <w:delText>系统的安装</w:delText>
        </w:r>
      </w:del>
    </w:p>
    <w:p w:rsidR="006C466E" w:rsidRDefault="006C466E" w:rsidP="006C466E">
      <w:pPr>
        <w:pStyle w:val="10"/>
        <w:widowControl/>
        <w:autoSpaceDE w:val="0"/>
        <w:autoSpaceDN w:val="0"/>
        <w:spacing w:before="480" w:after="480" w:line="240" w:lineRule="atLeast"/>
        <w:textAlignment w:val="bottom"/>
        <w:outlineLvl w:val="0"/>
        <w:rPr>
          <w:del w:id="818" w:author="mayan" w:date="2000-08-03T10:05:00Z"/>
          <w:sz w:val="21"/>
        </w:rPr>
      </w:pPr>
      <w:del w:id="819" w:author="mayan" w:date="2000-08-03T10:05:00Z">
        <w:r>
          <w:rPr>
            <w:rFonts w:hint="eastAsia"/>
            <w:sz w:val="21"/>
          </w:rPr>
          <w:lastRenderedPageBreak/>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10"/>
        <w:widowControl/>
        <w:numPr>
          <w:numberingChange w:id="820" w:author="mayan" w:date="2000-07-28T13:43:00Z" w:original=""/>
        </w:numPr>
        <w:autoSpaceDE w:val="0"/>
        <w:autoSpaceDN w:val="0"/>
        <w:spacing w:before="480" w:after="480" w:line="240" w:lineRule="atLeast"/>
        <w:textAlignment w:val="bottom"/>
        <w:outlineLvl w:val="0"/>
        <w:rPr>
          <w:del w:id="821" w:author="mayan" w:date="2000-08-03T10:05:00Z"/>
          <w:sz w:val="21"/>
        </w:rPr>
      </w:pPr>
      <w:del w:id="822"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10"/>
        <w:widowControl/>
        <w:numPr>
          <w:numberingChange w:id="823" w:author="mayan" w:date="2000-07-28T13:43:00Z" w:original=""/>
        </w:numPr>
        <w:autoSpaceDE w:val="0"/>
        <w:autoSpaceDN w:val="0"/>
        <w:spacing w:before="480" w:after="480" w:line="240" w:lineRule="atLeast"/>
        <w:textAlignment w:val="bottom"/>
        <w:outlineLvl w:val="0"/>
        <w:rPr>
          <w:del w:id="824" w:author="mayan" w:date="2000-08-03T10:05:00Z"/>
          <w:sz w:val="21"/>
        </w:rPr>
      </w:pPr>
      <w:del w:id="825" w:author="mayan" w:date="2000-08-03T10:05:00Z">
        <w:r>
          <w:rPr>
            <w:rFonts w:hint="eastAsia"/>
            <w:sz w:val="21"/>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26" w:author="mayan" w:date="2000-08-03T10:05:00Z"/>
          <w:sz w:val="21"/>
        </w:rPr>
      </w:pPr>
      <w:del w:id="827"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10"/>
        <w:widowControl/>
        <w:autoSpaceDE w:val="0"/>
        <w:autoSpaceDN w:val="0"/>
        <w:spacing w:before="480" w:after="480" w:line="240" w:lineRule="atLeast"/>
        <w:textAlignment w:val="bottom"/>
        <w:outlineLvl w:val="0"/>
        <w:rPr>
          <w:del w:id="828" w:author="mayan" w:date="2000-08-03T10:05:00Z"/>
          <w:sz w:val="21"/>
        </w:rPr>
      </w:pPr>
      <w:del w:id="829"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10"/>
        <w:widowControl/>
        <w:numPr>
          <w:numberingChange w:id="830" w:author="mayan" w:date="2000-07-28T13:43:00Z" w:original=""/>
        </w:numPr>
        <w:autoSpaceDE w:val="0"/>
        <w:autoSpaceDN w:val="0"/>
        <w:spacing w:before="480" w:after="480" w:line="240" w:lineRule="atLeast"/>
        <w:textAlignment w:val="bottom"/>
        <w:outlineLvl w:val="0"/>
        <w:rPr>
          <w:del w:id="831" w:author="mayan" w:date="2000-08-03T10:05:00Z"/>
          <w:sz w:val="21"/>
        </w:rPr>
      </w:pPr>
      <w:del w:id="832"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10"/>
        <w:widowControl/>
        <w:numPr>
          <w:numberingChange w:id="833" w:author="mayan" w:date="2000-07-28T13:43:00Z" w:original="%1:3:0:."/>
        </w:numPr>
        <w:autoSpaceDE w:val="0"/>
        <w:autoSpaceDN w:val="0"/>
        <w:spacing w:before="480" w:after="480" w:line="240" w:lineRule="atLeast"/>
        <w:textAlignment w:val="bottom"/>
        <w:outlineLvl w:val="0"/>
        <w:rPr>
          <w:del w:id="834" w:author="mayan" w:date="2000-08-03T10:05:00Z"/>
          <w:sz w:val="21"/>
        </w:rPr>
      </w:pPr>
      <w:del w:id="835"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10"/>
        <w:widowControl/>
        <w:autoSpaceDE w:val="0"/>
        <w:autoSpaceDN w:val="0"/>
        <w:spacing w:before="480" w:after="480" w:line="240" w:lineRule="atLeast"/>
        <w:textAlignment w:val="bottom"/>
        <w:outlineLvl w:val="0"/>
        <w:rPr>
          <w:del w:id="836" w:author="mayan" w:date="2000-08-03T10:05:00Z"/>
          <w:sz w:val="21"/>
        </w:rPr>
      </w:pPr>
      <w:del w:id="837" w:author="mayan" w:date="2000-08-03T10:05:00Z">
        <w:r>
          <w:rPr>
            <w:rFonts w:hint="eastAsia"/>
            <w:sz w:val="21"/>
          </w:rPr>
          <w:delText>对于系统的安装及启动的结构总结如下，供编写用户手册时参考：</w:delText>
        </w:r>
      </w:del>
    </w:p>
    <w:p w:rsidR="006C466E" w:rsidRDefault="006C466E" w:rsidP="006C466E">
      <w:pPr>
        <w:pStyle w:val="10"/>
        <w:widowControl/>
        <w:autoSpaceDE w:val="0"/>
        <w:autoSpaceDN w:val="0"/>
        <w:spacing w:before="480" w:after="480" w:line="240" w:lineRule="atLeast"/>
        <w:textAlignment w:val="bottom"/>
        <w:outlineLvl w:val="0"/>
        <w:rPr>
          <w:del w:id="838" w:author="mayan" w:date="2000-08-03T10:05:00Z"/>
        </w:rPr>
      </w:pPr>
      <w:del w:id="839"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10"/>
        <w:widowControl/>
        <w:autoSpaceDE w:val="0"/>
        <w:autoSpaceDN w:val="0"/>
        <w:spacing w:before="480" w:after="480" w:line="240" w:lineRule="atLeast"/>
        <w:textAlignment w:val="bottom"/>
        <w:outlineLvl w:val="0"/>
        <w:rPr>
          <w:del w:id="840" w:author="mayan" w:date="2000-08-03T10:05:00Z"/>
        </w:rPr>
      </w:pPr>
      <w:del w:id="841"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10"/>
        <w:widowControl/>
        <w:autoSpaceDE w:val="0"/>
        <w:autoSpaceDN w:val="0"/>
        <w:spacing w:before="480" w:after="480" w:line="240" w:lineRule="atLeast"/>
        <w:textAlignment w:val="bottom"/>
        <w:outlineLvl w:val="0"/>
        <w:rPr>
          <w:del w:id="842" w:author="mayan" w:date="2000-08-03T10:05:00Z"/>
        </w:rPr>
      </w:pPr>
      <w:del w:id="843"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44" w:author="mayan" w:date="2000-08-03T10:05:00Z"/>
        </w:rPr>
      </w:pPr>
      <w:del w:id="845"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10"/>
        <w:widowControl/>
        <w:autoSpaceDE w:val="0"/>
        <w:autoSpaceDN w:val="0"/>
        <w:spacing w:before="480" w:after="480" w:line="240" w:lineRule="atLeast"/>
        <w:textAlignment w:val="bottom"/>
        <w:outlineLvl w:val="0"/>
        <w:rPr>
          <w:del w:id="846" w:author="mayan" w:date="2000-08-03T10:05:00Z"/>
        </w:rPr>
      </w:pPr>
      <w:del w:id="847"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48" w:author="mayan" w:date="2000-08-03T10:05:00Z"/>
        </w:rPr>
      </w:pPr>
      <w:del w:id="849"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10"/>
        <w:widowControl/>
        <w:autoSpaceDE w:val="0"/>
        <w:autoSpaceDN w:val="0"/>
        <w:spacing w:before="480" w:after="480" w:line="240" w:lineRule="atLeast"/>
        <w:textAlignment w:val="bottom"/>
        <w:outlineLvl w:val="0"/>
        <w:rPr>
          <w:del w:id="850" w:author="mayan" w:date="2000-08-03T10:05:00Z"/>
        </w:rPr>
      </w:pPr>
      <w:del w:id="851"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52" w:author="mayan" w:date="2000-08-03T10:05:00Z"/>
        </w:rPr>
      </w:pPr>
      <w:del w:id="853" w:author="mayan" w:date="2000-08-03T10:05:00Z">
        <w:r>
          <w:lastRenderedPageBreak/>
          <w:delText>|------</w:delText>
        </w:r>
        <w:r>
          <w:rPr>
            <w:rFonts w:hint="eastAsia"/>
          </w:rPr>
          <w:delText>系统的启动</w:delText>
        </w:r>
      </w:del>
    </w:p>
    <w:p w:rsidR="006C466E" w:rsidRDefault="006C466E" w:rsidP="006C466E">
      <w:pPr>
        <w:pStyle w:val="10"/>
        <w:widowControl/>
        <w:autoSpaceDE w:val="0"/>
        <w:autoSpaceDN w:val="0"/>
        <w:spacing w:before="480" w:after="480" w:line="240" w:lineRule="atLeast"/>
        <w:textAlignment w:val="bottom"/>
        <w:outlineLvl w:val="0"/>
        <w:rPr>
          <w:del w:id="854" w:author="mayan" w:date="2000-08-03T10:05:00Z"/>
          <w:sz w:val="24"/>
        </w:rPr>
      </w:pPr>
      <w:del w:id="855"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10"/>
        <w:widowControl/>
        <w:autoSpaceDE w:val="0"/>
        <w:autoSpaceDN w:val="0"/>
        <w:spacing w:before="480" w:after="480" w:line="240" w:lineRule="atLeast"/>
        <w:textAlignment w:val="bottom"/>
        <w:outlineLvl w:val="0"/>
        <w:rPr>
          <w:del w:id="856" w:author="mayan" w:date="2000-08-03T10:05:00Z"/>
          <w:sz w:val="21"/>
        </w:rPr>
      </w:pPr>
      <w:del w:id="857"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10"/>
        <w:widowControl/>
        <w:autoSpaceDE w:val="0"/>
        <w:autoSpaceDN w:val="0"/>
        <w:spacing w:before="480" w:after="480" w:line="240" w:lineRule="atLeast"/>
        <w:textAlignment w:val="bottom"/>
        <w:outlineLvl w:val="0"/>
        <w:rPr>
          <w:del w:id="858" w:author="mayan" w:date="2000-07-28T13:43:00Z"/>
          <w:sz w:val="21"/>
        </w:rPr>
      </w:pPr>
      <w:del w:id="859"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10"/>
        <w:widowControl/>
        <w:autoSpaceDE w:val="0"/>
        <w:autoSpaceDN w:val="0"/>
        <w:spacing w:before="480" w:after="480" w:line="240" w:lineRule="atLeast"/>
        <w:textAlignment w:val="bottom"/>
        <w:outlineLvl w:val="0"/>
        <w:rPr>
          <w:del w:id="860" w:author="mayan" w:date="2000-07-28T13:43:00Z"/>
          <w:sz w:val="21"/>
        </w:rPr>
      </w:pPr>
      <w:del w:id="861" w:author="mayan" w:date="2000-07-28T13:43:00Z">
        <w:r>
          <w:rPr>
            <w:rFonts w:hint="eastAsia"/>
            <w:sz w:val="21"/>
          </w:rPr>
          <w:delText>系统操作说明部分的编写应遵循以下原则：</w:delText>
        </w:r>
      </w:del>
    </w:p>
    <w:p w:rsidR="006C466E" w:rsidRDefault="006C466E" w:rsidP="006C466E">
      <w:pPr>
        <w:pStyle w:val="10"/>
        <w:widowControl/>
        <w:numPr>
          <w:numberingChange w:id="862" w:author="mayan" w:date="2000-07-28T13:43:00Z" w:original="%1:1:0:."/>
        </w:numPr>
        <w:autoSpaceDE w:val="0"/>
        <w:autoSpaceDN w:val="0"/>
        <w:spacing w:before="480" w:after="480" w:line="240" w:lineRule="atLeast"/>
        <w:textAlignment w:val="bottom"/>
        <w:outlineLvl w:val="0"/>
        <w:rPr>
          <w:del w:id="863" w:author="mayan" w:date="2000-08-03T10:05:00Z"/>
          <w:sz w:val="21"/>
        </w:rPr>
      </w:pPr>
      <w:del w:id="864" w:author="mayan" w:date="2000-08-03T10:05:00Z">
        <w:r>
          <w:rPr>
            <w:rFonts w:hint="eastAsia"/>
            <w:sz w:val="21"/>
          </w:rPr>
          <w:delText>应该以系统的功能为主线进行说明介绍</w:delText>
        </w:r>
      </w:del>
    </w:p>
    <w:p w:rsidR="006C466E" w:rsidRDefault="006C466E" w:rsidP="006C466E">
      <w:pPr>
        <w:pStyle w:val="10"/>
        <w:widowControl/>
        <w:numPr>
          <w:numberingChange w:id="865" w:author="mayan" w:date="2000-07-28T13:43:00Z" w:original="%1:2:0:."/>
        </w:numPr>
        <w:autoSpaceDE w:val="0"/>
        <w:autoSpaceDN w:val="0"/>
        <w:spacing w:before="480" w:after="480" w:line="240" w:lineRule="atLeast"/>
        <w:textAlignment w:val="bottom"/>
        <w:outlineLvl w:val="0"/>
        <w:rPr>
          <w:del w:id="866" w:author="mayan" w:date="2000-08-03T10:05:00Z"/>
          <w:sz w:val="21"/>
        </w:rPr>
      </w:pPr>
      <w:del w:id="867"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10"/>
        <w:widowControl/>
        <w:numPr>
          <w:numberingChange w:id="868" w:author="mayan" w:date="2000-07-28T13:43:00Z" w:original="%1:3:0:."/>
        </w:numPr>
        <w:autoSpaceDE w:val="0"/>
        <w:autoSpaceDN w:val="0"/>
        <w:spacing w:before="480" w:after="480" w:line="240" w:lineRule="atLeast"/>
        <w:textAlignment w:val="bottom"/>
        <w:outlineLvl w:val="0"/>
        <w:rPr>
          <w:del w:id="869" w:author="mayan" w:date="2000-08-03T10:05:00Z"/>
          <w:sz w:val="21"/>
        </w:rPr>
      </w:pPr>
      <w:del w:id="870"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10"/>
        <w:widowControl/>
        <w:numPr>
          <w:numberingChange w:id="871" w:author="mayan" w:date="2000-07-28T13:43:00Z" w:original="%1:4:0:."/>
        </w:numPr>
        <w:autoSpaceDE w:val="0"/>
        <w:autoSpaceDN w:val="0"/>
        <w:spacing w:before="480" w:after="480" w:line="240" w:lineRule="atLeast"/>
        <w:textAlignment w:val="bottom"/>
        <w:outlineLvl w:val="0"/>
        <w:rPr>
          <w:del w:id="872" w:author="mayan" w:date="2000-08-03T10:05:00Z"/>
          <w:sz w:val="21"/>
        </w:rPr>
      </w:pPr>
      <w:del w:id="873" w:author="mayan" w:date="2000-08-03T10:05:00Z">
        <w:r>
          <w:rPr>
            <w:rFonts w:hint="eastAsia"/>
            <w:sz w:val="21"/>
          </w:rPr>
          <w:delText>应该详细地描述操作过程中的每一步</w:delText>
        </w:r>
      </w:del>
    </w:p>
    <w:p w:rsidR="006C466E" w:rsidRDefault="006C466E" w:rsidP="006C466E">
      <w:pPr>
        <w:pStyle w:val="10"/>
        <w:widowControl/>
        <w:numPr>
          <w:numberingChange w:id="874" w:author="mayan" w:date="2000-07-28T13:43:00Z" w:original="%1:5:0:."/>
        </w:numPr>
        <w:autoSpaceDE w:val="0"/>
        <w:autoSpaceDN w:val="0"/>
        <w:spacing w:before="480" w:after="480" w:line="240" w:lineRule="atLeast"/>
        <w:textAlignment w:val="bottom"/>
        <w:outlineLvl w:val="0"/>
        <w:rPr>
          <w:del w:id="875" w:author="mayan" w:date="2000-08-03T10:05:00Z"/>
          <w:sz w:val="21"/>
        </w:rPr>
      </w:pPr>
      <w:del w:id="876"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10"/>
        <w:widowControl/>
        <w:numPr>
          <w:numberingChange w:id="877" w:author="mayan" w:date="2000-07-28T13:43:00Z" w:original="%1:6:0:."/>
        </w:numPr>
        <w:autoSpaceDE w:val="0"/>
        <w:autoSpaceDN w:val="0"/>
        <w:spacing w:before="480" w:after="480" w:line="240" w:lineRule="atLeast"/>
        <w:textAlignment w:val="bottom"/>
        <w:outlineLvl w:val="0"/>
        <w:rPr>
          <w:del w:id="878" w:author="mayan" w:date="2000-08-03T10:05:00Z"/>
          <w:sz w:val="21"/>
        </w:rPr>
      </w:pPr>
      <w:del w:id="879"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10"/>
        <w:widowControl/>
        <w:numPr>
          <w:numberingChange w:id="880" w:author="mayan" w:date="2000-07-28T13:43:00Z" w:original="%1:7:0:."/>
        </w:numPr>
        <w:autoSpaceDE w:val="0"/>
        <w:autoSpaceDN w:val="0"/>
        <w:spacing w:before="480" w:after="480" w:line="240" w:lineRule="atLeast"/>
        <w:textAlignment w:val="bottom"/>
        <w:outlineLvl w:val="0"/>
        <w:rPr>
          <w:del w:id="881" w:author="mayan" w:date="2000-08-03T10:05:00Z"/>
        </w:rPr>
      </w:pPr>
      <w:del w:id="882"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10"/>
        <w:widowControl/>
        <w:numPr>
          <w:numberingChange w:id="883" w:author="mayan" w:date="2000-07-28T13:43:00Z" w:original="%1:8:0:."/>
        </w:numPr>
        <w:autoSpaceDE w:val="0"/>
        <w:autoSpaceDN w:val="0"/>
        <w:spacing w:before="480" w:after="480" w:line="240" w:lineRule="atLeast"/>
        <w:textAlignment w:val="bottom"/>
        <w:outlineLvl w:val="0"/>
        <w:rPr>
          <w:del w:id="884" w:author="mayan" w:date="2000-08-03T10:05:00Z"/>
        </w:rPr>
      </w:pPr>
      <w:del w:id="885"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10"/>
        <w:widowControl/>
        <w:numPr>
          <w:numberingChange w:id="886" w:author="mayan" w:date="2000-07-28T13:43:00Z" w:original="%1:9:0:."/>
        </w:numPr>
        <w:autoSpaceDE w:val="0"/>
        <w:autoSpaceDN w:val="0"/>
        <w:spacing w:before="480" w:after="480" w:line="240" w:lineRule="atLeast"/>
        <w:textAlignment w:val="bottom"/>
        <w:outlineLvl w:val="0"/>
        <w:rPr>
          <w:del w:id="887" w:author="mayan" w:date="2000-08-03T10:05:00Z"/>
          <w:sz w:val="21"/>
        </w:rPr>
      </w:pPr>
      <w:del w:id="888"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10"/>
        <w:widowControl/>
        <w:autoSpaceDE w:val="0"/>
        <w:autoSpaceDN w:val="0"/>
        <w:spacing w:before="480" w:after="480" w:line="240" w:lineRule="atLeast"/>
        <w:textAlignment w:val="bottom"/>
        <w:outlineLvl w:val="0"/>
        <w:rPr>
          <w:del w:id="889" w:author="mayan" w:date="2000-08-03T10:05:00Z"/>
          <w:sz w:val="21"/>
        </w:rPr>
      </w:pPr>
      <w:del w:id="890" w:author="mayan" w:date="2000-08-03T10:05:00Z">
        <w:r>
          <w:rPr>
            <w:rFonts w:hint="eastAsia"/>
            <w:sz w:val="21"/>
          </w:rPr>
          <w:delText>在对功能的具体描述中，可以参考下面的操作步骤：</w:delText>
        </w:r>
      </w:del>
    </w:p>
    <w:p w:rsidR="006C466E" w:rsidRDefault="006C466E" w:rsidP="006C466E">
      <w:pPr>
        <w:pStyle w:val="10"/>
        <w:widowControl/>
        <w:numPr>
          <w:numberingChange w:id="891" w:author="mayan" w:date="2000-07-28T13:43:00Z" w:original="%1:1:0:."/>
        </w:numPr>
        <w:autoSpaceDE w:val="0"/>
        <w:autoSpaceDN w:val="0"/>
        <w:spacing w:before="480" w:after="480" w:line="240" w:lineRule="atLeast"/>
        <w:textAlignment w:val="bottom"/>
        <w:outlineLvl w:val="0"/>
        <w:rPr>
          <w:del w:id="892" w:author="mayan" w:date="2000-08-03T10:05:00Z"/>
          <w:sz w:val="21"/>
        </w:rPr>
      </w:pPr>
      <w:del w:id="893" w:author="mayan" w:date="2000-08-03T10:05:00Z">
        <w:r>
          <w:rPr>
            <w:rFonts w:hint="eastAsia"/>
            <w:sz w:val="21"/>
          </w:rPr>
          <w:delText>启动某一程序，进入该程序的主界面。</w:delText>
        </w:r>
      </w:del>
    </w:p>
    <w:p w:rsidR="006C466E" w:rsidRDefault="006C466E" w:rsidP="006C466E">
      <w:pPr>
        <w:pStyle w:val="10"/>
        <w:widowControl/>
        <w:numPr>
          <w:numberingChange w:id="894" w:author="mayan" w:date="2000-07-28T13:43:00Z" w:original="%1:2:0:."/>
        </w:numPr>
        <w:autoSpaceDE w:val="0"/>
        <w:autoSpaceDN w:val="0"/>
        <w:spacing w:before="480" w:after="480" w:line="240" w:lineRule="atLeast"/>
        <w:textAlignment w:val="bottom"/>
        <w:outlineLvl w:val="0"/>
        <w:rPr>
          <w:del w:id="895" w:author="mayan" w:date="2000-08-03T10:05:00Z"/>
          <w:sz w:val="21"/>
        </w:rPr>
      </w:pPr>
      <w:del w:id="896" w:author="mayan" w:date="2000-08-03T10:05:00Z">
        <w:r>
          <w:rPr>
            <w:rFonts w:hint="eastAsia"/>
            <w:sz w:val="21"/>
          </w:rPr>
          <w:delText>执行某一功能（选择菜单或工具按钮）。</w:delText>
        </w:r>
      </w:del>
    </w:p>
    <w:p w:rsidR="006C466E" w:rsidRDefault="006C466E" w:rsidP="006C466E">
      <w:pPr>
        <w:pStyle w:val="10"/>
        <w:widowControl/>
        <w:numPr>
          <w:numberingChange w:id="897" w:author="mayan" w:date="2000-07-28T13:43:00Z" w:original="%1:3:0:."/>
        </w:numPr>
        <w:autoSpaceDE w:val="0"/>
        <w:autoSpaceDN w:val="0"/>
        <w:spacing w:before="480" w:after="480" w:line="240" w:lineRule="atLeast"/>
        <w:textAlignment w:val="bottom"/>
        <w:outlineLvl w:val="0"/>
        <w:rPr>
          <w:del w:id="898" w:author="mayan" w:date="2000-08-03T10:05:00Z"/>
          <w:sz w:val="21"/>
        </w:rPr>
      </w:pPr>
      <w:del w:id="899" w:author="mayan" w:date="2000-08-03T10:05:00Z">
        <w:r>
          <w:rPr>
            <w:rFonts w:hint="eastAsia"/>
            <w:sz w:val="21"/>
          </w:rPr>
          <w:lastRenderedPageBreak/>
          <w:delText>弹出相关界面。</w:delText>
        </w:r>
      </w:del>
    </w:p>
    <w:p w:rsidR="006C466E" w:rsidRDefault="006C466E" w:rsidP="006C466E">
      <w:pPr>
        <w:pStyle w:val="10"/>
        <w:widowControl/>
        <w:numPr>
          <w:numberingChange w:id="900" w:author="mayan" w:date="2000-07-28T13:43:00Z" w:original="%1:4:0:."/>
        </w:numPr>
        <w:autoSpaceDE w:val="0"/>
        <w:autoSpaceDN w:val="0"/>
        <w:spacing w:before="480" w:after="480" w:line="240" w:lineRule="atLeast"/>
        <w:textAlignment w:val="bottom"/>
        <w:outlineLvl w:val="0"/>
        <w:rPr>
          <w:del w:id="901" w:author="mayan" w:date="2000-08-03T10:05:00Z"/>
          <w:sz w:val="21"/>
        </w:rPr>
      </w:pPr>
      <w:del w:id="902" w:author="mayan" w:date="2000-08-03T10:05:00Z">
        <w:r>
          <w:rPr>
            <w:rFonts w:hint="eastAsia"/>
            <w:sz w:val="21"/>
          </w:rPr>
          <w:delText>对输入信息予以说明。</w:delText>
        </w:r>
      </w:del>
    </w:p>
    <w:p w:rsidR="006C466E" w:rsidRDefault="006C466E" w:rsidP="006C466E">
      <w:pPr>
        <w:pStyle w:val="10"/>
        <w:widowControl/>
        <w:numPr>
          <w:numberingChange w:id="903" w:author="mayan" w:date="2000-07-28T13:43:00Z" w:original="%1:5:0:."/>
        </w:numPr>
        <w:autoSpaceDE w:val="0"/>
        <w:autoSpaceDN w:val="0"/>
        <w:spacing w:before="480" w:after="480" w:line="240" w:lineRule="atLeast"/>
        <w:textAlignment w:val="bottom"/>
        <w:outlineLvl w:val="0"/>
        <w:rPr>
          <w:del w:id="904" w:author="mayan" w:date="2000-08-03T10:05:00Z"/>
          <w:sz w:val="21"/>
        </w:rPr>
      </w:pPr>
      <w:del w:id="905" w:author="mayan" w:date="2000-08-03T10:05:00Z">
        <w:r>
          <w:rPr>
            <w:rFonts w:hint="eastAsia"/>
            <w:sz w:val="21"/>
          </w:rPr>
          <w:delText>继续操作（点击按钮）。</w:delText>
        </w:r>
      </w:del>
    </w:p>
    <w:p w:rsidR="006C466E" w:rsidRDefault="006C466E" w:rsidP="006C466E">
      <w:pPr>
        <w:pStyle w:val="10"/>
        <w:widowControl/>
        <w:numPr>
          <w:numberingChange w:id="906" w:author="mayan" w:date="2000-07-28T13:43:00Z" w:original="%1:6:0:."/>
        </w:numPr>
        <w:autoSpaceDE w:val="0"/>
        <w:autoSpaceDN w:val="0"/>
        <w:spacing w:before="480" w:after="480" w:line="240" w:lineRule="atLeast"/>
        <w:textAlignment w:val="bottom"/>
        <w:outlineLvl w:val="0"/>
        <w:rPr>
          <w:del w:id="907" w:author="mayan" w:date="2000-08-03T10:05:00Z"/>
          <w:sz w:val="21"/>
        </w:rPr>
      </w:pPr>
      <w:del w:id="908" w:author="mayan" w:date="2000-08-03T10:05:00Z">
        <w:r>
          <w:rPr>
            <w:rFonts w:hint="eastAsia"/>
            <w:sz w:val="21"/>
          </w:rPr>
          <w:delText>结果界面。</w:delText>
        </w:r>
      </w:del>
    </w:p>
    <w:p w:rsidR="006C466E" w:rsidRDefault="006C466E" w:rsidP="006C466E">
      <w:pPr>
        <w:pStyle w:val="10"/>
        <w:widowControl/>
        <w:numPr>
          <w:numberingChange w:id="909" w:author="mayan" w:date="2000-07-28T13:43:00Z" w:original="%1:7:0:."/>
        </w:numPr>
        <w:autoSpaceDE w:val="0"/>
        <w:autoSpaceDN w:val="0"/>
        <w:spacing w:before="480" w:after="480" w:line="240" w:lineRule="atLeast"/>
        <w:textAlignment w:val="bottom"/>
        <w:outlineLvl w:val="0"/>
        <w:rPr>
          <w:del w:id="910" w:author="mayan" w:date="2000-08-03T10:05:00Z"/>
          <w:sz w:val="21"/>
        </w:rPr>
      </w:pPr>
      <w:del w:id="911" w:author="mayan" w:date="2000-08-03T10:05:00Z">
        <w:r>
          <w:rPr>
            <w:rFonts w:hint="eastAsia"/>
            <w:sz w:val="21"/>
          </w:rPr>
          <w:delText>对输出信息予以说明。</w:delText>
        </w:r>
      </w:del>
    </w:p>
    <w:p w:rsidR="006C466E" w:rsidRDefault="006C466E" w:rsidP="006C466E">
      <w:pPr>
        <w:pStyle w:val="10"/>
        <w:widowControl/>
        <w:autoSpaceDE w:val="0"/>
        <w:autoSpaceDN w:val="0"/>
        <w:spacing w:before="480" w:after="480" w:line="240" w:lineRule="atLeast"/>
        <w:textAlignment w:val="bottom"/>
        <w:outlineLvl w:val="0"/>
        <w:rPr>
          <w:del w:id="912" w:author="mayan" w:date="2000-08-03T10:05:00Z"/>
          <w:sz w:val="21"/>
        </w:rPr>
      </w:pPr>
      <w:del w:id="913"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914" w:author="jxd" w:date="2000-07-27T08:49:00Z">
        <w:del w:id="915" w:author="mayan" w:date="2000-08-03T10:05:00Z">
          <w:r>
            <w:rPr>
              <w:rFonts w:hint="eastAsia"/>
              <w:sz w:val="21"/>
            </w:rPr>
            <w:delText>阈</w:delText>
          </w:r>
        </w:del>
      </w:ins>
      <w:del w:id="916" w:author="jxd" w:date="2000-07-27T08:49:00Z">
        <w:r>
          <w:rPr>
            <w:rFonts w:hint="eastAsia"/>
            <w:sz w:val="21"/>
          </w:rPr>
          <w:delText>阀</w:delText>
        </w:r>
      </w:del>
      <w:del w:id="917" w:author="mayan" w:date="2000-08-03T10:05:00Z">
        <w:r>
          <w:rPr>
            <w:rFonts w:hint="eastAsia"/>
            <w:sz w:val="21"/>
          </w:rPr>
          <w:delText>值就需要一定的技术和经验。</w:delText>
        </w:r>
      </w:del>
    </w:p>
    <w:p w:rsidR="006C466E" w:rsidRDefault="006C466E" w:rsidP="006C466E">
      <w:pPr>
        <w:pStyle w:val="10"/>
        <w:widowControl/>
        <w:autoSpaceDE w:val="0"/>
        <w:autoSpaceDN w:val="0"/>
        <w:spacing w:before="480" w:after="480" w:line="240" w:lineRule="atLeast"/>
        <w:textAlignment w:val="bottom"/>
        <w:outlineLvl w:val="0"/>
        <w:rPr>
          <w:del w:id="918" w:author="mayan" w:date="2000-08-03T10:05:00Z"/>
          <w:sz w:val="21"/>
        </w:rPr>
      </w:pPr>
      <w:del w:id="919"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10"/>
        <w:widowControl/>
        <w:numPr>
          <w:numberingChange w:id="920" w:author="mayan" w:date="2000-07-28T13:43:00Z" w:original="%1:1:0:."/>
        </w:numPr>
        <w:autoSpaceDE w:val="0"/>
        <w:autoSpaceDN w:val="0"/>
        <w:spacing w:before="480" w:after="480" w:line="240" w:lineRule="atLeast"/>
        <w:textAlignment w:val="bottom"/>
        <w:outlineLvl w:val="0"/>
        <w:rPr>
          <w:del w:id="921" w:author="mayan" w:date="2000-08-03T10:05:00Z"/>
          <w:sz w:val="21"/>
        </w:rPr>
      </w:pPr>
      <w:del w:id="922"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10"/>
        <w:widowControl/>
        <w:numPr>
          <w:numberingChange w:id="923" w:author="mayan" w:date="2000-07-28T13:43:00Z" w:original="%1:1:0:)"/>
        </w:numPr>
        <w:autoSpaceDE w:val="0"/>
        <w:autoSpaceDN w:val="0"/>
        <w:spacing w:before="480" w:after="480" w:line="240" w:lineRule="atLeast"/>
        <w:textAlignment w:val="bottom"/>
        <w:outlineLvl w:val="0"/>
        <w:rPr>
          <w:del w:id="924" w:author="mayan" w:date="2000-08-03T10:05:00Z"/>
          <w:sz w:val="21"/>
        </w:rPr>
      </w:pPr>
      <w:del w:id="925"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10"/>
        <w:widowControl/>
        <w:numPr>
          <w:numberingChange w:id="926" w:author="mayan" w:date="2000-07-28T13:43:00Z" w:original="%1:2:0:)"/>
        </w:numPr>
        <w:autoSpaceDE w:val="0"/>
        <w:autoSpaceDN w:val="0"/>
        <w:spacing w:before="480" w:after="480" w:line="240" w:lineRule="atLeast"/>
        <w:textAlignment w:val="bottom"/>
        <w:outlineLvl w:val="0"/>
        <w:rPr>
          <w:del w:id="927" w:author="mayan" w:date="2000-08-03T10:05:00Z"/>
          <w:sz w:val="21"/>
        </w:rPr>
      </w:pPr>
      <w:del w:id="928"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10"/>
        <w:widowControl/>
        <w:numPr>
          <w:numberingChange w:id="929" w:author="mayan" w:date="2000-07-28T13:43:00Z" w:original="%1:3:0:)"/>
        </w:numPr>
        <w:autoSpaceDE w:val="0"/>
        <w:autoSpaceDN w:val="0"/>
        <w:spacing w:before="480" w:after="480" w:line="240" w:lineRule="atLeast"/>
        <w:textAlignment w:val="bottom"/>
        <w:outlineLvl w:val="0"/>
        <w:rPr>
          <w:del w:id="930" w:author="mayan" w:date="2000-08-03T10:05:00Z"/>
          <w:sz w:val="21"/>
        </w:rPr>
      </w:pPr>
      <w:del w:id="931"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10"/>
        <w:widowControl/>
        <w:numPr>
          <w:numberingChange w:id="932" w:author="mayan" w:date="2000-07-28T13:43:00Z" w:original="%1:2:0:."/>
        </w:numPr>
        <w:autoSpaceDE w:val="0"/>
        <w:autoSpaceDN w:val="0"/>
        <w:spacing w:before="480" w:after="480" w:line="240" w:lineRule="atLeast"/>
        <w:textAlignment w:val="bottom"/>
        <w:outlineLvl w:val="0"/>
        <w:rPr>
          <w:del w:id="933" w:author="mayan" w:date="2000-08-03T10:05:00Z"/>
          <w:sz w:val="21"/>
        </w:rPr>
      </w:pPr>
      <w:del w:id="934"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10"/>
        <w:widowControl/>
        <w:autoSpaceDE w:val="0"/>
        <w:autoSpaceDN w:val="0"/>
        <w:spacing w:before="480" w:after="480" w:line="240" w:lineRule="atLeast"/>
        <w:textAlignment w:val="bottom"/>
        <w:outlineLvl w:val="0"/>
        <w:rPr>
          <w:del w:id="935" w:author="mayan" w:date="2000-08-03T10:05:00Z"/>
          <w:b/>
          <w:sz w:val="21"/>
        </w:rPr>
      </w:pPr>
      <w:del w:id="936"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10"/>
        <w:widowControl/>
        <w:autoSpaceDE w:val="0"/>
        <w:autoSpaceDN w:val="0"/>
        <w:spacing w:before="480" w:after="480" w:line="240" w:lineRule="atLeast"/>
        <w:textAlignment w:val="bottom"/>
        <w:outlineLvl w:val="0"/>
        <w:rPr>
          <w:del w:id="937" w:author="mayan" w:date="2000-08-03T10:05:00Z"/>
          <w:sz w:val="21"/>
        </w:rPr>
      </w:pPr>
      <w:del w:id="938"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39" w:author="mayan" w:date="2000-08-03T10:05:00Z"/>
          <w:sz w:val="21"/>
        </w:rPr>
      </w:pPr>
      <w:del w:id="940"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10"/>
        <w:widowControl/>
        <w:autoSpaceDE w:val="0"/>
        <w:autoSpaceDN w:val="0"/>
        <w:spacing w:before="480" w:after="480" w:line="240" w:lineRule="atLeast"/>
        <w:textAlignment w:val="bottom"/>
        <w:outlineLvl w:val="0"/>
        <w:rPr>
          <w:del w:id="941" w:author="mayan" w:date="2000-08-03T10:05:00Z"/>
          <w:sz w:val="21"/>
        </w:rPr>
      </w:pPr>
      <w:del w:id="942"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3" w:author="mayan" w:date="2000-08-03T10:05:00Z"/>
          <w:sz w:val="21"/>
        </w:rPr>
      </w:pPr>
      <w:del w:id="944" w:author="mayan" w:date="2000-08-03T10:05:00Z">
        <w:r>
          <w:rPr>
            <w:sz w:val="21"/>
          </w:rPr>
          <w:lastRenderedPageBreak/>
          <w:delText xml:space="preserve">4) </w:delText>
        </w:r>
        <w:r>
          <w:rPr>
            <w:rFonts w:hint="eastAsia"/>
            <w:sz w:val="21"/>
          </w:rPr>
          <w:delText>数据限制〖条件〗：如果对数据有限制，如数据的大小限制，则应当给予说明。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5" w:author="mayan" w:date="2000-08-03T10:05:00Z"/>
          <w:sz w:val="21"/>
        </w:rPr>
      </w:pPr>
      <w:del w:id="946"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10"/>
        <w:widowControl/>
        <w:numPr>
          <w:numberingChange w:id="947" w:author="mayan" w:date="2000-07-28T13:43:00Z" w:original="%1:3:0:."/>
        </w:numPr>
        <w:autoSpaceDE w:val="0"/>
        <w:autoSpaceDN w:val="0"/>
        <w:spacing w:before="480" w:after="480" w:line="240" w:lineRule="atLeast"/>
        <w:textAlignment w:val="bottom"/>
        <w:outlineLvl w:val="0"/>
        <w:rPr>
          <w:del w:id="948" w:author="mayan" w:date="2000-08-03T10:05:00Z"/>
          <w:sz w:val="21"/>
        </w:rPr>
      </w:pPr>
      <w:del w:id="949"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10"/>
        <w:widowControl/>
        <w:autoSpaceDE w:val="0"/>
        <w:autoSpaceDN w:val="0"/>
        <w:spacing w:before="480" w:after="480" w:line="240" w:lineRule="atLeast"/>
        <w:textAlignment w:val="bottom"/>
        <w:outlineLvl w:val="0"/>
        <w:rPr>
          <w:del w:id="950" w:author="mayan" w:date="2000-08-03T10:05:00Z"/>
          <w:sz w:val="21"/>
        </w:rPr>
      </w:pPr>
    </w:p>
    <w:p w:rsidR="006C466E" w:rsidRDefault="006C466E" w:rsidP="006C466E">
      <w:pPr>
        <w:pStyle w:val="10"/>
        <w:widowControl/>
        <w:numPr>
          <w:numberingChange w:id="951" w:author="mayan" w:date="2000-07-28T13:43:00Z" w:original="%1:4:0:."/>
        </w:numPr>
        <w:autoSpaceDE w:val="0"/>
        <w:autoSpaceDN w:val="0"/>
        <w:spacing w:before="480" w:after="480" w:line="240" w:lineRule="atLeast"/>
        <w:textAlignment w:val="bottom"/>
        <w:outlineLvl w:val="0"/>
        <w:rPr>
          <w:del w:id="952" w:author="mayan" w:date="2000-08-03T10:05:00Z"/>
          <w:sz w:val="21"/>
        </w:rPr>
      </w:pPr>
      <w:del w:id="953" w:author="mayan" w:date="2000-08-03T10:05:00Z">
        <w:r>
          <w:rPr>
            <w:rFonts w:hint="eastAsia"/>
            <w:sz w:val="21"/>
          </w:rPr>
          <w:delText>出错处理：应当给出各种出错情况以及相应的处理措施。</w:delText>
        </w:r>
      </w:del>
    </w:p>
    <w:p w:rsidR="006C466E" w:rsidRDefault="006C466E" w:rsidP="006C466E">
      <w:pPr>
        <w:pStyle w:val="10"/>
        <w:widowControl/>
        <w:numPr>
          <w:numberingChange w:id="954" w:author="mayan" w:date="2000-07-28T13:43:00Z" w:original="%1:5:0:."/>
        </w:numPr>
        <w:autoSpaceDE w:val="0"/>
        <w:autoSpaceDN w:val="0"/>
        <w:spacing w:before="480" w:after="480" w:line="240" w:lineRule="atLeast"/>
        <w:textAlignment w:val="bottom"/>
        <w:outlineLvl w:val="0"/>
        <w:rPr>
          <w:del w:id="955" w:author="jxd" w:date="2000-07-27T08:56:00Z"/>
          <w:sz w:val="21"/>
        </w:rPr>
      </w:pPr>
      <w:del w:id="956" w:author="jxd" w:date="2000-07-27T08:56:00Z">
        <w:r>
          <w:rPr>
            <w:rFonts w:hint="eastAsia"/>
            <w:sz w:val="21"/>
          </w:rPr>
          <w:delText>现对系统操作说明的步骤总结如下，供编写用户手册时参考：</w:delText>
        </w:r>
      </w:del>
    </w:p>
    <w:p w:rsidR="006C466E" w:rsidRDefault="006C466E" w:rsidP="006C466E">
      <w:pPr>
        <w:pStyle w:val="10"/>
        <w:widowControl/>
        <w:numPr>
          <w:numberingChange w:id="957" w:author="mayan" w:date="2000-07-28T13:43:00Z" w:original="%1:1:0:)"/>
        </w:numPr>
        <w:autoSpaceDE w:val="0"/>
        <w:autoSpaceDN w:val="0"/>
        <w:spacing w:before="480" w:after="480" w:line="240" w:lineRule="atLeast"/>
        <w:textAlignment w:val="bottom"/>
        <w:outlineLvl w:val="0"/>
        <w:rPr>
          <w:del w:id="958" w:author="jxd" w:date="2000-07-27T08:56:00Z"/>
          <w:sz w:val="21"/>
        </w:rPr>
      </w:pPr>
      <w:del w:id="959" w:author="jxd" w:date="2000-07-27T08:56:00Z">
        <w:r>
          <w:rPr>
            <w:rFonts w:hint="eastAsia"/>
            <w:sz w:val="21"/>
          </w:rPr>
          <w:delText>进入相关界面。</w:delText>
        </w:r>
      </w:del>
    </w:p>
    <w:p w:rsidR="006C466E" w:rsidRDefault="006C466E" w:rsidP="006C466E">
      <w:pPr>
        <w:pStyle w:val="10"/>
        <w:widowControl/>
        <w:numPr>
          <w:numberingChange w:id="960" w:author="mayan" w:date="2000-07-28T13:43:00Z" w:original="%1:2:0:)"/>
        </w:numPr>
        <w:autoSpaceDE w:val="0"/>
        <w:autoSpaceDN w:val="0"/>
        <w:spacing w:before="480" w:after="480" w:line="240" w:lineRule="atLeast"/>
        <w:textAlignment w:val="bottom"/>
        <w:outlineLvl w:val="0"/>
        <w:rPr>
          <w:del w:id="961" w:author="jxd" w:date="2000-07-27T08:56:00Z"/>
          <w:sz w:val="21"/>
        </w:rPr>
      </w:pPr>
      <w:del w:id="962" w:author="jxd" w:date="2000-07-27T08:56:00Z">
        <w:r>
          <w:rPr>
            <w:rFonts w:hint="eastAsia"/>
            <w:sz w:val="21"/>
          </w:rPr>
          <w:delText>调用命令（选择菜单、键入命令或点击工具按钮）。</w:delText>
        </w:r>
      </w:del>
    </w:p>
    <w:p w:rsidR="006C466E" w:rsidRDefault="006C466E" w:rsidP="006C466E">
      <w:pPr>
        <w:pStyle w:val="10"/>
        <w:widowControl/>
        <w:numPr>
          <w:numberingChange w:id="963" w:author="mayan" w:date="2000-07-28T13:43:00Z" w:original="%1:3:0:)"/>
        </w:numPr>
        <w:autoSpaceDE w:val="0"/>
        <w:autoSpaceDN w:val="0"/>
        <w:spacing w:before="480" w:after="480" w:line="240" w:lineRule="atLeast"/>
        <w:textAlignment w:val="bottom"/>
        <w:outlineLvl w:val="0"/>
        <w:rPr>
          <w:del w:id="964" w:author="jxd" w:date="2000-07-27T08:56:00Z"/>
          <w:sz w:val="21"/>
        </w:rPr>
      </w:pPr>
      <w:del w:id="965" w:author="jxd" w:date="2000-07-27T08:56:00Z">
        <w:r>
          <w:rPr>
            <w:rFonts w:hint="eastAsia"/>
            <w:sz w:val="21"/>
          </w:rPr>
          <w:delText>弹出相应的操作初始界面（或提示行）。</w:delText>
        </w:r>
      </w:del>
    </w:p>
    <w:p w:rsidR="006C466E" w:rsidRDefault="006C466E" w:rsidP="006C466E">
      <w:pPr>
        <w:pStyle w:val="10"/>
        <w:widowControl/>
        <w:numPr>
          <w:numberingChange w:id="966" w:author="mayan" w:date="2000-07-28T13:43:00Z" w:original="%1:4:0:)"/>
        </w:numPr>
        <w:autoSpaceDE w:val="0"/>
        <w:autoSpaceDN w:val="0"/>
        <w:spacing w:before="480" w:after="480" w:line="240" w:lineRule="atLeast"/>
        <w:textAlignment w:val="bottom"/>
        <w:outlineLvl w:val="0"/>
        <w:rPr>
          <w:del w:id="967" w:author="jxd" w:date="2000-07-27T08:56:00Z"/>
          <w:sz w:val="21"/>
        </w:rPr>
      </w:pPr>
      <w:del w:id="968" w:author="jxd" w:date="2000-07-27T08:56:00Z">
        <w:r>
          <w:rPr>
            <w:rFonts w:hint="eastAsia"/>
            <w:sz w:val="21"/>
          </w:rPr>
          <w:delText>对输入信息给予说明。</w:delText>
        </w:r>
      </w:del>
    </w:p>
    <w:p w:rsidR="006C466E" w:rsidRDefault="006C466E" w:rsidP="006C466E">
      <w:pPr>
        <w:pStyle w:val="10"/>
        <w:widowControl/>
        <w:numPr>
          <w:numberingChange w:id="969" w:author="mayan" w:date="2000-07-28T13:43:00Z" w:original="%1:5:0:)"/>
        </w:numPr>
        <w:autoSpaceDE w:val="0"/>
        <w:autoSpaceDN w:val="0"/>
        <w:spacing w:before="480" w:after="480" w:line="240" w:lineRule="atLeast"/>
        <w:textAlignment w:val="bottom"/>
        <w:outlineLvl w:val="0"/>
        <w:rPr>
          <w:del w:id="970" w:author="jxd" w:date="2000-07-27T08:56:00Z"/>
          <w:sz w:val="21"/>
        </w:rPr>
      </w:pPr>
      <w:del w:id="971" w:author="jxd" w:date="2000-07-27T08:56:00Z">
        <w:r>
          <w:rPr>
            <w:rFonts w:hint="eastAsia"/>
            <w:sz w:val="21"/>
          </w:rPr>
          <w:delText>继续操作（点击按钮或选择参数及键入按键等）。</w:delText>
        </w:r>
      </w:del>
    </w:p>
    <w:p w:rsidR="006C466E" w:rsidRDefault="006C466E" w:rsidP="006C466E">
      <w:pPr>
        <w:pStyle w:val="10"/>
        <w:widowControl/>
        <w:numPr>
          <w:numberingChange w:id="972" w:author="mayan" w:date="2000-07-28T13:43:00Z" w:original="%1:6:0:)"/>
        </w:numPr>
        <w:autoSpaceDE w:val="0"/>
        <w:autoSpaceDN w:val="0"/>
        <w:spacing w:before="480" w:after="480" w:line="240" w:lineRule="atLeast"/>
        <w:textAlignment w:val="bottom"/>
        <w:outlineLvl w:val="0"/>
        <w:rPr>
          <w:del w:id="973" w:author="jxd" w:date="2000-07-27T08:56:00Z"/>
          <w:sz w:val="21"/>
        </w:rPr>
      </w:pPr>
      <w:del w:id="974" w:author="jxd" w:date="2000-07-27T08:56:00Z">
        <w:r>
          <w:rPr>
            <w:rFonts w:hint="eastAsia"/>
            <w:sz w:val="21"/>
          </w:rPr>
          <w:delText>结果界面（或结果提示行）。</w:delText>
        </w:r>
      </w:del>
    </w:p>
    <w:p w:rsidR="006C466E" w:rsidRDefault="006C466E" w:rsidP="006C466E">
      <w:pPr>
        <w:pStyle w:val="10"/>
        <w:widowControl/>
        <w:numPr>
          <w:numberingChange w:id="975" w:author="mayan" w:date="2000-07-28T13:43:00Z" w:original="%1:7:0:)"/>
        </w:numPr>
        <w:autoSpaceDE w:val="0"/>
        <w:autoSpaceDN w:val="0"/>
        <w:spacing w:before="480" w:after="480" w:line="240" w:lineRule="atLeast"/>
        <w:textAlignment w:val="bottom"/>
        <w:outlineLvl w:val="0"/>
        <w:rPr>
          <w:del w:id="976" w:author="mayan" w:date="2000-08-03T10:05:00Z"/>
          <w:sz w:val="21"/>
        </w:rPr>
      </w:pPr>
      <w:del w:id="977" w:author="jxd" w:date="2000-07-27T08:56:00Z">
        <w:r>
          <w:rPr>
            <w:rFonts w:hint="eastAsia"/>
            <w:sz w:val="21"/>
          </w:rPr>
          <w:delText>对输出信息给予说明</w:delText>
        </w:r>
      </w:del>
      <w:del w:id="978" w:author="mayan" w:date="2000-08-03T10:05:00Z">
        <w:r>
          <w:rPr>
            <w:rFonts w:hint="eastAsia"/>
            <w:sz w:val="21"/>
          </w:rPr>
          <w:delText>。</w:delText>
        </w:r>
      </w:del>
    </w:p>
    <w:p w:rsidR="006C466E" w:rsidRDefault="006C466E" w:rsidP="006C466E">
      <w:pPr>
        <w:pStyle w:val="10"/>
        <w:widowControl/>
        <w:autoSpaceDE w:val="0"/>
        <w:autoSpaceDN w:val="0"/>
        <w:spacing w:before="480" w:after="480" w:line="240" w:lineRule="atLeast"/>
        <w:textAlignment w:val="bottom"/>
        <w:outlineLvl w:val="0"/>
        <w:rPr>
          <w:del w:id="979" w:author="mayan" w:date="2000-08-03T10:05:00Z"/>
          <w:sz w:val="21"/>
        </w:rPr>
      </w:pPr>
      <w:del w:id="980"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10"/>
        <w:widowControl/>
        <w:autoSpaceDE w:val="0"/>
        <w:autoSpaceDN w:val="0"/>
        <w:spacing w:before="480" w:after="480" w:line="240" w:lineRule="atLeast"/>
        <w:textAlignment w:val="bottom"/>
        <w:outlineLvl w:val="0"/>
        <w:rPr>
          <w:del w:id="981" w:author="mayan" w:date="2000-08-03T10:05:00Z"/>
          <w:sz w:val="24"/>
        </w:rPr>
      </w:pPr>
      <w:del w:id="982"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10"/>
        <w:widowControl/>
        <w:autoSpaceDE w:val="0"/>
        <w:autoSpaceDN w:val="0"/>
        <w:spacing w:before="480" w:after="480" w:line="240" w:lineRule="atLeast"/>
        <w:textAlignment w:val="bottom"/>
        <w:outlineLvl w:val="0"/>
        <w:rPr>
          <w:del w:id="983" w:author="mayan" w:date="2000-08-03T10:05:00Z"/>
          <w:sz w:val="21"/>
        </w:rPr>
      </w:pPr>
      <w:del w:id="984"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10"/>
        <w:widowControl/>
        <w:autoSpaceDE w:val="0"/>
        <w:autoSpaceDN w:val="0"/>
        <w:spacing w:before="480" w:after="480" w:line="240" w:lineRule="atLeast"/>
        <w:textAlignment w:val="bottom"/>
        <w:outlineLvl w:val="0"/>
        <w:rPr>
          <w:del w:id="985" w:author="mayan" w:date="2000-08-03T10:05:00Z"/>
          <w:sz w:val="21"/>
        </w:rPr>
      </w:pPr>
      <w:del w:id="986"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10"/>
        <w:widowControl/>
        <w:autoSpaceDE w:val="0"/>
        <w:autoSpaceDN w:val="0"/>
        <w:spacing w:before="480" w:after="480" w:line="240" w:lineRule="atLeast"/>
        <w:textAlignment w:val="bottom"/>
        <w:outlineLvl w:val="0"/>
        <w:rPr>
          <w:del w:id="987" w:author="mayan" w:date="2000-08-03T10:05:00Z"/>
        </w:rPr>
      </w:pPr>
      <w:del w:id="988" w:author="mayan" w:date="2000-08-03T10:05:00Z">
        <w:r>
          <w:rPr>
            <w:rFonts w:hint="eastAsia"/>
          </w:rPr>
          <w:lastRenderedPageBreak/>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10"/>
        <w:widowControl/>
        <w:numPr>
          <w:numberingChange w:id="989" w:author="mayan" w:date="2000-07-28T13:43:00Z" w:original=""/>
        </w:numPr>
        <w:autoSpaceDE w:val="0"/>
        <w:autoSpaceDN w:val="0"/>
        <w:spacing w:before="480" w:after="480" w:line="240" w:lineRule="atLeast"/>
        <w:textAlignment w:val="bottom"/>
        <w:outlineLvl w:val="0"/>
        <w:rPr>
          <w:del w:id="990" w:author="mayan" w:date="2000-08-03T10:05:00Z"/>
          <w:sz w:val="24"/>
        </w:rPr>
      </w:pPr>
      <w:del w:id="991"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10"/>
        <w:widowControl/>
        <w:numPr>
          <w:numberingChange w:id="992" w:author="mayan" w:date="2000-07-28T13:43:00Z" w:original=""/>
        </w:numPr>
        <w:autoSpaceDE w:val="0"/>
        <w:autoSpaceDN w:val="0"/>
        <w:spacing w:before="480" w:after="480" w:line="240" w:lineRule="atLeast"/>
        <w:textAlignment w:val="bottom"/>
        <w:outlineLvl w:val="0"/>
        <w:rPr>
          <w:del w:id="993" w:author="mayan" w:date="2000-08-03T10:05:00Z"/>
          <w:sz w:val="24"/>
        </w:rPr>
      </w:pPr>
      <w:del w:id="994"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10"/>
        <w:widowControl/>
        <w:numPr>
          <w:numberingChange w:id="995" w:author="mayan" w:date="2000-07-28T13:43:00Z" w:original=""/>
        </w:numPr>
        <w:autoSpaceDE w:val="0"/>
        <w:autoSpaceDN w:val="0"/>
        <w:spacing w:before="480" w:after="480" w:line="240" w:lineRule="atLeast"/>
        <w:textAlignment w:val="bottom"/>
        <w:outlineLvl w:val="0"/>
        <w:rPr>
          <w:del w:id="996" w:author="mayan" w:date="2000-08-03T10:05:00Z"/>
          <w:sz w:val="24"/>
        </w:rPr>
      </w:pPr>
      <w:del w:id="997"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10"/>
        <w:widowControl/>
        <w:numPr>
          <w:numberingChange w:id="998" w:author="mayan" w:date="2000-07-28T13:43:00Z" w:original=""/>
        </w:numPr>
        <w:autoSpaceDE w:val="0"/>
        <w:autoSpaceDN w:val="0"/>
        <w:spacing w:before="480" w:after="480" w:line="240" w:lineRule="atLeast"/>
        <w:textAlignment w:val="bottom"/>
        <w:outlineLvl w:val="0"/>
        <w:rPr>
          <w:del w:id="999" w:author="mayan" w:date="2000-08-03T10:05:00Z"/>
          <w:sz w:val="21"/>
        </w:rPr>
      </w:pPr>
      <w:del w:id="1000" w:author="mayan" w:date="2000-08-03T10:05:00Z">
        <w:r>
          <w:rPr>
            <w:rFonts w:hint="eastAsia"/>
            <w:sz w:val="21"/>
          </w:rPr>
          <w:delText>界面截图应与产品的当前版本一致</w:delText>
        </w:r>
      </w:del>
    </w:p>
    <w:p w:rsidR="006C466E" w:rsidRDefault="006C466E" w:rsidP="006C466E">
      <w:pPr>
        <w:pStyle w:val="10"/>
        <w:widowControl/>
        <w:numPr>
          <w:numberingChange w:id="1001" w:author="mayan" w:date="2000-07-28T13:43:00Z" w:original=""/>
        </w:numPr>
        <w:autoSpaceDE w:val="0"/>
        <w:autoSpaceDN w:val="0"/>
        <w:spacing w:before="480" w:after="480" w:line="240" w:lineRule="atLeast"/>
        <w:textAlignment w:val="bottom"/>
        <w:outlineLvl w:val="0"/>
        <w:rPr>
          <w:del w:id="1002" w:author="mayan" w:date="2000-08-03T10:05:00Z"/>
          <w:sz w:val="24"/>
        </w:rPr>
      </w:pPr>
      <w:del w:id="1003" w:author="mayan" w:date="2000-08-03T10:05:00Z">
        <w:r>
          <w:rPr>
            <w:rFonts w:hint="eastAsia"/>
            <w:sz w:val="21"/>
          </w:rPr>
          <w:delText>所有的界面截图都应出自同一台机器，以保证图片色彩、亮度等的一致性</w:delText>
        </w:r>
      </w:del>
    </w:p>
    <w:p w:rsidR="006C466E" w:rsidRDefault="006C466E" w:rsidP="006C466E">
      <w:pPr>
        <w:pStyle w:val="10"/>
        <w:widowControl/>
        <w:autoSpaceDE w:val="0"/>
        <w:autoSpaceDN w:val="0"/>
        <w:spacing w:before="480" w:after="480" w:line="240" w:lineRule="atLeast"/>
        <w:textAlignment w:val="bottom"/>
        <w:outlineLvl w:val="0"/>
        <w:rPr>
          <w:del w:id="1004" w:author="mayan" w:date="2000-08-03T10:05:00Z"/>
          <w:sz w:val="24"/>
        </w:rPr>
      </w:pPr>
      <w:del w:id="1005"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10"/>
        <w:widowControl/>
        <w:autoSpaceDE w:val="0"/>
        <w:autoSpaceDN w:val="0"/>
        <w:spacing w:before="480" w:after="480" w:line="240" w:lineRule="atLeast"/>
        <w:textAlignment w:val="bottom"/>
        <w:outlineLvl w:val="0"/>
        <w:rPr>
          <w:del w:id="1006" w:author="mayan" w:date="2000-08-03T10:05:00Z"/>
          <w:sz w:val="21"/>
        </w:rPr>
      </w:pPr>
      <w:del w:id="1007"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10"/>
        <w:widowControl/>
        <w:autoSpaceDE w:val="0"/>
        <w:autoSpaceDN w:val="0"/>
        <w:spacing w:before="480" w:after="480" w:line="240" w:lineRule="atLeast"/>
        <w:textAlignment w:val="bottom"/>
        <w:outlineLvl w:val="0"/>
        <w:rPr>
          <w:del w:id="1008" w:author="mayan" w:date="2000-08-03T10:05:00Z"/>
          <w:sz w:val="24"/>
        </w:rPr>
      </w:pPr>
      <w:del w:id="1009"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10"/>
        <w:widowControl/>
        <w:autoSpaceDE w:val="0"/>
        <w:autoSpaceDN w:val="0"/>
        <w:spacing w:before="480" w:after="480" w:line="240" w:lineRule="atLeast"/>
        <w:textAlignment w:val="bottom"/>
        <w:outlineLvl w:val="0"/>
        <w:rPr>
          <w:del w:id="1010" w:author="mayan" w:date="2000-08-03T10:05:00Z"/>
          <w:sz w:val="21"/>
        </w:rPr>
      </w:pPr>
      <w:del w:id="1011"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10"/>
        <w:widowControl/>
        <w:autoSpaceDE w:val="0"/>
        <w:autoSpaceDN w:val="0"/>
        <w:spacing w:before="480" w:after="480" w:line="240" w:lineRule="atLeast"/>
        <w:textAlignment w:val="bottom"/>
        <w:outlineLvl w:val="0"/>
        <w:rPr>
          <w:del w:id="1012" w:author="mayan" w:date="2000-08-03T10:05:00Z"/>
          <w:sz w:val="21"/>
        </w:rPr>
      </w:pPr>
      <w:del w:id="1013"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10"/>
        <w:widowControl/>
        <w:autoSpaceDE w:val="0"/>
        <w:autoSpaceDN w:val="0"/>
        <w:spacing w:before="480" w:after="480" w:line="240" w:lineRule="atLeast"/>
        <w:textAlignment w:val="bottom"/>
        <w:outlineLvl w:val="0"/>
        <w:rPr>
          <w:del w:id="1014" w:author="mayan" w:date="2000-08-03T10:05:00Z"/>
          <w:sz w:val="21"/>
        </w:rPr>
      </w:pPr>
      <w:del w:id="1015"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10"/>
        <w:widowControl/>
        <w:autoSpaceDE w:val="0"/>
        <w:autoSpaceDN w:val="0"/>
        <w:spacing w:before="480" w:after="480" w:line="240" w:lineRule="atLeast"/>
        <w:textAlignment w:val="bottom"/>
        <w:outlineLvl w:val="0"/>
        <w:rPr>
          <w:del w:id="1016" w:author="mayan" w:date="2000-08-03T10:05:00Z"/>
          <w:sz w:val="21"/>
        </w:rPr>
      </w:pPr>
      <w:del w:id="1017"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10"/>
        <w:widowControl/>
        <w:autoSpaceDE w:val="0"/>
        <w:autoSpaceDN w:val="0"/>
        <w:spacing w:before="480" w:after="480" w:line="240" w:lineRule="atLeast"/>
        <w:textAlignment w:val="bottom"/>
        <w:outlineLvl w:val="0"/>
        <w:rPr>
          <w:del w:id="1018" w:author="mayan" w:date="2000-08-03T10:05:00Z"/>
          <w:sz w:val="21"/>
        </w:rPr>
      </w:pPr>
      <w:del w:id="1019"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10"/>
        <w:widowControl/>
        <w:autoSpaceDE w:val="0"/>
        <w:autoSpaceDN w:val="0"/>
        <w:spacing w:before="480" w:after="480" w:line="240" w:lineRule="atLeast"/>
        <w:textAlignment w:val="bottom"/>
        <w:outlineLvl w:val="0"/>
        <w:rPr>
          <w:del w:id="1020" w:author="mayan" w:date="2000-08-03T10:05:00Z"/>
          <w:sz w:val="21"/>
        </w:rPr>
      </w:pPr>
      <w:del w:id="1021" w:author="mayan" w:date="2000-08-03T10:05:00Z">
        <w:r>
          <w:rPr>
            <w:rFonts w:hint="eastAsia"/>
            <w:b/>
            <w:sz w:val="24"/>
          </w:rPr>
          <w:lastRenderedPageBreak/>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10"/>
        <w:widowControl/>
        <w:autoSpaceDE w:val="0"/>
        <w:autoSpaceDN w:val="0"/>
        <w:spacing w:before="480" w:after="480" w:line="240" w:lineRule="atLeast"/>
        <w:textAlignment w:val="bottom"/>
        <w:outlineLvl w:val="0"/>
        <w:rPr>
          <w:del w:id="1022" w:author="mayan" w:date="2000-07-28T13:38:00Z"/>
          <w:sz w:val="21"/>
        </w:rPr>
      </w:pPr>
      <w:del w:id="1023" w:author="mayan" w:date="2000-07-28T13:38:00Z">
        <w:r>
          <w:rPr>
            <w:sz w:val="21"/>
          </w:rPr>
          <w:br w:type="page"/>
        </w:r>
      </w:del>
      <w:ins w:id="1024" w:author="jxd" w:date="2000-07-27T08:56:00Z">
        <w:del w:id="1025" w:author="mayan" w:date="2000-08-03T10:05:00Z">
          <w:r>
            <w:rPr>
              <w:rFonts w:hint="eastAsia"/>
              <w:sz w:val="21"/>
            </w:rPr>
            <w:lastRenderedPageBreak/>
            <w:delText xml:space="preserve">    </w:delText>
          </w:r>
        </w:del>
      </w:ins>
    </w:p>
    <w:p w:rsidR="006C466E" w:rsidRDefault="006C466E" w:rsidP="006C466E">
      <w:pPr>
        <w:pStyle w:val="10"/>
        <w:widowControl/>
        <w:autoSpaceDE w:val="0"/>
        <w:autoSpaceDN w:val="0"/>
        <w:spacing w:before="240" w:line="240" w:lineRule="atLeast"/>
        <w:ind w:firstLine="420"/>
        <w:textAlignment w:val="bottom"/>
        <w:outlineLvl w:val="0"/>
        <w:rPr>
          <w:rFonts w:ascii="Arial" w:hAnsi="Arial"/>
        </w:rPr>
      </w:pPr>
    </w:p>
    <w:p w:rsidR="00AE149B" w:rsidRPr="006C466E" w:rsidRDefault="00AE149B" w:rsidP="00AE149B">
      <w:pPr>
        <w:pStyle w:val="10"/>
        <w:widowControl/>
        <w:autoSpaceDE w:val="0"/>
        <w:autoSpaceDN w:val="0"/>
        <w:spacing w:before="240" w:line="360" w:lineRule="auto"/>
        <w:ind w:left="420" w:hanging="120"/>
        <w:textAlignment w:val="bottom"/>
        <w:rPr>
          <w:ins w:id="1026" w:author="mayan" w:date="2000-08-03T10:07:00Z"/>
          <w:rFonts w:ascii="Arial" w:hAnsi="Arial"/>
          <w:sz w:val="24"/>
          <w:szCs w:val="24"/>
        </w:rPr>
      </w:pPr>
    </w:p>
    <w:p w:rsidR="00A301C4" w:rsidRPr="000F7B46" w:rsidRDefault="00A301C4" w:rsidP="00A301C4">
      <w:pPr>
        <w:pStyle w:val="10"/>
        <w:widowControl/>
        <w:autoSpaceDE w:val="0"/>
        <w:autoSpaceDN w:val="0"/>
        <w:spacing w:before="240" w:after="240" w:line="240" w:lineRule="atLeast"/>
        <w:textAlignment w:val="bottom"/>
        <w:rPr>
          <w:ins w:id="1027"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b/>
          <w:bCs/>
          <w:color w:val="FF0000"/>
          <w:sz w:val="24"/>
          <w:lang w:eastAsia="zh-CN"/>
        </w:rPr>
      </w:pPr>
      <w:ins w:id="1028" w:author="mayan" w:date="2000-08-03T10:07:00Z">
        <w:r w:rsidRPr="000F7B46">
          <w:rPr>
            <w:rFonts w:ascii="宋体" w:eastAsia="宋体" w:hAnsi="宋体"/>
            <w:sz w:val="24"/>
            <w:szCs w:val="24"/>
            <w:lang w:eastAsia="zh-CN"/>
          </w:rPr>
          <w:lastRenderedPageBreak/>
          <w:br w:type="page"/>
        </w:r>
      </w:ins>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B70826" w:rsidRDefault="00B70826">
      <w:pPr>
        <w:rPr>
          <w:rFonts w:ascii="Times New Roman" w:eastAsia="宋体" w:hAnsi="Times New Roman"/>
          <w:b/>
          <w:bCs/>
          <w:color w:val="0000FF"/>
          <w:sz w:val="24"/>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sz w:val="20"/>
          <w:lang w:eastAsia="zh-CN"/>
        </w:rPr>
      </w:pPr>
    </w:p>
    <w:p w:rsidR="00B70826" w:rsidRDefault="00B70826">
      <w:pPr>
        <w:pStyle w:val="a6"/>
        <w:spacing w:line="240" w:lineRule="auto"/>
        <w:rPr>
          <w:sz w:val="20"/>
        </w:rPr>
      </w:pPr>
    </w:p>
    <w:sectPr w:rsidR="00B70826" w:rsidSect="005E63E2">
      <w:headerReference w:type="default" r:id="rId17"/>
      <w:footerReference w:type="default" r:id="rId18"/>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89B" w:rsidRDefault="006E589B">
      <w:r>
        <w:separator/>
      </w:r>
    </w:p>
  </w:endnote>
  <w:endnote w:type="continuationSeparator" w:id="0">
    <w:p w:rsidR="006E589B" w:rsidRDefault="006E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46234" w:rsidRDefault="007921E8">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89B" w:rsidRDefault="006E589B">
      <w:r>
        <w:separator/>
      </w:r>
    </w:p>
  </w:footnote>
  <w:footnote w:type="continuationSeparator" w:id="0">
    <w:p w:rsidR="006E589B" w:rsidRDefault="006E5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3"/>
      <w:jc w:val="left"/>
      <w:rPr>
        <w:rFonts w:ascii="幼圆" w:eastAsia="幼圆"/>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8F30F1">
      <w:rPr>
        <w:rStyle w:val="a5"/>
        <w:rFonts w:ascii="Times New Roman" w:hAnsi="Times New Roman"/>
        <w:noProof/>
        <w:lang w:eastAsia="zh-CN"/>
      </w:rPr>
      <w:t>15</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Pr="005E63E2" w:rsidRDefault="007921E8"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8F30F1">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E8" w:rsidRDefault="007921E8">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sidR="008F30F1">
      <w:rPr>
        <w:rStyle w:val="a5"/>
        <w:rFonts w:ascii="幼圆" w:eastAsia="幼圆"/>
        <w:noProof/>
        <w:lang w:eastAsia="zh-CN"/>
      </w:rPr>
      <w:t>20</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6">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7">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3">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8">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29">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2">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2"/>
  </w:num>
  <w:num w:numId="2">
    <w:abstractNumId w:val="5"/>
  </w:num>
  <w:num w:numId="3">
    <w:abstractNumId w:val="27"/>
  </w:num>
  <w:num w:numId="4">
    <w:abstractNumId w:val="22"/>
  </w:num>
  <w:num w:numId="5">
    <w:abstractNumId w:val="9"/>
  </w:num>
  <w:num w:numId="6">
    <w:abstractNumId w:val="4"/>
  </w:num>
  <w:num w:numId="7">
    <w:abstractNumId w:val="10"/>
  </w:num>
  <w:num w:numId="8">
    <w:abstractNumId w:val="32"/>
  </w:num>
  <w:num w:numId="9">
    <w:abstractNumId w:val="19"/>
  </w:num>
  <w:num w:numId="10">
    <w:abstractNumId w:val="17"/>
  </w:num>
  <w:num w:numId="11">
    <w:abstractNumId w:val="13"/>
  </w:num>
  <w:num w:numId="12">
    <w:abstractNumId w:val="8"/>
  </w:num>
  <w:num w:numId="13">
    <w:abstractNumId w:val="21"/>
  </w:num>
  <w:num w:numId="14">
    <w:abstractNumId w:val="24"/>
  </w:num>
  <w:num w:numId="15">
    <w:abstractNumId w:val="31"/>
  </w:num>
  <w:num w:numId="16">
    <w:abstractNumId w:val="14"/>
  </w:num>
  <w:num w:numId="17">
    <w:abstractNumId w:val="11"/>
  </w:num>
  <w:num w:numId="18">
    <w:abstractNumId w:val="23"/>
  </w:num>
  <w:num w:numId="19">
    <w:abstractNumId w:val="25"/>
  </w:num>
  <w:num w:numId="20">
    <w:abstractNumId w:val="6"/>
  </w:num>
  <w:num w:numId="21">
    <w:abstractNumId w:val="1"/>
  </w:num>
  <w:num w:numId="22">
    <w:abstractNumId w:val="0"/>
  </w:num>
  <w:num w:numId="23">
    <w:abstractNumId w:val="2"/>
  </w:num>
  <w:num w:numId="24">
    <w:abstractNumId w:val="20"/>
  </w:num>
  <w:num w:numId="25">
    <w:abstractNumId w:val="26"/>
  </w:num>
  <w:num w:numId="26">
    <w:abstractNumId w:val="16"/>
  </w:num>
  <w:num w:numId="27">
    <w:abstractNumId w:val="15"/>
  </w:num>
  <w:num w:numId="28">
    <w:abstractNumId w:val="29"/>
  </w:num>
  <w:num w:numId="29">
    <w:abstractNumId w:val="28"/>
  </w:num>
  <w:num w:numId="30">
    <w:abstractNumId w:val="3"/>
  </w:num>
  <w:num w:numId="31">
    <w:abstractNumId w:val="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162F5B"/>
    <w:rsid w:val="001A03EC"/>
    <w:rsid w:val="00233771"/>
    <w:rsid w:val="002804AC"/>
    <w:rsid w:val="003D1DAF"/>
    <w:rsid w:val="0048483B"/>
    <w:rsid w:val="004A38F7"/>
    <w:rsid w:val="004B09C6"/>
    <w:rsid w:val="00546234"/>
    <w:rsid w:val="005B7366"/>
    <w:rsid w:val="005E63E2"/>
    <w:rsid w:val="005E6B4B"/>
    <w:rsid w:val="006B4EE1"/>
    <w:rsid w:val="006C466E"/>
    <w:rsid w:val="006E589B"/>
    <w:rsid w:val="007921E8"/>
    <w:rsid w:val="0079254B"/>
    <w:rsid w:val="008D7D6D"/>
    <w:rsid w:val="008E54D3"/>
    <w:rsid w:val="008F30F1"/>
    <w:rsid w:val="009C1CBE"/>
    <w:rsid w:val="00A301C4"/>
    <w:rsid w:val="00AB7914"/>
    <w:rsid w:val="00AE149B"/>
    <w:rsid w:val="00B35185"/>
    <w:rsid w:val="00B65822"/>
    <w:rsid w:val="00B70826"/>
    <w:rsid w:val="00B872B6"/>
    <w:rsid w:val="00CA5A48"/>
    <w:rsid w:val="00CB3167"/>
    <w:rsid w:val="00D27C9B"/>
    <w:rsid w:val="00DE2FEB"/>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38</Pages>
  <Words>3241</Words>
  <Characters>18479</Characters>
  <Application>Microsoft Office Word</Application>
  <DocSecurity>0</DocSecurity>
  <Lines>153</Lines>
  <Paragraphs>43</Paragraphs>
  <ScaleCrop>false</ScaleCrop>
  <Company>アルパイン</Company>
  <LinksUpToDate>false</LinksUpToDate>
  <CharactersWithSpaces>21677</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subject/>
  <dc:creator>SPEED008</dc:creator>
  <cp:keywords/>
  <cp:lastModifiedBy>admin</cp:lastModifiedBy>
  <cp:revision>4</cp:revision>
  <cp:lastPrinted>2002-07-02T08:03:00Z</cp:lastPrinted>
  <dcterms:created xsi:type="dcterms:W3CDTF">2017-05-06T06:41:00Z</dcterms:created>
  <dcterms:modified xsi:type="dcterms:W3CDTF">2017-08-08T07:44:00Z</dcterms:modified>
</cp:coreProperties>
</file>