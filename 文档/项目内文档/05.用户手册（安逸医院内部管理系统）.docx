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826" w:rsidRDefault="00B70826">
      <w:pPr>
        <w:snapToGrid w:val="0"/>
        <w:rPr>
          <w:rFonts w:ascii="黑体" w:eastAsia="黑体" w:hint="eastAsia"/>
          <w:b/>
          <w:sz w:val="36"/>
          <w:szCs w:val="36"/>
          <w:lang w:eastAsia="zh-CN"/>
        </w:rPr>
      </w:pPr>
    </w:p>
    <w:p w:rsidR="00B70826" w:rsidRDefault="00162F5B">
      <w:pPr>
        <w:snapToGrid w:val="0"/>
        <w:rPr>
          <w:rFonts w:ascii="黑体" w:eastAsia="黑体"/>
          <w:b/>
          <w:sz w:val="36"/>
          <w:szCs w:val="36"/>
          <w:lang w:eastAsia="zh-CN"/>
        </w:rPr>
      </w:pPr>
      <w:r>
        <w:rPr>
          <w:rFonts w:ascii="黑体" w:eastAsia="黑体" w:hint="eastAsia"/>
          <w:b/>
          <w:noProof/>
          <w:sz w:val="36"/>
          <w:szCs w:val="36"/>
          <w:lang w:eastAsia="zh-CN"/>
        </w:rPr>
        <mc:AlternateContent>
          <mc:Choice Requires="wpg">
            <w:drawing>
              <wp:anchor distT="0" distB="0" distL="114300" distR="114300" simplePos="0" relativeHeight="251656704" behindDoc="0" locked="0" layoutInCell="1" allowOverlap="1">
                <wp:simplePos x="0" y="0"/>
                <wp:positionH relativeFrom="column">
                  <wp:posOffset>4485005</wp:posOffset>
                </wp:positionH>
                <wp:positionV relativeFrom="paragraph">
                  <wp:posOffset>10160</wp:posOffset>
                </wp:positionV>
                <wp:extent cx="1630045" cy="302260"/>
                <wp:effectExtent l="0" t="0" r="0" b="0"/>
                <wp:wrapNone/>
                <wp:docPr id="4"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5" name="Freeform 1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30A8651C" id="Group 16" o:spid="_x0000_s1026" style="position:absolute;left:0;text-align:left;margin-left:353.15pt;margin-top:.8pt;width:128.35pt;height:23.8pt;z-index:251656704"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Rgck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">
                <o:lock v:ext="edit" aspectratio="t"/>
                <v:shape id="Freeform 1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1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1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2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2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2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B70826">
        <w:rPr>
          <w:rFonts w:ascii="黑体" w:eastAsia="黑体" w:hint="eastAsia"/>
          <w:b/>
          <w:sz w:val="36"/>
          <w:szCs w:val="36"/>
          <w:lang w:eastAsia="zh-CN"/>
        </w:rPr>
        <w:t>密级：秘密</w:t>
      </w:r>
    </w:p>
    <w:p w:rsidR="00B70826" w:rsidRDefault="00B70826">
      <w:pPr>
        <w:snapToGrid w:val="0"/>
        <w:rPr>
          <w:rFonts w:eastAsia="楷体_GB2312"/>
          <w:sz w:val="28"/>
          <w:lang w:eastAsia="zh-CN"/>
        </w:rPr>
      </w:pPr>
      <w:r>
        <w:rPr>
          <w:rFonts w:eastAsia="楷体_GB2312" w:hint="eastAsia"/>
          <w:sz w:val="28"/>
          <w:lang w:eastAsia="zh-CN"/>
        </w:rPr>
        <w:t>文件编号：</w:t>
      </w:r>
      <w:r w:rsidRPr="00546234">
        <w:rPr>
          <w:rFonts w:ascii="Times New Roman" w:eastAsia="楷体_GB2312" w:hAnsi="Times New Roman"/>
          <w:sz w:val="28"/>
          <w:lang w:eastAsia="zh-CN"/>
        </w:rPr>
        <w:t>D0</w:t>
      </w:r>
      <w:r w:rsidR="00546234"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IDT</w:t>
      </w:r>
      <w:r w:rsidRPr="00546234">
        <w:rPr>
          <w:rFonts w:ascii="Times New Roman" w:eastAsia="楷体_GB2312" w:hAnsi="Times New Roman"/>
          <w:sz w:val="28"/>
          <w:lang w:eastAsia="zh-CN"/>
        </w:rPr>
        <w:t>0</w:t>
      </w:r>
      <w:r w:rsidR="00546234" w:rsidRPr="00546234">
        <w:rPr>
          <w:rFonts w:ascii="Times New Roman" w:eastAsia="楷体_GB2312" w:hAnsi="Times New Roman"/>
          <w:sz w:val="28"/>
          <w:lang w:eastAsia="zh-CN"/>
        </w:rPr>
        <w:t>71</w:t>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AB7914" w:rsidP="00AB7914">
      <w:pPr>
        <w:tabs>
          <w:tab w:val="left" w:pos="2385"/>
        </w:tabs>
        <w:snapToGrid w:val="0"/>
        <w:spacing w:line="360" w:lineRule="auto"/>
        <w:rPr>
          <w:sz w:val="28"/>
          <w:lang w:eastAsia="zh-CN"/>
        </w:rPr>
      </w:pPr>
      <w:r>
        <w:rPr>
          <w:sz w:val="28"/>
          <w:lang w:eastAsia="zh-CN"/>
        </w:rPr>
        <w:tab/>
      </w: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546234">
      <w:pPr>
        <w:snapToGrid w:val="0"/>
        <w:jc w:val="center"/>
        <w:rPr>
          <w:rFonts w:eastAsia="楷体_GB2312"/>
          <w:sz w:val="84"/>
          <w:szCs w:val="84"/>
          <w:lang w:eastAsia="zh-CN"/>
        </w:rPr>
      </w:pPr>
      <w:r>
        <w:rPr>
          <w:rFonts w:eastAsia="楷体_GB2312" w:hint="eastAsia"/>
          <w:sz w:val="84"/>
          <w:szCs w:val="84"/>
          <w:lang w:eastAsia="zh-CN"/>
        </w:rPr>
        <w:t>用户手册</w:t>
      </w:r>
      <w:r w:rsidR="00FC7AFA">
        <w:rPr>
          <w:rFonts w:eastAsia="楷体_GB2312" w:hint="eastAsia"/>
          <w:sz w:val="84"/>
          <w:szCs w:val="84"/>
          <w:lang w:eastAsia="zh-CN"/>
        </w:rPr>
        <w:t>模板</w:t>
      </w:r>
    </w:p>
    <w:p w:rsidR="00B70826" w:rsidRDefault="00B70826">
      <w:pPr>
        <w:snapToGrid w:val="0"/>
        <w:spacing w:line="360" w:lineRule="auto"/>
        <w:jc w:val="center"/>
        <w:rPr>
          <w:rFonts w:ascii="楷体_GB2312" w:eastAsia="楷体_GB2312" w:hAnsi="Arial"/>
          <w:b/>
          <w:sz w:val="28"/>
          <w:lang w:eastAsia="zh-CN"/>
        </w:rPr>
      </w:pPr>
    </w:p>
    <w:p w:rsidR="00B70826" w:rsidRDefault="00B70826">
      <w:pPr>
        <w:snapToGrid w:val="0"/>
        <w:spacing w:line="360" w:lineRule="auto"/>
        <w:jc w:val="center"/>
        <w:rPr>
          <w:rFonts w:ascii="楷体_GB2312" w:eastAsia="楷体_GB2312" w:hAnsi="Arial"/>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IsROCDate" w:val="False"/>
          <w:attr w:name="IsLunarDate" w:val="False"/>
          <w:attr w:name="Day" w:val="30"/>
          <w:attr w:name="Month" w:val="12"/>
          <w:attr w:name="Year" w:val="1899"/>
        </w:smartTagPr>
        <w:r w:rsidR="00546234" w:rsidRPr="00546234">
          <w:rPr>
            <w:rFonts w:ascii="Times New Roman" w:eastAsia="楷体_GB2312" w:hAnsi="Times New Roman"/>
            <w:sz w:val="28"/>
            <w:lang w:eastAsia="zh-CN"/>
          </w:rPr>
          <w:t>0</w:t>
        </w:r>
        <w:r w:rsidR="004A38F7"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0</w:t>
        </w:r>
        <w:r w:rsidRPr="00546234">
          <w:rPr>
            <w:rFonts w:ascii="Times New Roman" w:eastAsia="楷体_GB2312" w:hAnsi="Times New Roman"/>
            <w:sz w:val="28"/>
            <w:lang w:eastAsia="zh-CN"/>
          </w:rPr>
          <w:t>.0</w:t>
        </w:r>
      </w:smartTag>
      <w:r w:rsidRPr="00546234">
        <w:rPr>
          <w:rFonts w:ascii="Times New Roman" w:eastAsia="楷体_GB2312" w:hAnsi="Times New Roman"/>
          <w:sz w:val="28"/>
          <w:lang w:eastAsia="zh-CN"/>
        </w:rPr>
        <w:t>-</w:t>
      </w:r>
      <w:r w:rsidR="00546234" w:rsidRPr="00546234">
        <w:rPr>
          <w:rFonts w:ascii="Times New Roman" w:eastAsia="楷体_GB2312" w:hAnsi="Times New Roman"/>
          <w:sz w:val="28"/>
          <w:lang w:eastAsia="zh-CN"/>
        </w:rPr>
        <w:t>1</w:t>
      </w:r>
      <w:r w:rsidRPr="00546234">
        <w:rPr>
          <w:rFonts w:ascii="Times New Roman" w:eastAsia="楷体_GB2312" w:hAnsi="Times New Roman"/>
          <w:sz w:val="28"/>
          <w:lang w:eastAsia="zh-CN"/>
        </w:rPr>
        <w:t>.0.0</w:t>
      </w:r>
    </w:p>
    <w:p w:rsidR="00B70826" w:rsidRPr="00546234" w:rsidRDefault="00B70826">
      <w:pPr>
        <w:snapToGrid w:val="0"/>
        <w:spacing w:line="360" w:lineRule="auto"/>
        <w:jc w:val="center"/>
        <w:rPr>
          <w:rFonts w:ascii="Times New Roman" w:eastAsia="楷体_GB2312" w:hAnsi="Times New Roman"/>
          <w:sz w:val="28"/>
          <w:lang w:eastAsia="zh-CN"/>
        </w:rPr>
      </w:pPr>
      <w:smartTag w:uri="urn:schemas-microsoft-com:office:smarttags" w:element="chsdate">
        <w:smartTagPr>
          <w:attr w:name="IsROCDate" w:val="False"/>
          <w:attr w:name="IsLunarDate" w:val="False"/>
          <w:attr w:name="Day" w:val="29"/>
          <w:attr w:name="Month" w:val="7"/>
          <w:attr w:name="Year" w:val="2005"/>
        </w:smartTagPr>
        <w:r w:rsidRPr="00546234">
          <w:rPr>
            <w:rFonts w:ascii="Times New Roman" w:eastAsia="楷体_GB2312" w:hAnsi="Times New Roman"/>
            <w:sz w:val="28"/>
            <w:lang w:eastAsia="zh-CN"/>
          </w:rPr>
          <w:t>200</w:t>
        </w:r>
        <w:r w:rsidR="004A38F7" w:rsidRPr="00546234">
          <w:rPr>
            <w:rFonts w:ascii="Times New Roman" w:eastAsia="楷体_GB2312" w:hAnsi="Times New Roman"/>
            <w:sz w:val="28"/>
            <w:lang w:eastAsia="zh-CN"/>
          </w:rPr>
          <w:t>5</w:t>
        </w:r>
        <w:r w:rsidRPr="00546234">
          <w:rPr>
            <w:rFonts w:ascii="Times New Roman" w:eastAsia="楷体_GB2312" w:hAnsi="Times New Roman"/>
            <w:sz w:val="28"/>
            <w:lang w:eastAsia="zh-CN"/>
          </w:rPr>
          <w:t>-</w:t>
        </w:r>
        <w:r w:rsidR="00546234">
          <w:rPr>
            <w:rFonts w:ascii="Times New Roman" w:eastAsia="楷体_GB2312" w:hAnsi="Times New Roman" w:hint="eastAsia"/>
            <w:sz w:val="28"/>
            <w:lang w:eastAsia="zh-CN"/>
          </w:rPr>
          <w:t>7</w:t>
        </w:r>
        <w:r w:rsidRPr="00546234">
          <w:rPr>
            <w:rFonts w:ascii="Times New Roman" w:eastAsia="楷体_GB2312" w:hAnsi="Times New Roman"/>
            <w:sz w:val="28"/>
            <w:lang w:eastAsia="zh-CN"/>
          </w:rPr>
          <w:t>-2</w:t>
        </w:r>
        <w:r w:rsidR="00546234">
          <w:rPr>
            <w:rFonts w:ascii="Times New Roman" w:eastAsia="楷体_GB2312" w:hAnsi="Times New Roman" w:hint="eastAsia"/>
            <w:sz w:val="28"/>
            <w:lang w:eastAsia="zh-CN"/>
          </w:rPr>
          <w:t>9</w:t>
        </w:r>
      </w:smartTag>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Default="00B70826">
      <w:pPr>
        <w:snapToGrid w:val="0"/>
        <w:spacing w:line="360" w:lineRule="auto"/>
        <w:rPr>
          <w:sz w:val="28"/>
          <w:lang w:eastAsia="zh-CN"/>
        </w:rPr>
      </w:pPr>
    </w:p>
    <w:p w:rsidR="00B70826" w:rsidRPr="00B256A3" w:rsidRDefault="00B70826">
      <w:pPr>
        <w:snapToGrid w:val="0"/>
        <w:spacing w:line="360" w:lineRule="auto"/>
        <w:rPr>
          <w:rFonts w:eastAsiaTheme="minorEastAsia"/>
          <w:sz w:val="28"/>
          <w:lang w:eastAsia="zh-CN"/>
        </w:rPr>
      </w:pPr>
    </w:p>
    <w:p w:rsidR="00B70826" w:rsidRDefault="00B70826">
      <w:pPr>
        <w:autoSpaceDE w:val="0"/>
        <w:autoSpaceDN w:val="0"/>
        <w:jc w:val="center"/>
        <w:rPr>
          <w:rFonts w:ascii="黑体" w:eastAsia="黑体"/>
          <w:sz w:val="30"/>
          <w:szCs w:val="30"/>
          <w:lang w:eastAsia="zh-CN"/>
        </w:rPr>
      </w:pPr>
      <w:r>
        <w:rPr>
          <w:rFonts w:ascii="楷体_GB2312" w:eastAsia="楷体_GB2312" w:hint="eastAsia"/>
          <w:sz w:val="30"/>
          <w:szCs w:val="30"/>
          <w:lang w:eastAsia="zh-CN"/>
        </w:rPr>
        <w:t xml:space="preserve">沈阳东软软件股份有限公司 </w:t>
      </w:r>
      <w:r w:rsidR="00546234">
        <w:rPr>
          <w:rFonts w:ascii="楷体_GB2312" w:eastAsia="楷体_GB2312" w:hint="eastAsia"/>
          <w:sz w:val="30"/>
          <w:szCs w:val="30"/>
          <w:lang w:eastAsia="zh-CN"/>
        </w:rPr>
        <w:t>软件开发事业部</w:t>
      </w:r>
    </w:p>
    <w:p w:rsidR="00B70826" w:rsidRDefault="00B70826">
      <w:pPr>
        <w:snapToGrid w:val="0"/>
        <w:spacing w:line="360" w:lineRule="auto"/>
        <w:jc w:val="center"/>
        <w:rPr>
          <w:sz w:val="30"/>
          <w:szCs w:val="30"/>
          <w:lang w:eastAsia="zh-CN"/>
        </w:rPr>
      </w:pPr>
      <w:r>
        <w:rPr>
          <w:rFonts w:ascii="黑体" w:eastAsia="黑体"/>
          <w:b/>
          <w:bCs/>
          <w:sz w:val="30"/>
          <w:szCs w:val="30"/>
          <w:lang w:eastAsia="zh-CN"/>
        </w:rPr>
        <w:t>(</w:t>
      </w:r>
      <w:r>
        <w:rPr>
          <w:rFonts w:ascii="黑体" w:eastAsia="黑体" w:hint="eastAsia"/>
          <w:b/>
          <w:bCs/>
          <w:sz w:val="30"/>
          <w:szCs w:val="30"/>
        </w:rPr>
        <w:t>版权所有，翻版必究</w:t>
      </w:r>
      <w:r>
        <w:rPr>
          <w:rFonts w:ascii="黑体" w:eastAsia="黑体"/>
          <w:b/>
          <w:bCs/>
          <w:sz w:val="30"/>
          <w:szCs w:val="30"/>
          <w:lang w:eastAsia="zh-CN"/>
        </w:rPr>
        <w:t>)</w:t>
      </w:r>
    </w:p>
    <w:p w:rsidR="00B70826" w:rsidRDefault="00B70826">
      <w:pPr>
        <w:snapToGrid w:val="0"/>
        <w:spacing w:line="360" w:lineRule="auto"/>
        <w:jc w:val="center"/>
        <w:rPr>
          <w:lang w:eastAsia="zh-CN"/>
        </w:rPr>
      </w:pPr>
    </w:p>
    <w:p w:rsidR="00B70826" w:rsidRPr="00B256A3" w:rsidRDefault="00B70826" w:rsidP="00B256A3">
      <w:pPr>
        <w:snapToGrid w:val="0"/>
        <w:spacing w:line="360" w:lineRule="auto"/>
        <w:jc w:val="center"/>
        <w:rPr>
          <w:rFonts w:eastAsia="黑体"/>
          <w:sz w:val="44"/>
          <w:lang w:eastAsia="zh-CN"/>
        </w:rPr>
      </w:pPr>
      <w:r>
        <w:rPr>
          <w:lang w:eastAsia="zh-CN"/>
        </w:rPr>
        <w:br w:type="page"/>
      </w:r>
      <w:r>
        <w:rPr>
          <w:rFonts w:eastAsia="黑体" w:hint="eastAsia"/>
          <w:sz w:val="44"/>
        </w:rPr>
        <w:lastRenderedPageBreak/>
        <w:t>文件修改控制</w:t>
      </w:r>
    </w:p>
    <w:p w:rsidR="00B70826" w:rsidRDefault="00B70826">
      <w:pPr>
        <w:rPr>
          <w:rFonts w:ascii="MS Mincho" w:eastAsia="宋体"/>
          <w:sz w:val="18"/>
          <w:lang w:eastAsia="zh-CN"/>
        </w:rPr>
      </w:pPr>
    </w:p>
    <w:tbl>
      <w:tblPr>
        <w:tblW w:w="9332" w:type="dxa"/>
        <w:jc w:val="center"/>
        <w:tblLayout w:type="fixed"/>
        <w:tblCellMar>
          <w:left w:w="30" w:type="dxa"/>
          <w:right w:w="30" w:type="dxa"/>
        </w:tblCellMar>
        <w:tblLook w:val="0000" w:firstRow="0" w:lastRow="0" w:firstColumn="0" w:lastColumn="0" w:noHBand="0" w:noVBand="0"/>
      </w:tblPr>
      <w:tblGrid>
        <w:gridCol w:w="1447"/>
        <w:gridCol w:w="1419"/>
        <w:gridCol w:w="5276"/>
        <w:gridCol w:w="1190"/>
      </w:tblGrid>
      <w:tr w:rsidR="00AA2F79" w:rsidTr="00FD5847">
        <w:trPr>
          <w:cantSplit/>
          <w:trHeight w:val="573"/>
          <w:jc w:val="center"/>
        </w:trPr>
        <w:tc>
          <w:tcPr>
            <w:tcW w:w="1447" w:type="dxa"/>
            <w:tcBorders>
              <w:top w:val="single" w:sz="6" w:space="0" w:color="auto"/>
              <w:left w:val="single" w:sz="6" w:space="0" w:color="auto"/>
              <w:bottom w:val="single" w:sz="6" w:space="0" w:color="auto"/>
              <w:right w:val="single" w:sz="6" w:space="0" w:color="auto"/>
            </w:tcBorders>
            <w:vAlign w:val="center"/>
          </w:tcPr>
          <w:p w:rsidR="00AA2F79" w:rsidRDefault="00AA2F79" w:rsidP="00FD5847">
            <w:pPr>
              <w:autoSpaceDE w:val="0"/>
              <w:autoSpaceDN w:val="0"/>
              <w:snapToGrid w:val="0"/>
              <w:jc w:val="center"/>
              <w:rPr>
                <w:rFonts w:eastAsia="楷体_GB2312"/>
                <w:b/>
                <w:sz w:val="24"/>
                <w:szCs w:val="24"/>
                <w:lang w:eastAsia="zh-CN"/>
              </w:rPr>
            </w:pPr>
            <w:r>
              <w:rPr>
                <w:rFonts w:eastAsia="楷体_GB2312" w:hint="eastAsia"/>
                <w:b/>
                <w:sz w:val="24"/>
                <w:szCs w:val="24"/>
              </w:rPr>
              <w:t>修改编号</w:t>
            </w:r>
          </w:p>
        </w:tc>
        <w:tc>
          <w:tcPr>
            <w:tcW w:w="1419" w:type="dxa"/>
            <w:tcBorders>
              <w:top w:val="single" w:sz="6" w:space="0" w:color="auto"/>
              <w:left w:val="single" w:sz="6" w:space="0" w:color="auto"/>
              <w:bottom w:val="single" w:sz="6" w:space="0" w:color="auto"/>
              <w:right w:val="single" w:sz="6" w:space="0" w:color="auto"/>
            </w:tcBorders>
            <w:vAlign w:val="center"/>
          </w:tcPr>
          <w:p w:rsidR="00AA2F79" w:rsidRDefault="00AA2F79" w:rsidP="00FD5847">
            <w:pPr>
              <w:autoSpaceDE w:val="0"/>
              <w:autoSpaceDN w:val="0"/>
              <w:snapToGrid w:val="0"/>
              <w:jc w:val="center"/>
              <w:rPr>
                <w:rFonts w:eastAsia="楷体_GB2312"/>
                <w:b/>
                <w:sz w:val="24"/>
                <w:szCs w:val="24"/>
                <w:lang w:eastAsia="zh-CN"/>
              </w:rPr>
            </w:pPr>
            <w:r>
              <w:rPr>
                <w:rFonts w:eastAsia="楷体_GB2312" w:hint="eastAsia"/>
                <w:b/>
                <w:sz w:val="24"/>
                <w:szCs w:val="24"/>
              </w:rPr>
              <w:t>版本</w:t>
            </w:r>
          </w:p>
        </w:tc>
        <w:tc>
          <w:tcPr>
            <w:tcW w:w="5276" w:type="dxa"/>
            <w:tcBorders>
              <w:top w:val="single" w:sz="6" w:space="0" w:color="auto"/>
              <w:left w:val="single" w:sz="6" w:space="0" w:color="auto"/>
              <w:bottom w:val="single" w:sz="6" w:space="0" w:color="auto"/>
            </w:tcBorders>
            <w:vAlign w:val="center"/>
          </w:tcPr>
          <w:p w:rsidR="00AA2F79" w:rsidRDefault="00AA2F79" w:rsidP="00FD5847">
            <w:pPr>
              <w:autoSpaceDE w:val="0"/>
              <w:autoSpaceDN w:val="0"/>
              <w:snapToGrid w:val="0"/>
              <w:jc w:val="center"/>
              <w:rPr>
                <w:rFonts w:eastAsia="楷体_GB2312"/>
                <w:b/>
                <w:sz w:val="24"/>
                <w:szCs w:val="24"/>
                <w:lang w:eastAsia="zh-CN"/>
              </w:rPr>
            </w:pPr>
            <w:r>
              <w:rPr>
                <w:rFonts w:eastAsia="楷体_GB2312" w:hint="eastAsia"/>
                <w:b/>
                <w:sz w:val="24"/>
                <w:szCs w:val="24"/>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AA2F79" w:rsidRDefault="00AA2F79" w:rsidP="00FD5847">
            <w:pPr>
              <w:autoSpaceDE w:val="0"/>
              <w:autoSpaceDN w:val="0"/>
              <w:snapToGrid w:val="0"/>
              <w:jc w:val="center"/>
              <w:rPr>
                <w:rFonts w:eastAsia="楷体_GB2312"/>
                <w:b/>
                <w:sz w:val="24"/>
                <w:szCs w:val="24"/>
                <w:lang w:eastAsia="zh-CN"/>
              </w:rPr>
            </w:pPr>
            <w:r>
              <w:rPr>
                <w:rFonts w:eastAsia="楷体_GB2312" w:hint="eastAsia"/>
                <w:b/>
                <w:sz w:val="24"/>
                <w:szCs w:val="24"/>
              </w:rPr>
              <w:t>修改日期</w:t>
            </w:r>
          </w:p>
        </w:tc>
      </w:tr>
      <w:tr w:rsidR="00AA2F79" w:rsidRPr="004A38F7"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AA2F79" w:rsidRPr="004A38F7" w:rsidRDefault="00AA2F79"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1</w:t>
            </w:r>
          </w:p>
        </w:tc>
        <w:tc>
          <w:tcPr>
            <w:tcW w:w="1419" w:type="dxa"/>
            <w:tcBorders>
              <w:top w:val="single" w:sz="6" w:space="0" w:color="auto"/>
              <w:left w:val="single" w:sz="6" w:space="0" w:color="auto"/>
              <w:bottom w:val="single" w:sz="6" w:space="0" w:color="auto"/>
              <w:right w:val="single" w:sz="6" w:space="0" w:color="auto"/>
            </w:tcBorders>
          </w:tcPr>
          <w:p w:rsidR="00AA2F79" w:rsidRPr="00546234" w:rsidRDefault="00AA2F79" w:rsidP="00FD5847">
            <w:pPr>
              <w:autoSpaceDE w:val="0"/>
              <w:autoSpaceDN w:val="0"/>
              <w:snapToGrid w:val="0"/>
              <w:rPr>
                <w:rFonts w:ascii="Times New Roman" w:eastAsia="楷体_GB2312" w:hAnsi="Times New Roman"/>
                <w:sz w:val="24"/>
                <w:szCs w:val="24"/>
                <w:lang w:eastAsia="zh-CN"/>
              </w:rPr>
            </w:pPr>
            <w:smartTag w:uri="urn:schemas-microsoft-com:office:smarttags" w:element="chsdate">
              <w:smartTagPr>
                <w:attr w:name="IsROCDate" w:val="False"/>
                <w:attr w:name="IsLunarDate" w:val="False"/>
                <w:attr w:name="Day" w:val="30"/>
                <w:attr w:name="Month" w:val="12"/>
                <w:attr w:name="Year" w:val="1899"/>
              </w:smartTagPr>
              <w:r w:rsidRPr="00546234">
                <w:rPr>
                  <w:rFonts w:ascii="Times New Roman" w:eastAsia="楷体_GB2312" w:hAnsi="Times New Roman"/>
                  <w:sz w:val="24"/>
                  <w:szCs w:val="24"/>
                  <w:lang w:eastAsia="zh-CN"/>
                </w:rPr>
                <w:t>0.0.0</w:t>
              </w:r>
            </w:smartTag>
            <w:r w:rsidRPr="00546234">
              <w:rPr>
                <w:rFonts w:ascii="Times New Roman" w:eastAsia="楷体_GB2312" w:hAnsi="Times New Roman"/>
                <w:sz w:val="24"/>
                <w:szCs w:val="24"/>
                <w:lang w:eastAsia="zh-CN"/>
              </w:rPr>
              <w:t>-1.0.0</w:t>
            </w:r>
          </w:p>
        </w:tc>
        <w:tc>
          <w:tcPr>
            <w:tcW w:w="5276" w:type="dxa"/>
            <w:tcBorders>
              <w:top w:val="single" w:sz="6" w:space="0" w:color="auto"/>
              <w:left w:val="single" w:sz="6" w:space="0" w:color="auto"/>
              <w:bottom w:val="single" w:sz="6" w:space="0" w:color="auto"/>
            </w:tcBorders>
          </w:tcPr>
          <w:p w:rsidR="00AA2F79" w:rsidRPr="004A38F7" w:rsidRDefault="00AA2F79" w:rsidP="00FD5847">
            <w:pPr>
              <w:autoSpaceDE w:val="0"/>
              <w:autoSpaceDN w:val="0"/>
              <w:snapToGrid w:val="0"/>
              <w:rPr>
                <w:rFonts w:eastAsia="楷体_GB2312"/>
                <w:sz w:val="24"/>
                <w:szCs w:val="24"/>
                <w:lang w:eastAsia="zh-CN"/>
              </w:rPr>
            </w:pPr>
            <w:r>
              <w:rPr>
                <w:rFonts w:ascii="宋体" w:eastAsia="楷体_GB2312" w:hAnsi="宋体" w:cs="宋体" w:hint="eastAsia"/>
                <w:sz w:val="24"/>
                <w:szCs w:val="24"/>
                <w:lang w:eastAsia="zh-CN"/>
              </w:rPr>
              <w:t>基本页面框架搭建完毕</w:t>
            </w:r>
            <w:r w:rsidRPr="004A38F7">
              <w:rPr>
                <w:rFonts w:ascii="宋体" w:eastAsia="楷体_GB2312" w:hAnsi="宋体" w:cs="宋体" w:hint="eastAsia"/>
                <w:sz w:val="24"/>
                <w:szCs w:val="24"/>
                <w:lang w:eastAsia="zh-CN"/>
              </w:rPr>
              <w:t>。</w:t>
            </w:r>
          </w:p>
        </w:tc>
        <w:tc>
          <w:tcPr>
            <w:tcW w:w="1190" w:type="dxa"/>
            <w:tcBorders>
              <w:top w:val="single" w:sz="6" w:space="0" w:color="auto"/>
              <w:left w:val="single" w:sz="6" w:space="0" w:color="auto"/>
              <w:bottom w:val="single" w:sz="6" w:space="0" w:color="auto"/>
              <w:right w:val="single" w:sz="6" w:space="0" w:color="auto"/>
            </w:tcBorders>
            <w:vAlign w:val="center"/>
          </w:tcPr>
          <w:p w:rsidR="00AA2F79" w:rsidRPr="00546234" w:rsidRDefault="00AA2F79" w:rsidP="00FD5847">
            <w:pPr>
              <w:autoSpaceDE w:val="0"/>
              <w:autoSpaceDN w:val="0"/>
              <w:snapToGrid w:val="0"/>
              <w:jc w:val="center"/>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2017-7-31</w:t>
            </w:r>
          </w:p>
        </w:tc>
      </w:tr>
      <w:tr w:rsidR="00AA2F79"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AA2F79" w:rsidRDefault="00AA2F79"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2</w:t>
            </w:r>
          </w:p>
        </w:tc>
        <w:tc>
          <w:tcPr>
            <w:tcW w:w="1419" w:type="dxa"/>
            <w:tcBorders>
              <w:top w:val="single" w:sz="6" w:space="0" w:color="auto"/>
              <w:left w:val="single" w:sz="6" w:space="0" w:color="auto"/>
              <w:bottom w:val="single" w:sz="6" w:space="0" w:color="auto"/>
              <w:right w:val="single" w:sz="6" w:space="0" w:color="auto"/>
            </w:tcBorders>
          </w:tcPr>
          <w:p w:rsidR="00AA2F79" w:rsidRDefault="00AA2F79" w:rsidP="00FD5847">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1</w:t>
            </w:r>
            <w:r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2</w:t>
            </w:r>
            <w:r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AA2F79" w:rsidRDefault="005D0B1A" w:rsidP="00FD5847">
            <w:pPr>
              <w:autoSpaceDE w:val="0"/>
              <w:autoSpaceDN w:val="0"/>
              <w:snapToGrid w:val="0"/>
              <w:rPr>
                <w:rFonts w:eastAsia="楷体_GB2312"/>
                <w:sz w:val="24"/>
                <w:szCs w:val="24"/>
                <w:lang w:eastAsia="zh-CN"/>
              </w:rPr>
            </w:pPr>
            <w:r>
              <w:rPr>
                <w:rFonts w:eastAsia="楷体_GB2312" w:hint="eastAsia"/>
                <w:sz w:val="24"/>
                <w:szCs w:val="24"/>
                <w:lang w:eastAsia="zh-CN"/>
              </w:rPr>
              <w:t>各模块内容第一次提交</w:t>
            </w:r>
          </w:p>
        </w:tc>
        <w:tc>
          <w:tcPr>
            <w:tcW w:w="1190" w:type="dxa"/>
            <w:tcBorders>
              <w:top w:val="single" w:sz="6" w:space="0" w:color="auto"/>
              <w:left w:val="single" w:sz="6" w:space="0" w:color="auto"/>
              <w:bottom w:val="single" w:sz="6" w:space="0" w:color="auto"/>
              <w:right w:val="single" w:sz="6" w:space="0" w:color="auto"/>
            </w:tcBorders>
            <w:vAlign w:val="center"/>
          </w:tcPr>
          <w:p w:rsidR="00AA2F79" w:rsidRDefault="00AA2F79"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2017-8-3</w:t>
            </w:r>
          </w:p>
        </w:tc>
      </w:tr>
      <w:tr w:rsidR="00AA2F79"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AA2F79" w:rsidRDefault="005D0B1A"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3</w:t>
            </w:r>
          </w:p>
        </w:tc>
        <w:tc>
          <w:tcPr>
            <w:tcW w:w="1419" w:type="dxa"/>
            <w:tcBorders>
              <w:top w:val="single" w:sz="6" w:space="0" w:color="auto"/>
              <w:left w:val="single" w:sz="6" w:space="0" w:color="auto"/>
              <w:bottom w:val="single" w:sz="6" w:space="0" w:color="auto"/>
              <w:right w:val="single" w:sz="6" w:space="0" w:color="auto"/>
            </w:tcBorders>
          </w:tcPr>
          <w:p w:rsidR="00AA2F79" w:rsidRDefault="005D0B1A" w:rsidP="005D0B1A">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2</w:t>
            </w:r>
            <w:r w:rsidR="00AA2F79"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3</w:t>
            </w:r>
            <w:r w:rsidR="00AA2F79"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AA2F79" w:rsidRDefault="005D0B1A" w:rsidP="00FD5847">
            <w:pPr>
              <w:autoSpaceDE w:val="0"/>
              <w:autoSpaceDN w:val="0"/>
              <w:snapToGrid w:val="0"/>
              <w:rPr>
                <w:rFonts w:eastAsia="楷体_GB2312"/>
                <w:sz w:val="24"/>
                <w:szCs w:val="24"/>
                <w:lang w:eastAsia="zh-CN"/>
              </w:rPr>
            </w:pPr>
            <w:r>
              <w:rPr>
                <w:rFonts w:eastAsia="楷体_GB2312" w:hint="eastAsia"/>
                <w:sz w:val="24"/>
                <w:szCs w:val="24"/>
                <w:lang w:eastAsia="zh-CN"/>
              </w:rPr>
              <w:t>各模块内容第二次修改更新</w:t>
            </w:r>
          </w:p>
        </w:tc>
        <w:tc>
          <w:tcPr>
            <w:tcW w:w="1190" w:type="dxa"/>
            <w:tcBorders>
              <w:top w:val="single" w:sz="6" w:space="0" w:color="auto"/>
              <w:left w:val="single" w:sz="6" w:space="0" w:color="auto"/>
              <w:bottom w:val="single" w:sz="6" w:space="0" w:color="auto"/>
              <w:right w:val="single" w:sz="6" w:space="0" w:color="auto"/>
            </w:tcBorders>
            <w:vAlign w:val="center"/>
          </w:tcPr>
          <w:p w:rsidR="00AA2F79" w:rsidRDefault="00AA2F79"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2017-8-6</w:t>
            </w:r>
          </w:p>
        </w:tc>
      </w:tr>
      <w:tr w:rsidR="00AA2F79"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AA2F79" w:rsidRDefault="005D0B1A"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4</w:t>
            </w:r>
          </w:p>
        </w:tc>
        <w:tc>
          <w:tcPr>
            <w:tcW w:w="1419" w:type="dxa"/>
            <w:tcBorders>
              <w:top w:val="single" w:sz="6" w:space="0" w:color="auto"/>
              <w:left w:val="single" w:sz="6" w:space="0" w:color="auto"/>
              <w:bottom w:val="single" w:sz="6" w:space="0" w:color="auto"/>
              <w:right w:val="single" w:sz="6" w:space="0" w:color="auto"/>
            </w:tcBorders>
          </w:tcPr>
          <w:p w:rsidR="00AA2F79" w:rsidRDefault="002C2383" w:rsidP="00FD5847">
            <w:pPr>
              <w:autoSpaceDE w:val="0"/>
              <w:autoSpaceDN w:val="0"/>
              <w:snapToGrid w:val="0"/>
              <w:rPr>
                <w:rFonts w:eastAsia="楷体_GB2312"/>
                <w:sz w:val="24"/>
                <w:szCs w:val="24"/>
                <w:lang w:eastAsia="zh-CN"/>
              </w:rPr>
            </w:pPr>
            <w:r>
              <w:rPr>
                <w:rFonts w:ascii="Times New Roman" w:eastAsia="楷体_GB2312" w:hAnsi="Times New Roman" w:hint="eastAsia"/>
                <w:sz w:val="24"/>
                <w:szCs w:val="24"/>
                <w:lang w:eastAsia="zh-CN"/>
              </w:rPr>
              <w:t>3</w:t>
            </w:r>
            <w:r w:rsidR="00AA2F79"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4</w:t>
            </w:r>
            <w:r w:rsidR="00AA2F79"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AA2F79" w:rsidRDefault="005D0B1A" w:rsidP="00FD5847">
            <w:pPr>
              <w:autoSpaceDE w:val="0"/>
              <w:autoSpaceDN w:val="0"/>
              <w:snapToGrid w:val="0"/>
              <w:rPr>
                <w:rFonts w:eastAsia="楷体_GB2312"/>
                <w:sz w:val="24"/>
                <w:szCs w:val="24"/>
                <w:lang w:eastAsia="zh-CN"/>
              </w:rPr>
            </w:pPr>
            <w:r>
              <w:rPr>
                <w:rFonts w:eastAsia="楷体_GB2312" w:hint="eastAsia"/>
                <w:sz w:val="24"/>
                <w:szCs w:val="24"/>
                <w:lang w:eastAsia="zh-CN"/>
              </w:rPr>
              <w:t>各模块第三次修改更新</w:t>
            </w:r>
          </w:p>
        </w:tc>
        <w:tc>
          <w:tcPr>
            <w:tcW w:w="1190" w:type="dxa"/>
            <w:tcBorders>
              <w:top w:val="single" w:sz="6" w:space="0" w:color="auto"/>
              <w:left w:val="single" w:sz="6" w:space="0" w:color="auto"/>
              <w:bottom w:val="single" w:sz="6" w:space="0" w:color="auto"/>
              <w:right w:val="single" w:sz="6" w:space="0" w:color="auto"/>
            </w:tcBorders>
            <w:vAlign w:val="center"/>
          </w:tcPr>
          <w:p w:rsidR="00AA2F79" w:rsidRDefault="00AA2F79"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2017-8-7</w:t>
            </w:r>
          </w:p>
        </w:tc>
      </w:tr>
      <w:tr w:rsidR="00AA2F79"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AA2F79" w:rsidRDefault="005D0B1A"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5</w:t>
            </w:r>
          </w:p>
        </w:tc>
        <w:tc>
          <w:tcPr>
            <w:tcW w:w="1419" w:type="dxa"/>
            <w:tcBorders>
              <w:top w:val="single" w:sz="6" w:space="0" w:color="auto"/>
              <w:left w:val="single" w:sz="6" w:space="0" w:color="auto"/>
              <w:bottom w:val="single" w:sz="6" w:space="0" w:color="auto"/>
              <w:right w:val="single" w:sz="6" w:space="0" w:color="auto"/>
            </w:tcBorders>
          </w:tcPr>
          <w:p w:rsidR="00AA2F79" w:rsidRDefault="002C2383" w:rsidP="00FD5847">
            <w:pPr>
              <w:autoSpaceDE w:val="0"/>
              <w:autoSpaceDN w:val="0"/>
              <w:snapToGrid w:val="0"/>
              <w:rPr>
                <w:rFonts w:ascii="Times New Roman" w:eastAsia="楷体_GB2312" w:hAnsi="Times New Roman"/>
                <w:sz w:val="24"/>
                <w:szCs w:val="24"/>
                <w:lang w:eastAsia="zh-CN"/>
              </w:rPr>
            </w:pPr>
            <w:r>
              <w:rPr>
                <w:rFonts w:ascii="Times New Roman" w:eastAsia="楷体_GB2312" w:hAnsi="Times New Roman" w:hint="eastAsia"/>
                <w:sz w:val="24"/>
                <w:szCs w:val="24"/>
                <w:lang w:eastAsia="zh-CN"/>
              </w:rPr>
              <w:t>4</w:t>
            </w:r>
            <w:r w:rsidR="00AA2F79" w:rsidRPr="00546234">
              <w:rPr>
                <w:rFonts w:ascii="Times New Roman" w:eastAsia="楷体_GB2312" w:hAnsi="Times New Roman"/>
                <w:sz w:val="24"/>
                <w:szCs w:val="24"/>
                <w:lang w:eastAsia="zh-CN"/>
              </w:rPr>
              <w:t>.0.0-</w:t>
            </w:r>
            <w:r>
              <w:rPr>
                <w:rFonts w:ascii="Times New Roman" w:eastAsia="楷体_GB2312" w:hAnsi="Times New Roman" w:hint="eastAsia"/>
                <w:sz w:val="24"/>
                <w:szCs w:val="24"/>
                <w:lang w:eastAsia="zh-CN"/>
              </w:rPr>
              <w:t>5</w:t>
            </w:r>
            <w:r w:rsidR="00AA2F79" w:rsidRPr="00546234">
              <w:rPr>
                <w:rFonts w:ascii="Times New Roman" w:eastAsia="楷体_GB2312" w:hAnsi="Times New Roman"/>
                <w:sz w:val="24"/>
                <w:szCs w:val="24"/>
                <w:lang w:eastAsia="zh-CN"/>
              </w:rPr>
              <w:t>.0.0</w:t>
            </w:r>
          </w:p>
        </w:tc>
        <w:tc>
          <w:tcPr>
            <w:tcW w:w="5276" w:type="dxa"/>
            <w:tcBorders>
              <w:top w:val="single" w:sz="6" w:space="0" w:color="auto"/>
              <w:left w:val="single" w:sz="6" w:space="0" w:color="auto"/>
              <w:bottom w:val="single" w:sz="6" w:space="0" w:color="auto"/>
            </w:tcBorders>
          </w:tcPr>
          <w:p w:rsidR="00AA2F79" w:rsidRPr="008F30F1" w:rsidRDefault="005D0B1A" w:rsidP="005D0B1A">
            <w:pPr>
              <w:autoSpaceDE w:val="0"/>
              <w:autoSpaceDN w:val="0"/>
              <w:snapToGrid w:val="0"/>
              <w:rPr>
                <w:rFonts w:eastAsia="楷体_GB2312"/>
                <w:sz w:val="24"/>
                <w:szCs w:val="24"/>
                <w:lang w:eastAsia="zh-CN"/>
              </w:rPr>
            </w:pPr>
            <w:r>
              <w:rPr>
                <w:rFonts w:eastAsia="楷体_GB2312" w:hint="eastAsia"/>
                <w:sz w:val="24"/>
                <w:szCs w:val="24"/>
                <w:lang w:eastAsia="zh-CN"/>
              </w:rPr>
              <w:t>各模块第四次修改更新</w:t>
            </w:r>
          </w:p>
        </w:tc>
        <w:tc>
          <w:tcPr>
            <w:tcW w:w="1190" w:type="dxa"/>
            <w:tcBorders>
              <w:top w:val="single" w:sz="6" w:space="0" w:color="auto"/>
              <w:left w:val="single" w:sz="6" w:space="0" w:color="auto"/>
              <w:bottom w:val="single" w:sz="6" w:space="0" w:color="auto"/>
              <w:right w:val="single" w:sz="6" w:space="0" w:color="auto"/>
            </w:tcBorders>
            <w:vAlign w:val="center"/>
          </w:tcPr>
          <w:p w:rsidR="00AA2F79" w:rsidRDefault="00AA2F79" w:rsidP="00FD5847">
            <w:pPr>
              <w:autoSpaceDE w:val="0"/>
              <w:autoSpaceDN w:val="0"/>
              <w:snapToGrid w:val="0"/>
              <w:jc w:val="center"/>
              <w:rPr>
                <w:rFonts w:eastAsia="楷体_GB2312"/>
                <w:sz w:val="24"/>
                <w:szCs w:val="24"/>
                <w:lang w:eastAsia="zh-CN"/>
              </w:rPr>
            </w:pPr>
            <w:r>
              <w:rPr>
                <w:rFonts w:eastAsia="楷体_GB2312" w:hint="eastAsia"/>
                <w:sz w:val="24"/>
                <w:szCs w:val="24"/>
                <w:lang w:eastAsia="zh-CN"/>
              </w:rPr>
              <w:t>2017-8-8</w:t>
            </w: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bookmarkStart w:id="0" w:name="_GoBack"/>
            <w:bookmarkEnd w:id="0"/>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jc w:val="center"/>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r w:rsidR="005D0B1A" w:rsidTr="00FD5847">
        <w:trPr>
          <w:trHeight w:val="293"/>
          <w:jc w:val="center"/>
        </w:trPr>
        <w:tc>
          <w:tcPr>
            <w:tcW w:w="1447" w:type="dxa"/>
            <w:tcBorders>
              <w:top w:val="single" w:sz="6" w:space="0" w:color="auto"/>
              <w:left w:val="single" w:sz="6" w:space="0" w:color="auto"/>
              <w:bottom w:val="single" w:sz="6" w:space="0" w:color="auto"/>
              <w:right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419" w:type="dxa"/>
            <w:tcBorders>
              <w:top w:val="single" w:sz="6" w:space="0" w:color="auto"/>
              <w:left w:val="single" w:sz="6" w:space="0" w:color="auto"/>
              <w:bottom w:val="single" w:sz="6" w:space="0" w:color="auto"/>
              <w:right w:val="single" w:sz="6" w:space="0" w:color="auto"/>
            </w:tcBorders>
          </w:tcPr>
          <w:p w:rsidR="005D0B1A" w:rsidRDefault="005D0B1A" w:rsidP="00FD5847">
            <w:pPr>
              <w:autoSpaceDE w:val="0"/>
              <w:autoSpaceDN w:val="0"/>
              <w:snapToGrid w:val="0"/>
              <w:rPr>
                <w:rFonts w:ascii="Times New Roman" w:eastAsia="楷体_GB2312" w:hAnsi="Times New Roman"/>
                <w:sz w:val="24"/>
                <w:szCs w:val="24"/>
                <w:lang w:eastAsia="zh-CN"/>
              </w:rPr>
            </w:pPr>
          </w:p>
        </w:tc>
        <w:tc>
          <w:tcPr>
            <w:tcW w:w="5276" w:type="dxa"/>
            <w:tcBorders>
              <w:top w:val="single" w:sz="6" w:space="0" w:color="auto"/>
              <w:left w:val="single" w:sz="6" w:space="0" w:color="auto"/>
              <w:bottom w:val="single" w:sz="6" w:space="0" w:color="auto"/>
            </w:tcBorders>
          </w:tcPr>
          <w:p w:rsidR="005D0B1A" w:rsidRDefault="005D0B1A" w:rsidP="005D0B1A">
            <w:pPr>
              <w:autoSpaceDE w:val="0"/>
              <w:autoSpaceDN w:val="0"/>
              <w:snapToGrid w:val="0"/>
              <w:rPr>
                <w:rFonts w:eastAsia="楷体_GB2312"/>
                <w:sz w:val="24"/>
                <w:szCs w:val="24"/>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5D0B1A" w:rsidRDefault="005D0B1A" w:rsidP="00FD5847">
            <w:pPr>
              <w:autoSpaceDE w:val="0"/>
              <w:autoSpaceDN w:val="0"/>
              <w:snapToGrid w:val="0"/>
              <w:jc w:val="center"/>
              <w:rPr>
                <w:rFonts w:eastAsia="楷体_GB2312"/>
                <w:sz w:val="24"/>
                <w:szCs w:val="24"/>
                <w:lang w:eastAsia="zh-CN"/>
              </w:rPr>
            </w:pPr>
          </w:p>
        </w:tc>
      </w:tr>
    </w:tbl>
    <w:p w:rsidR="005E63E2" w:rsidRDefault="005E63E2" w:rsidP="00B256A3">
      <w:pPr>
        <w:pStyle w:val="10"/>
        <w:widowControl/>
        <w:autoSpaceDE w:val="0"/>
        <w:autoSpaceDN w:val="0"/>
        <w:spacing w:before="720" w:after="480" w:line="240" w:lineRule="atLeast"/>
        <w:textAlignment w:val="bottom"/>
        <w:rPr>
          <w:rFonts w:ascii="Arial" w:eastAsia="黑体" w:hAnsi="Arial"/>
          <w:sz w:val="30"/>
        </w:rPr>
        <w:sectPr w:rsidR="005E63E2" w:rsidSect="006C466E">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134" w:right="851" w:bottom="1134" w:left="1418" w:header="737" w:footer="737" w:gutter="0"/>
          <w:pgNumType w:start="1"/>
          <w:cols w:space="425"/>
          <w:titlePg/>
          <w:docGrid w:type="lines" w:linePitch="326"/>
        </w:sectPr>
      </w:pPr>
    </w:p>
    <w:p w:rsidR="005D0B1A" w:rsidRDefault="005D0B1A" w:rsidP="00546234">
      <w:pPr>
        <w:pStyle w:val="10"/>
        <w:widowControl/>
        <w:autoSpaceDE w:val="0"/>
        <w:autoSpaceDN w:val="0"/>
        <w:spacing w:before="720" w:after="480" w:line="240" w:lineRule="atLeast"/>
        <w:jc w:val="center"/>
        <w:textAlignment w:val="bottom"/>
        <w:rPr>
          <w:rFonts w:ascii="Arial" w:eastAsia="黑体" w:hAnsi="Arial"/>
          <w:sz w:val="30"/>
        </w:rPr>
      </w:pPr>
    </w:p>
    <w:p w:rsidR="005D0B1A" w:rsidRDefault="005D0B1A" w:rsidP="00546234">
      <w:pPr>
        <w:pStyle w:val="10"/>
        <w:widowControl/>
        <w:autoSpaceDE w:val="0"/>
        <w:autoSpaceDN w:val="0"/>
        <w:spacing w:before="720" w:after="480" w:line="240" w:lineRule="atLeast"/>
        <w:jc w:val="center"/>
        <w:textAlignment w:val="bottom"/>
        <w:rPr>
          <w:rFonts w:ascii="Arial" w:eastAsia="黑体" w:hAnsi="Arial"/>
          <w:sz w:val="30"/>
        </w:rPr>
      </w:pPr>
    </w:p>
    <w:p w:rsidR="005D0B1A" w:rsidRDefault="005D0B1A" w:rsidP="00546234">
      <w:pPr>
        <w:pStyle w:val="10"/>
        <w:widowControl/>
        <w:autoSpaceDE w:val="0"/>
        <w:autoSpaceDN w:val="0"/>
        <w:spacing w:before="720" w:after="480" w:line="240" w:lineRule="atLeast"/>
        <w:jc w:val="center"/>
        <w:textAlignment w:val="bottom"/>
        <w:rPr>
          <w:rFonts w:ascii="Arial" w:eastAsia="黑体" w:hAnsi="Arial"/>
          <w:sz w:val="30"/>
        </w:rPr>
      </w:pPr>
    </w:p>
    <w:p w:rsidR="00546234" w:rsidRDefault="00546234" w:rsidP="00546234">
      <w:pPr>
        <w:pStyle w:val="10"/>
        <w:widowControl/>
        <w:autoSpaceDE w:val="0"/>
        <w:autoSpaceDN w:val="0"/>
        <w:spacing w:before="720" w:after="480" w:line="240" w:lineRule="atLeast"/>
        <w:jc w:val="center"/>
        <w:textAlignment w:val="bottom"/>
        <w:rPr>
          <w:rFonts w:ascii="Arial" w:eastAsia="黑体" w:hAnsi="Arial"/>
          <w:sz w:val="30"/>
        </w:rPr>
      </w:pPr>
      <w:r>
        <w:rPr>
          <w:rFonts w:ascii="Arial" w:eastAsia="黑体" w:hAnsi="Arial" w:hint="eastAsia"/>
          <w:sz w:val="30"/>
        </w:rPr>
        <w:lastRenderedPageBreak/>
        <w:t>版权声明</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《用户手册模板》的版权归沈阳东软软件股份有限公司所有。未经沈阳东软软件股份有限公司的书面准许，不得将本规范的任何部分以任何形式、采用任何手段</w:t>
      </w:r>
      <w:r w:rsidRPr="00546234">
        <w:rPr>
          <w:rFonts w:ascii="Arial" w:hAnsi="Arial"/>
          <w:sz w:val="24"/>
          <w:szCs w:val="24"/>
        </w:rPr>
        <w:t>（</w:t>
      </w:r>
      <w:r w:rsidRPr="00546234">
        <w:rPr>
          <w:rFonts w:ascii="Arial" w:hAnsi="Arial" w:hint="eastAsia"/>
          <w:sz w:val="24"/>
          <w:szCs w:val="24"/>
        </w:rPr>
        <w:t>电子的或机械的，包括照相复制或录制</w:t>
      </w:r>
      <w:r w:rsidRPr="00546234">
        <w:rPr>
          <w:rFonts w:ascii="Arial" w:hAnsi="Arial"/>
          <w:sz w:val="24"/>
          <w:szCs w:val="24"/>
        </w:rPr>
        <w:t>）</w:t>
      </w:r>
      <w:r w:rsidRPr="00546234">
        <w:rPr>
          <w:rFonts w:ascii="Arial" w:hAnsi="Arial" w:hint="eastAsia"/>
          <w:sz w:val="24"/>
          <w:szCs w:val="24"/>
        </w:rPr>
        <w:t>、或为任何目的，进行复制或扩散。</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sz w:val="24"/>
          <w:szCs w:val="24"/>
        </w:rPr>
        <w:t>Copyright©</w:t>
      </w:r>
      <w:r w:rsidRPr="00546234">
        <w:rPr>
          <w:rFonts w:ascii="Arial" w:hAnsi="Arial" w:hint="eastAsia"/>
          <w:sz w:val="24"/>
          <w:szCs w:val="24"/>
        </w:rPr>
        <w:t xml:space="preserve"> </w:t>
      </w:r>
      <w:proofErr w:type="spellStart"/>
      <w:r w:rsidRPr="00546234">
        <w:rPr>
          <w:rFonts w:ascii="Arial" w:hAnsi="Arial"/>
          <w:sz w:val="24"/>
          <w:szCs w:val="24"/>
        </w:rPr>
        <w:t>xxxx-yyyy</w:t>
      </w:r>
      <w:proofErr w:type="spellEnd"/>
      <w:r w:rsidRPr="00546234">
        <w:rPr>
          <w:rFonts w:ascii="Arial" w:hAnsi="Arial"/>
          <w:sz w:val="24"/>
          <w:szCs w:val="24"/>
        </w:rPr>
        <w:t xml:space="preserve"> </w:t>
      </w:r>
      <w:r w:rsidRPr="00546234">
        <w:rPr>
          <w:rFonts w:ascii="Arial" w:hAnsi="Arial" w:hint="eastAsia"/>
          <w:sz w:val="24"/>
          <w:szCs w:val="24"/>
        </w:rPr>
        <w:t>沈阳东软软件股份有限公司。版权所有，翻制必究。</w:t>
      </w:r>
    </w:p>
    <w:p w:rsidR="00546234" w:rsidRDefault="00546234" w:rsidP="00546234">
      <w:pPr>
        <w:pStyle w:val="10"/>
        <w:widowControl/>
        <w:autoSpaceDE w:val="0"/>
        <w:autoSpaceDN w:val="0"/>
        <w:spacing w:before="480" w:line="240" w:lineRule="atLeast"/>
        <w:ind w:firstLine="420"/>
        <w:textAlignment w:val="bottom"/>
        <w:rPr>
          <w:rFonts w:ascii="Arial" w:hAnsi="Arial"/>
          <w:sz w:val="21"/>
        </w:rPr>
      </w:pPr>
    </w:p>
    <w:p w:rsidR="005E63E2" w:rsidRDefault="005E63E2" w:rsidP="005D0B1A">
      <w:pPr>
        <w:pStyle w:val="10"/>
        <w:widowControl/>
        <w:autoSpaceDE w:val="0"/>
        <w:autoSpaceDN w:val="0"/>
        <w:spacing w:before="720" w:after="480" w:line="240" w:lineRule="atLeast"/>
        <w:textAlignment w:val="bottom"/>
        <w:rPr>
          <w:rFonts w:ascii="Arial" w:hAnsi="Arial"/>
          <w:sz w:val="21"/>
        </w:rPr>
      </w:pPr>
    </w:p>
    <w:p w:rsidR="005D0B1A" w:rsidRDefault="005D0B1A" w:rsidP="005D0B1A">
      <w:pPr>
        <w:pStyle w:val="10"/>
        <w:widowControl/>
        <w:autoSpaceDE w:val="0"/>
        <w:autoSpaceDN w:val="0"/>
        <w:spacing w:before="720" w:after="480" w:line="240" w:lineRule="atLeast"/>
        <w:textAlignment w:val="bottom"/>
        <w:rPr>
          <w:rFonts w:ascii="Arial" w:hAnsi="Arial"/>
          <w:sz w:val="21"/>
        </w:rPr>
      </w:pPr>
    </w:p>
    <w:p w:rsidR="005D0B1A" w:rsidRDefault="005D0B1A" w:rsidP="005D0B1A">
      <w:pPr>
        <w:pStyle w:val="10"/>
        <w:widowControl/>
        <w:autoSpaceDE w:val="0"/>
        <w:autoSpaceDN w:val="0"/>
        <w:spacing w:before="720" w:after="480" w:line="240" w:lineRule="atLeast"/>
        <w:textAlignment w:val="bottom"/>
        <w:rPr>
          <w:rFonts w:ascii="Times New Roman"/>
          <w:b/>
          <w:bCs/>
          <w:color w:val="FF0000"/>
          <w:sz w:val="24"/>
        </w:rPr>
      </w:pPr>
    </w:p>
    <w:p w:rsidR="00546234" w:rsidRPr="005D0B1A" w:rsidRDefault="00546234" w:rsidP="005D0B1A">
      <w:pPr>
        <w:tabs>
          <w:tab w:val="left" w:pos="3875"/>
        </w:tabs>
        <w:rPr>
          <w:rFonts w:eastAsiaTheme="minorEastAsia"/>
          <w:lang w:eastAsia="zh-CN"/>
        </w:rPr>
      </w:pPr>
      <w:r>
        <w:rPr>
          <w:rFonts w:ascii="Arial" w:eastAsia="黑体" w:hAnsi="Arial" w:hint="eastAsia"/>
          <w:sz w:val="30"/>
        </w:rPr>
        <w:t>前</w:t>
      </w:r>
      <w:r>
        <w:rPr>
          <w:rFonts w:ascii="Arial" w:eastAsia="黑体" w:hAnsi="Arial"/>
          <w:sz w:val="30"/>
        </w:rPr>
        <w:t xml:space="preserve">  </w:t>
      </w:r>
      <w:r>
        <w:rPr>
          <w:rFonts w:ascii="Arial" w:eastAsia="黑体" w:hAnsi="Arial" w:hint="eastAsia"/>
          <w:sz w:val="30"/>
        </w:rPr>
        <w:t>言</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用户手册对于任何产品都是不可缺少的组成部分。一个好的产品没有一份完备的用户手册，也不能算作一个完备的产品。对于软件产品来说更是如此，没有用户手册的软件不能算产品，没有好的用户手册，就不可能算好产品。也就是说，一个好的软件产品除了具备与市场对路的思想、良好的用户界面、完备的测试之外，还必须有一本适合用户使用的用户手册。</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本规范手册不仅指明了软件用户手册的内容，而且规定了沈阳东软软件股份有限公司软件用户手册的统一版面、格式</w:t>
      </w:r>
      <w:r w:rsidRPr="00546234">
        <w:rPr>
          <w:rFonts w:hint="eastAsia"/>
          <w:sz w:val="24"/>
          <w:szCs w:val="24"/>
        </w:rPr>
        <w:t>及内容</w:t>
      </w:r>
      <w:r w:rsidRPr="00546234">
        <w:rPr>
          <w:rFonts w:ascii="Arial" w:hAnsi="Arial" w:hint="eastAsia"/>
          <w:sz w:val="24"/>
          <w:szCs w:val="24"/>
        </w:rPr>
        <w:t>。本规范手册就是按本规定编写的，但由于本规范手册内容的局限性，很难以样本的形式表现软件用户手册中可能出现的各种情况，手册编排人员在具体编写手册时可以根据产品的特点对内容自行增减。对于手册的格式，也可以根据需要进行变动。</w:t>
      </w:r>
    </w:p>
    <w:p w:rsidR="00546234" w:rsidRPr="00546234" w:rsidRDefault="00546234" w:rsidP="00546234">
      <w:pPr>
        <w:pStyle w:val="10"/>
        <w:widowControl/>
        <w:autoSpaceDE w:val="0"/>
        <w:autoSpaceDN w:val="0"/>
        <w:spacing w:before="240" w:line="360" w:lineRule="auto"/>
        <w:ind w:firstLine="420"/>
        <w:textAlignment w:val="bottom"/>
        <w:rPr>
          <w:rFonts w:ascii="Arial" w:hAnsi="Arial"/>
          <w:sz w:val="24"/>
          <w:szCs w:val="24"/>
        </w:rPr>
      </w:pPr>
      <w:r w:rsidRPr="00546234">
        <w:rPr>
          <w:rFonts w:ascii="Arial" w:hAnsi="Arial" w:hint="eastAsia"/>
          <w:sz w:val="24"/>
          <w:szCs w:val="24"/>
        </w:rPr>
        <w:t>我们希望沈阳东软软件股份有限公司的相关人员，能够按照本规范手册编写软件用户手册，做好软件产品化工作。由于时间仓促，编者水平有限，希望大家能够提出宝贵意见，以逐步完善本规范手册的内容。</w:t>
      </w:r>
    </w:p>
    <w:p w:rsidR="005E6B4B" w:rsidRDefault="00546234" w:rsidP="005E6B4B">
      <w:pPr>
        <w:pStyle w:val="10"/>
        <w:widowControl/>
        <w:autoSpaceDE w:val="0"/>
        <w:autoSpaceDN w:val="0"/>
        <w:spacing w:before="720" w:after="480" w:line="240" w:lineRule="atLeast"/>
        <w:jc w:val="center"/>
        <w:textAlignment w:val="bottom"/>
        <w:rPr>
          <w:rFonts w:ascii="Arial" w:hAnsi="Arial"/>
          <w:sz w:val="21"/>
        </w:rPr>
      </w:pPr>
      <w:r w:rsidRPr="00546234">
        <w:rPr>
          <w:rFonts w:ascii="Times New Roman"/>
          <w:b/>
          <w:bCs/>
          <w:color w:val="FF0000"/>
          <w:sz w:val="24"/>
          <w:szCs w:val="24"/>
        </w:rPr>
        <w:br w:type="page"/>
      </w:r>
      <w:r w:rsidR="005E6B4B">
        <w:rPr>
          <w:rFonts w:ascii="Arial" w:eastAsia="黑体" w:hAnsi="Arial" w:hint="eastAsia"/>
          <w:sz w:val="30"/>
        </w:rPr>
        <w:lastRenderedPageBreak/>
        <w:t>阅读指南</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4" w:name="_Toc91304586"/>
      <w:bookmarkStart w:id="5" w:name="_Toc91304786"/>
      <w:bookmarkStart w:id="6" w:name="_Toc91304852"/>
      <w:bookmarkStart w:id="7" w:name="_Toc91308305"/>
      <w:bookmarkStart w:id="8" w:name="_Toc110321616"/>
      <w:r w:rsidRPr="005E6B4B">
        <w:rPr>
          <w:rFonts w:ascii="Arial" w:eastAsia="黑体" w:hAnsi="Arial" w:hint="eastAsia"/>
          <w:sz w:val="24"/>
          <w:szCs w:val="24"/>
        </w:rPr>
        <w:t>〖手册目标〗</w:t>
      </w:r>
      <w:bookmarkEnd w:id="4"/>
      <w:bookmarkEnd w:id="5"/>
      <w:bookmarkEnd w:id="6"/>
      <w:bookmarkEnd w:id="7"/>
      <w:bookmarkEnd w:id="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本手册主要对沈阳东软软件股份有限公司软件产品的用户手册所应包含的内容及版面格式作一个统一规定。由于实际情况千变万化，本规定很难一次做到面面俱到，需要逐渐完善。</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9" w:name="_Toc91304587"/>
      <w:bookmarkStart w:id="10" w:name="_Toc91304787"/>
      <w:bookmarkStart w:id="11" w:name="_Toc91304853"/>
      <w:bookmarkStart w:id="12" w:name="_Toc91308306"/>
      <w:bookmarkStart w:id="13" w:name="_Toc110321617"/>
      <w:r w:rsidRPr="005E6B4B">
        <w:rPr>
          <w:rFonts w:ascii="Arial" w:eastAsia="黑体" w:hAnsi="Arial" w:hint="eastAsia"/>
          <w:sz w:val="24"/>
          <w:szCs w:val="24"/>
        </w:rPr>
        <w:t>〖阅读对象〗</w:t>
      </w:r>
      <w:bookmarkEnd w:id="9"/>
      <w:bookmarkEnd w:id="10"/>
      <w:bookmarkEnd w:id="11"/>
      <w:bookmarkEnd w:id="12"/>
      <w:bookmarkEnd w:id="1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本手册是为沈阳东软软件股份有限公司的所有软件开发人员和软件用户手册编写人员所编写的。由于本手册中的格式规定部分是根据</w:t>
      </w:r>
      <w:r w:rsidRPr="005E6B4B">
        <w:rPr>
          <w:rFonts w:ascii="Arial" w:hAnsi="Arial"/>
          <w:sz w:val="24"/>
          <w:szCs w:val="24"/>
        </w:rPr>
        <w:t xml:space="preserve"> Microsoft Windows </w:t>
      </w:r>
      <w:r w:rsidRPr="005E6B4B">
        <w:rPr>
          <w:rFonts w:ascii="Arial" w:hAnsi="Arial" w:hint="eastAsia"/>
          <w:sz w:val="24"/>
          <w:szCs w:val="24"/>
        </w:rPr>
        <w:t>下的</w:t>
      </w:r>
      <w:r w:rsidRPr="005E6B4B">
        <w:rPr>
          <w:rFonts w:ascii="Arial" w:hAnsi="Arial"/>
          <w:sz w:val="24"/>
          <w:szCs w:val="24"/>
        </w:rPr>
        <w:t xml:space="preserve"> Word </w:t>
      </w:r>
      <w:r w:rsidRPr="005E6B4B">
        <w:rPr>
          <w:rFonts w:ascii="Arial" w:hAnsi="Arial" w:hint="eastAsia"/>
          <w:sz w:val="24"/>
          <w:szCs w:val="24"/>
        </w:rPr>
        <w:t>的功能而编写的，所以沈阳东软软件股份有限公司的软件用户手册应该使用</w:t>
      </w:r>
      <w:r w:rsidRPr="005E6B4B">
        <w:rPr>
          <w:rFonts w:ascii="Arial" w:hAnsi="Arial"/>
          <w:sz w:val="24"/>
          <w:szCs w:val="24"/>
        </w:rPr>
        <w:t xml:space="preserve"> Micro</w:t>
      </w:r>
      <w:r>
        <w:rPr>
          <w:rFonts w:ascii="Arial" w:hAnsi="Arial" w:hint="eastAsia"/>
          <w:sz w:val="24"/>
          <w:szCs w:val="24"/>
        </w:rPr>
        <w:t>s</w:t>
      </w:r>
      <w:r w:rsidRPr="005E6B4B">
        <w:rPr>
          <w:rFonts w:ascii="Arial" w:hAnsi="Arial"/>
          <w:sz w:val="24"/>
          <w:szCs w:val="24"/>
        </w:rPr>
        <w:t>oft Word</w:t>
      </w:r>
      <w:r w:rsidRPr="005E6B4B">
        <w:rPr>
          <w:rFonts w:ascii="Arial" w:hAnsi="Arial" w:hint="eastAsia"/>
          <w:sz w:val="24"/>
          <w:szCs w:val="24"/>
        </w:rPr>
        <w:t>排版。</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4" w:name="_Toc91304588"/>
      <w:bookmarkStart w:id="15" w:name="_Toc91304788"/>
      <w:bookmarkStart w:id="16" w:name="_Toc91304854"/>
      <w:bookmarkStart w:id="17" w:name="_Toc91308307"/>
      <w:bookmarkStart w:id="18" w:name="_Toc110321618"/>
      <w:r w:rsidRPr="005E6B4B">
        <w:rPr>
          <w:rFonts w:ascii="Arial" w:eastAsia="黑体" w:hAnsi="Arial" w:hint="eastAsia"/>
          <w:sz w:val="24"/>
          <w:szCs w:val="24"/>
        </w:rPr>
        <w:t>〖手册构成〗</w:t>
      </w:r>
      <w:bookmarkEnd w:id="14"/>
      <w:bookmarkEnd w:id="15"/>
      <w:bookmarkEnd w:id="16"/>
      <w:bookmarkEnd w:id="17"/>
      <w:bookmarkEnd w:id="18"/>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本手册基本上由两部分组成：</w:t>
      </w:r>
    </w:p>
    <w:p w:rsidR="005E6B4B" w:rsidRPr="005E6B4B" w:rsidRDefault="005E6B4B" w:rsidP="006C466E">
      <w:pPr>
        <w:pStyle w:val="10"/>
        <w:widowControl/>
        <w:numPr>
          <w:ilvl w:val="0"/>
          <w:numId w:val="1"/>
        </w:numPr>
        <w:tabs>
          <w:tab w:val="clear" w:pos="425"/>
          <w:tab w:val="num" w:pos="840"/>
          <w:tab w:val="num" w:pos="2105"/>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1</w:t>
      </w:r>
      <w:r w:rsidRPr="005E6B4B">
        <w:rPr>
          <w:rFonts w:ascii="Arial" w:hAnsi="Arial" w:hint="eastAsia"/>
          <w:sz w:val="24"/>
          <w:szCs w:val="24"/>
        </w:rPr>
        <w:t>章，“用户手册的内容”，规定了用户手册所应包含的内容。</w:t>
      </w:r>
    </w:p>
    <w:p w:rsidR="005E6B4B" w:rsidRPr="005E6B4B" w:rsidRDefault="005E6B4B" w:rsidP="006C466E">
      <w:pPr>
        <w:pStyle w:val="10"/>
        <w:widowControl/>
        <w:numPr>
          <w:ilvl w:val="0"/>
          <w:numId w:val="1"/>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第</w:t>
      </w:r>
      <w:r w:rsidRPr="005E6B4B">
        <w:rPr>
          <w:rFonts w:ascii="Arial" w:hAnsi="Arial" w:hint="eastAsia"/>
          <w:sz w:val="24"/>
          <w:szCs w:val="24"/>
        </w:rPr>
        <w:t>2</w:t>
      </w:r>
      <w:r w:rsidRPr="005E6B4B">
        <w:rPr>
          <w:rFonts w:ascii="Arial" w:hAnsi="Arial" w:hint="eastAsia"/>
          <w:sz w:val="24"/>
          <w:szCs w:val="24"/>
        </w:rPr>
        <w:t>章，“关于用户手册排版格式的规定”，规定了用户手册标题及编号的格式。</w:t>
      </w:r>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另外，本手册基本上是按“用户手册格式的统一规定”编写的一个样本。</w:t>
      </w:r>
    </w:p>
    <w:p w:rsidR="005E6B4B" w:rsidRPr="005E6B4B" w:rsidRDefault="005E6B4B" w:rsidP="005E6B4B">
      <w:pPr>
        <w:pStyle w:val="10"/>
        <w:widowControl/>
        <w:autoSpaceDE w:val="0"/>
        <w:autoSpaceDN w:val="0"/>
        <w:spacing w:before="240" w:line="360" w:lineRule="auto"/>
        <w:textAlignment w:val="bottom"/>
        <w:outlineLvl w:val="0"/>
        <w:rPr>
          <w:rFonts w:ascii="Arial" w:hAnsi="Arial"/>
          <w:sz w:val="24"/>
          <w:szCs w:val="24"/>
        </w:rPr>
      </w:pPr>
      <w:bookmarkStart w:id="19" w:name="_Toc91304589"/>
      <w:bookmarkStart w:id="20" w:name="_Toc91304789"/>
      <w:bookmarkStart w:id="21" w:name="_Toc91304855"/>
      <w:bookmarkStart w:id="22" w:name="_Toc91308308"/>
      <w:bookmarkStart w:id="23" w:name="_Toc110321619"/>
      <w:r w:rsidRPr="005E6B4B">
        <w:rPr>
          <w:rFonts w:ascii="Arial" w:eastAsia="黑体" w:hAnsi="Arial" w:hint="eastAsia"/>
          <w:sz w:val="24"/>
          <w:szCs w:val="24"/>
        </w:rPr>
        <w:t>〖手册约定〗</w:t>
      </w:r>
      <w:bookmarkEnd w:id="19"/>
      <w:bookmarkEnd w:id="20"/>
      <w:bookmarkEnd w:id="21"/>
      <w:bookmarkEnd w:id="22"/>
      <w:bookmarkEnd w:id="23"/>
    </w:p>
    <w:p w:rsidR="005E6B4B" w:rsidRPr="005E6B4B" w:rsidRDefault="005E6B4B" w:rsidP="005E6B4B">
      <w:pPr>
        <w:pStyle w:val="10"/>
        <w:widowControl/>
        <w:autoSpaceDE w:val="0"/>
        <w:autoSpaceDN w:val="0"/>
        <w:spacing w:before="240" w:line="360" w:lineRule="auto"/>
        <w:ind w:firstLine="422"/>
        <w:textAlignment w:val="bottom"/>
        <w:rPr>
          <w:rFonts w:ascii="Arial" w:hAnsi="Arial"/>
          <w:sz w:val="24"/>
          <w:szCs w:val="24"/>
        </w:rPr>
      </w:pPr>
      <w:r w:rsidRPr="005E6B4B">
        <w:rPr>
          <w:rFonts w:ascii="Arial" w:hAnsi="Arial" w:hint="eastAsia"/>
          <w:sz w:val="24"/>
          <w:szCs w:val="24"/>
        </w:rPr>
        <w:t>本手册遵循以下约定：</w:t>
      </w:r>
    </w:p>
    <w:p w:rsidR="005E6B4B" w:rsidRPr="005E6B4B" w:rsidRDefault="005E6B4B" w:rsidP="006C466E">
      <w:pPr>
        <w:pStyle w:val="10"/>
        <w:widowControl/>
        <w:numPr>
          <w:ilvl w:val="0"/>
          <w:numId w:val="2"/>
        </w:numPr>
        <w:tabs>
          <w:tab w:val="clear" w:pos="425"/>
          <w:tab w:val="num" w:pos="840"/>
        </w:tabs>
        <w:autoSpaceDE w:val="0"/>
        <w:autoSpaceDN w:val="0"/>
        <w:spacing w:before="240" w:line="360" w:lineRule="auto"/>
        <w:ind w:left="845"/>
        <w:textAlignment w:val="bottom"/>
        <w:rPr>
          <w:rFonts w:ascii="Arial" w:hAnsi="Arial"/>
          <w:sz w:val="24"/>
          <w:szCs w:val="24"/>
        </w:rPr>
      </w:pPr>
      <w:r w:rsidRPr="005E6B4B">
        <w:rPr>
          <w:rFonts w:ascii="Arial" w:hAnsi="Arial" w:hint="eastAsia"/>
          <w:sz w:val="24"/>
          <w:szCs w:val="24"/>
        </w:rPr>
        <w:t>所有标题均使用黑体字。</w:t>
      </w:r>
    </w:p>
    <w:p w:rsidR="005E6B4B" w:rsidRPr="005E6B4B" w:rsidRDefault="005E6B4B" w:rsidP="006C466E">
      <w:pPr>
        <w:pStyle w:val="10"/>
        <w:widowControl/>
        <w:numPr>
          <w:ilvl w:val="0"/>
          <w:numId w:val="2"/>
        </w:numPr>
        <w:tabs>
          <w:tab w:val="clear" w:pos="425"/>
          <w:tab w:val="num" w:pos="840"/>
        </w:tabs>
        <w:autoSpaceDE w:val="0"/>
        <w:autoSpaceDN w:val="0"/>
        <w:spacing w:before="120" w:line="360" w:lineRule="auto"/>
        <w:ind w:left="845"/>
        <w:textAlignment w:val="bottom"/>
        <w:rPr>
          <w:rFonts w:ascii="Arial" w:hAnsi="Arial"/>
          <w:sz w:val="24"/>
          <w:szCs w:val="24"/>
        </w:rPr>
      </w:pP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5E6B4B" w:rsidRPr="005E6B4B" w:rsidRDefault="005E6B4B" w:rsidP="005E6B4B">
      <w:pPr>
        <w:widowControl/>
        <w:autoSpaceDE w:val="0"/>
        <w:autoSpaceDN w:val="0"/>
        <w:spacing w:before="240" w:line="360" w:lineRule="auto"/>
        <w:ind w:firstLine="422"/>
        <w:textAlignment w:val="bottom"/>
        <w:rPr>
          <w:rFonts w:ascii="宋体" w:eastAsia="宋体" w:hAnsi="宋体"/>
          <w:sz w:val="24"/>
          <w:szCs w:val="24"/>
          <w:lang w:eastAsia="zh-CN"/>
        </w:rPr>
      </w:pP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5E6B4B" w:rsidRPr="005E6B4B" w:rsidRDefault="005E6B4B" w:rsidP="005E6B4B">
      <w:pPr>
        <w:widowControl/>
        <w:autoSpaceDE w:val="0"/>
        <w:autoSpaceDN w:val="0"/>
        <w:spacing w:before="240" w:line="360" w:lineRule="auto"/>
        <w:ind w:firstLine="420"/>
        <w:textAlignment w:val="bottom"/>
        <w:rPr>
          <w:rFonts w:ascii="宋体" w:eastAsia="宋体" w:hAnsi="宋体"/>
          <w:sz w:val="24"/>
          <w:szCs w:val="24"/>
          <w:lang w:eastAsia="zh-CN"/>
        </w:rPr>
      </w:pP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792B1D" w:rsidRPr="008D7D6D" w:rsidRDefault="005E6B4B" w:rsidP="00792B1D">
      <w:pPr>
        <w:tabs>
          <w:tab w:val="right" w:leader="middleDot" w:pos="8392"/>
        </w:tabs>
        <w:ind w:left="420"/>
        <w:jc w:val="center"/>
        <w:rPr>
          <w:rFonts w:ascii="宋体" w:eastAsia="宋体" w:hAnsi="宋体"/>
          <w:noProof/>
          <w:sz w:val="22"/>
          <w:szCs w:val="22"/>
        </w:rPr>
      </w:pPr>
      <w:r w:rsidRPr="005E6B4B">
        <w:rPr>
          <w:b/>
          <w:bCs/>
          <w:color w:val="FF0000"/>
        </w:rPr>
        <w:br w:type="page"/>
      </w:r>
      <w:r w:rsidR="00792B1D" w:rsidRPr="008D7D6D">
        <w:rPr>
          <w:rFonts w:ascii="宋体" w:eastAsia="宋体" w:hAnsi="宋体" w:hint="eastAsia"/>
          <w:b/>
          <w:bCs/>
          <w:sz w:val="28"/>
          <w:szCs w:val="28"/>
        </w:rPr>
        <w:lastRenderedPageBreak/>
        <w:t>目</w:t>
      </w:r>
      <w:r w:rsidR="00792B1D" w:rsidRPr="008D7D6D">
        <w:rPr>
          <w:rFonts w:ascii="宋体" w:eastAsia="宋体" w:hAnsi="宋体" w:hint="eastAsia"/>
          <w:sz w:val="28"/>
          <w:szCs w:val="28"/>
        </w:rPr>
        <w:t xml:space="preserve"> </w:t>
      </w:r>
      <w:r w:rsidR="00792B1D">
        <w:rPr>
          <w:rFonts w:ascii="宋体" w:eastAsia="宋体" w:hAnsi="宋体" w:hint="eastAsia"/>
          <w:sz w:val="28"/>
          <w:szCs w:val="28"/>
          <w:lang w:eastAsia="zh-CN"/>
        </w:rPr>
        <w:t xml:space="preserve"> </w:t>
      </w:r>
      <w:r w:rsidR="00792B1D" w:rsidRPr="008D7D6D">
        <w:rPr>
          <w:rFonts w:ascii="宋体" w:eastAsia="宋体" w:hAnsi="宋体" w:hint="eastAsia"/>
          <w:b/>
          <w:bCs/>
          <w:sz w:val="28"/>
          <w:szCs w:val="28"/>
        </w:rPr>
        <w:t>录</w:t>
      </w:r>
      <w:r w:rsidR="00792B1D" w:rsidRPr="008D7D6D">
        <w:rPr>
          <w:rFonts w:ascii="宋体" w:eastAsia="宋体" w:hAnsi="宋体"/>
          <w:b/>
          <w:bCs/>
          <w:caps/>
          <w:sz w:val="22"/>
          <w:szCs w:val="22"/>
        </w:rPr>
        <w:fldChar w:fldCharType="begin"/>
      </w:r>
      <w:r w:rsidR="00792B1D" w:rsidRPr="008D7D6D">
        <w:rPr>
          <w:rFonts w:ascii="宋体" w:eastAsia="宋体" w:hAnsi="宋体"/>
          <w:b/>
          <w:bCs/>
          <w:caps/>
          <w:sz w:val="22"/>
          <w:szCs w:val="22"/>
        </w:rPr>
        <w:instrText xml:space="preserve"> TOC \o "1-3" \h \z \u </w:instrText>
      </w:r>
      <w:r w:rsidR="00792B1D" w:rsidRPr="008D7D6D">
        <w:rPr>
          <w:rFonts w:ascii="宋体" w:eastAsia="宋体" w:hAnsi="宋体"/>
          <w:b/>
          <w:bCs/>
          <w:caps/>
          <w:sz w:val="22"/>
          <w:szCs w:val="22"/>
        </w:rPr>
        <w:fldChar w:fldCharType="separate"/>
      </w:r>
    </w:p>
    <w:p w:rsidR="00792B1D" w:rsidRPr="008D7D6D" w:rsidRDefault="002C01B5" w:rsidP="00792B1D">
      <w:pPr>
        <w:pStyle w:val="11"/>
        <w:tabs>
          <w:tab w:val="right" w:leader="dot" w:pos="9628"/>
        </w:tabs>
        <w:rPr>
          <w:rFonts w:eastAsia="宋体"/>
          <w:b w:val="0"/>
          <w:bCs w:val="0"/>
          <w:caps w:val="0"/>
          <w:noProof/>
          <w:spacing w:val="0"/>
          <w:kern w:val="2"/>
          <w:sz w:val="22"/>
          <w:szCs w:val="22"/>
          <w:lang w:eastAsia="zh-CN"/>
        </w:rPr>
      </w:pPr>
      <w:hyperlink w:anchor="_Toc110321616" w:history="1">
        <w:r w:rsidR="00792B1D" w:rsidRPr="008D7D6D">
          <w:rPr>
            <w:rStyle w:val="a7"/>
            <w:rFonts w:ascii="Arial" w:eastAsia="黑体" w:hAnsi="Arial" w:hint="eastAsia"/>
            <w:noProof/>
            <w:sz w:val="22"/>
            <w:szCs w:val="22"/>
          </w:rPr>
          <w:t>〖手册目标〗</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_Toc110321616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4</w:t>
        </w:r>
        <w:r w:rsidR="00792B1D" w:rsidRPr="008D7D6D">
          <w:rPr>
            <w:noProof/>
            <w:webHidden/>
            <w:sz w:val="22"/>
            <w:szCs w:val="22"/>
          </w:rPr>
          <w:fldChar w:fldCharType="end"/>
        </w:r>
      </w:hyperlink>
    </w:p>
    <w:p w:rsidR="00792B1D" w:rsidRPr="008D7D6D" w:rsidRDefault="002C01B5" w:rsidP="00792B1D">
      <w:pPr>
        <w:pStyle w:val="11"/>
        <w:tabs>
          <w:tab w:val="right" w:leader="dot" w:pos="9628"/>
        </w:tabs>
        <w:rPr>
          <w:rFonts w:eastAsia="宋体"/>
          <w:b w:val="0"/>
          <w:bCs w:val="0"/>
          <w:caps w:val="0"/>
          <w:noProof/>
          <w:spacing w:val="0"/>
          <w:kern w:val="2"/>
          <w:sz w:val="22"/>
          <w:szCs w:val="22"/>
          <w:lang w:eastAsia="zh-CN"/>
        </w:rPr>
      </w:pPr>
      <w:hyperlink w:anchor="_Toc110321617" w:history="1">
        <w:r w:rsidR="00792B1D" w:rsidRPr="008D7D6D">
          <w:rPr>
            <w:rStyle w:val="a7"/>
            <w:rFonts w:ascii="Arial" w:eastAsia="黑体" w:hAnsi="Arial" w:hint="eastAsia"/>
            <w:noProof/>
            <w:sz w:val="22"/>
            <w:szCs w:val="22"/>
          </w:rPr>
          <w:t>〖阅读对象〗</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_Toc110321617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4</w:t>
        </w:r>
        <w:r w:rsidR="00792B1D" w:rsidRPr="008D7D6D">
          <w:rPr>
            <w:noProof/>
            <w:webHidden/>
            <w:sz w:val="22"/>
            <w:szCs w:val="22"/>
          </w:rPr>
          <w:fldChar w:fldCharType="end"/>
        </w:r>
      </w:hyperlink>
    </w:p>
    <w:p w:rsidR="00792B1D" w:rsidRPr="008D7D6D" w:rsidRDefault="002C01B5" w:rsidP="00792B1D">
      <w:pPr>
        <w:pStyle w:val="11"/>
        <w:tabs>
          <w:tab w:val="right" w:leader="dot" w:pos="9628"/>
        </w:tabs>
        <w:rPr>
          <w:rFonts w:eastAsia="宋体"/>
          <w:b w:val="0"/>
          <w:bCs w:val="0"/>
          <w:caps w:val="0"/>
          <w:noProof/>
          <w:spacing w:val="0"/>
          <w:kern w:val="2"/>
          <w:sz w:val="22"/>
          <w:szCs w:val="22"/>
          <w:lang w:eastAsia="zh-CN"/>
        </w:rPr>
      </w:pPr>
      <w:hyperlink w:anchor="_Toc110321618" w:history="1">
        <w:r w:rsidR="00792B1D" w:rsidRPr="008D7D6D">
          <w:rPr>
            <w:rStyle w:val="a7"/>
            <w:rFonts w:ascii="Arial" w:eastAsia="黑体" w:hAnsi="Arial" w:hint="eastAsia"/>
            <w:noProof/>
            <w:sz w:val="22"/>
            <w:szCs w:val="22"/>
          </w:rPr>
          <w:t>〖手册构成〗</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_Toc110321618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4</w:t>
        </w:r>
        <w:r w:rsidR="00792B1D" w:rsidRPr="008D7D6D">
          <w:rPr>
            <w:noProof/>
            <w:webHidden/>
            <w:sz w:val="22"/>
            <w:szCs w:val="22"/>
          </w:rPr>
          <w:fldChar w:fldCharType="end"/>
        </w:r>
      </w:hyperlink>
    </w:p>
    <w:p w:rsidR="00792B1D" w:rsidRPr="008D7D6D" w:rsidRDefault="002C01B5" w:rsidP="00792B1D">
      <w:pPr>
        <w:pStyle w:val="11"/>
        <w:tabs>
          <w:tab w:val="right" w:leader="dot" w:pos="9628"/>
        </w:tabs>
        <w:rPr>
          <w:rFonts w:eastAsia="宋体"/>
          <w:b w:val="0"/>
          <w:bCs w:val="0"/>
          <w:caps w:val="0"/>
          <w:noProof/>
          <w:spacing w:val="0"/>
          <w:kern w:val="2"/>
          <w:sz w:val="22"/>
          <w:szCs w:val="22"/>
          <w:lang w:eastAsia="zh-CN"/>
        </w:rPr>
      </w:pPr>
      <w:hyperlink w:anchor="_Toc110321619" w:history="1">
        <w:r w:rsidR="00792B1D" w:rsidRPr="008D7D6D">
          <w:rPr>
            <w:rStyle w:val="a7"/>
            <w:rFonts w:ascii="Arial" w:eastAsia="黑体" w:hAnsi="Arial" w:hint="eastAsia"/>
            <w:noProof/>
            <w:sz w:val="22"/>
            <w:szCs w:val="22"/>
          </w:rPr>
          <w:t>〖手册约定〗</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_Toc110321619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4</w:t>
        </w:r>
        <w:r w:rsidR="00792B1D" w:rsidRPr="008D7D6D">
          <w:rPr>
            <w:noProof/>
            <w:webHidden/>
            <w:sz w:val="22"/>
            <w:szCs w:val="22"/>
          </w:rPr>
          <w:fldChar w:fldCharType="end"/>
        </w:r>
      </w:hyperlink>
    </w:p>
    <w:p w:rsidR="00792B1D" w:rsidRPr="008D7D6D" w:rsidRDefault="002C01B5" w:rsidP="00792B1D">
      <w:pPr>
        <w:pStyle w:val="11"/>
        <w:tabs>
          <w:tab w:val="right" w:leader="dot" w:pos="9628"/>
        </w:tabs>
        <w:rPr>
          <w:rFonts w:eastAsia="宋体"/>
          <w:b w:val="0"/>
          <w:bCs w:val="0"/>
          <w:caps w:val="0"/>
          <w:noProof/>
          <w:spacing w:val="0"/>
          <w:kern w:val="2"/>
          <w:sz w:val="22"/>
          <w:szCs w:val="22"/>
          <w:lang w:eastAsia="zh-CN"/>
        </w:rPr>
      </w:pPr>
      <w:hyperlink w:anchor="_Toc110321620" w:history="1">
        <w:r w:rsidR="00792B1D" w:rsidRPr="008D7D6D">
          <w:rPr>
            <w:rStyle w:val="a7"/>
            <w:rFonts w:eastAsia="黑体"/>
            <w:noProof/>
            <w:sz w:val="22"/>
            <w:szCs w:val="22"/>
          </w:rPr>
          <w:t>1</w:t>
        </w:r>
        <w:r w:rsidR="00792B1D" w:rsidRPr="008D7D6D">
          <w:rPr>
            <w:rStyle w:val="a7"/>
            <w:rFonts w:eastAsia="黑体" w:hint="eastAsia"/>
            <w:noProof/>
            <w:sz w:val="22"/>
            <w:szCs w:val="22"/>
          </w:rPr>
          <w:t>．</w:t>
        </w:r>
        <w:r w:rsidR="00792B1D" w:rsidRPr="008D7D6D">
          <w:rPr>
            <w:rStyle w:val="a7"/>
            <w:rFonts w:ascii="黑体" w:eastAsia="黑体" w:hint="eastAsia"/>
            <w:noProof/>
            <w:sz w:val="22"/>
            <w:szCs w:val="22"/>
          </w:rPr>
          <w:t>用户手册的内容</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_Toc110321620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6</w:t>
        </w:r>
        <w:r w:rsidR="00792B1D" w:rsidRPr="008D7D6D">
          <w:rPr>
            <w:noProof/>
            <w:webHidden/>
            <w:sz w:val="22"/>
            <w:szCs w:val="22"/>
          </w:rPr>
          <w:fldChar w:fldCharType="end"/>
        </w:r>
      </w:hyperlink>
    </w:p>
    <w:p w:rsidR="00792B1D" w:rsidRPr="008D7D6D" w:rsidRDefault="002C01B5" w:rsidP="00792B1D">
      <w:pPr>
        <w:pStyle w:val="20"/>
        <w:tabs>
          <w:tab w:val="right" w:leader="dot" w:pos="9628"/>
        </w:tabs>
        <w:rPr>
          <w:rFonts w:eastAsia="宋体"/>
          <w:smallCaps w:val="0"/>
          <w:noProof/>
          <w:spacing w:val="0"/>
          <w:kern w:val="2"/>
          <w:sz w:val="22"/>
          <w:szCs w:val="22"/>
          <w:lang w:eastAsia="zh-CN"/>
        </w:rPr>
      </w:pPr>
      <w:hyperlink w:anchor="_Toc110321621" w:history="1">
        <w:r w:rsidR="00792B1D" w:rsidRPr="008D7D6D">
          <w:rPr>
            <w:rStyle w:val="a7"/>
            <w:rFonts w:eastAsia="黑体"/>
            <w:noProof/>
            <w:sz w:val="22"/>
            <w:szCs w:val="22"/>
            <w:lang w:eastAsia="zh-CN"/>
          </w:rPr>
          <w:t>1.1</w:t>
        </w:r>
        <w:r w:rsidR="00792B1D" w:rsidRPr="008D7D6D">
          <w:rPr>
            <w:rStyle w:val="a7"/>
            <w:rFonts w:ascii="黑体" w:eastAsia="黑体" w:hint="eastAsia"/>
            <w:noProof/>
            <w:sz w:val="22"/>
            <w:szCs w:val="22"/>
            <w:lang w:eastAsia="zh-CN"/>
          </w:rPr>
          <w:t>用户手册的目标</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_Toc110321621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7</w:t>
        </w:r>
        <w:r w:rsidR="00792B1D" w:rsidRPr="008D7D6D">
          <w:rPr>
            <w:noProof/>
            <w:webHidden/>
            <w:sz w:val="22"/>
            <w:szCs w:val="22"/>
          </w:rPr>
          <w:fldChar w:fldCharType="end"/>
        </w:r>
      </w:hyperlink>
    </w:p>
    <w:p w:rsidR="00792B1D" w:rsidRPr="008D7D6D" w:rsidRDefault="002C01B5" w:rsidP="00792B1D">
      <w:pPr>
        <w:pStyle w:val="20"/>
        <w:tabs>
          <w:tab w:val="right" w:leader="dot" w:pos="9628"/>
        </w:tabs>
        <w:rPr>
          <w:rFonts w:eastAsia="宋体"/>
          <w:smallCaps w:val="0"/>
          <w:noProof/>
          <w:spacing w:val="0"/>
          <w:kern w:val="2"/>
          <w:sz w:val="22"/>
          <w:szCs w:val="22"/>
          <w:lang w:eastAsia="zh-CN"/>
        </w:rPr>
      </w:pPr>
      <w:hyperlink w:anchor="_Toc110321622" w:history="1">
        <w:r w:rsidR="00792B1D" w:rsidRPr="008D7D6D">
          <w:rPr>
            <w:rStyle w:val="a7"/>
            <w:rFonts w:eastAsia="黑体"/>
            <w:noProof/>
            <w:sz w:val="22"/>
            <w:szCs w:val="22"/>
            <w:lang w:eastAsia="zh-CN"/>
          </w:rPr>
          <w:t>1.2</w:t>
        </w:r>
        <w:r w:rsidR="00792B1D" w:rsidRPr="008D7D6D">
          <w:rPr>
            <w:rStyle w:val="a7"/>
            <w:rFonts w:ascii="黑体" w:eastAsia="黑体" w:hAnsi="黑体" w:hint="eastAsia"/>
            <w:noProof/>
            <w:sz w:val="22"/>
            <w:szCs w:val="22"/>
            <w:lang w:eastAsia="zh-CN"/>
          </w:rPr>
          <w:t>用</w:t>
        </w:r>
        <w:r w:rsidR="00792B1D" w:rsidRPr="008D7D6D">
          <w:rPr>
            <w:rStyle w:val="a7"/>
            <w:rFonts w:ascii="黑体" w:eastAsia="黑体" w:hAnsi="黑体" w:cs="宋体" w:hint="eastAsia"/>
            <w:noProof/>
            <w:sz w:val="22"/>
            <w:szCs w:val="22"/>
            <w:lang w:eastAsia="zh-CN"/>
          </w:rPr>
          <w:t>户</w:t>
        </w:r>
        <w:r w:rsidR="00792B1D" w:rsidRPr="008D7D6D">
          <w:rPr>
            <w:rStyle w:val="a7"/>
            <w:rFonts w:ascii="黑体" w:eastAsia="黑体" w:hAnsi="黑体" w:hint="eastAsia"/>
            <w:noProof/>
            <w:sz w:val="22"/>
            <w:szCs w:val="22"/>
            <w:lang w:eastAsia="zh-CN"/>
          </w:rPr>
          <w:t>手册的内容</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_Toc110321622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8</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23" w:history="1">
        <w:r w:rsidR="00792B1D" w:rsidRPr="008D7D6D">
          <w:rPr>
            <w:rStyle w:val="a7"/>
            <w:rFonts w:eastAsia="黑体"/>
            <w:noProof/>
            <w:sz w:val="22"/>
            <w:szCs w:val="22"/>
            <w:lang w:eastAsia="zh-CN"/>
          </w:rPr>
          <w:t>1.2.1</w:t>
        </w:r>
        <w:r w:rsidR="00792B1D" w:rsidRPr="008D7D6D">
          <w:rPr>
            <w:rStyle w:val="a7"/>
            <w:rFonts w:ascii="黑体" w:eastAsia="黑体"/>
            <w:noProof/>
            <w:sz w:val="22"/>
            <w:szCs w:val="22"/>
            <w:lang w:eastAsia="zh-CN"/>
          </w:rPr>
          <w:t xml:space="preserve"> </w:t>
        </w:r>
        <w:r w:rsidR="00792B1D" w:rsidRPr="008D7D6D">
          <w:rPr>
            <w:rStyle w:val="a7"/>
            <w:rFonts w:ascii="黑体" w:eastAsia="黑体" w:hint="eastAsia"/>
            <w:noProof/>
            <w:sz w:val="22"/>
            <w:szCs w:val="22"/>
            <w:lang w:eastAsia="zh-CN"/>
          </w:rPr>
          <w:t>封面</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_Toc110321623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8</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24" w:history="1">
        <w:r w:rsidR="00792B1D" w:rsidRPr="008D7D6D">
          <w:rPr>
            <w:rStyle w:val="a7"/>
            <w:rFonts w:eastAsia="黑体"/>
            <w:noProof/>
            <w:sz w:val="22"/>
            <w:szCs w:val="22"/>
            <w:lang w:eastAsia="zh-CN"/>
          </w:rPr>
          <w:t xml:space="preserve">1.2.2 </w:t>
        </w:r>
        <w:r w:rsidR="00792B1D" w:rsidRPr="008D7D6D">
          <w:rPr>
            <w:rStyle w:val="a7"/>
            <w:rFonts w:ascii="黑体" w:eastAsia="黑体" w:hint="eastAsia"/>
            <w:noProof/>
            <w:sz w:val="22"/>
            <w:szCs w:val="22"/>
            <w:lang w:eastAsia="zh-CN"/>
          </w:rPr>
          <w:t>二封</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_Toc110321624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8</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25" w:history="1">
        <w:r w:rsidR="00792B1D" w:rsidRPr="008D7D6D">
          <w:rPr>
            <w:rStyle w:val="a7"/>
            <w:rFonts w:eastAsia="黑体"/>
            <w:noProof/>
            <w:sz w:val="22"/>
            <w:szCs w:val="22"/>
            <w:lang w:eastAsia="zh-CN"/>
          </w:rPr>
          <w:t xml:space="preserve">1.2.3 </w:t>
        </w:r>
        <w:r w:rsidR="00792B1D" w:rsidRPr="008D7D6D">
          <w:rPr>
            <w:rStyle w:val="a7"/>
            <w:rFonts w:ascii="黑体" w:eastAsia="黑体" w:hint="eastAsia"/>
            <w:noProof/>
            <w:sz w:val="22"/>
            <w:szCs w:val="22"/>
            <w:lang w:eastAsia="zh-CN"/>
          </w:rPr>
          <w:t>版权声明</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_Toc110321625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8</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26" w:history="1">
        <w:r w:rsidR="00792B1D" w:rsidRPr="008D7D6D">
          <w:rPr>
            <w:rStyle w:val="a7"/>
            <w:rFonts w:eastAsia="黑体"/>
            <w:noProof/>
            <w:sz w:val="22"/>
            <w:szCs w:val="22"/>
            <w:lang w:eastAsia="zh-CN"/>
          </w:rPr>
          <w:t>1.2.4</w:t>
        </w:r>
        <w:r w:rsidR="00792B1D" w:rsidRPr="008D7D6D">
          <w:rPr>
            <w:rStyle w:val="a7"/>
            <w:rFonts w:ascii="黑体" w:eastAsia="黑体"/>
            <w:noProof/>
            <w:sz w:val="22"/>
            <w:szCs w:val="22"/>
            <w:lang w:eastAsia="zh-CN"/>
          </w:rPr>
          <w:t xml:space="preserve"> </w:t>
        </w:r>
        <w:r w:rsidR="00792B1D" w:rsidRPr="008D7D6D">
          <w:rPr>
            <w:rStyle w:val="a7"/>
            <w:rFonts w:ascii="黑体" w:eastAsia="黑体" w:hint="eastAsia"/>
            <w:noProof/>
            <w:sz w:val="22"/>
            <w:szCs w:val="22"/>
            <w:lang w:eastAsia="zh-CN"/>
          </w:rPr>
          <w:t>前言</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_Toc110321626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9</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27" w:history="1">
        <w:r w:rsidR="00792B1D" w:rsidRPr="008D7D6D">
          <w:rPr>
            <w:rStyle w:val="a7"/>
            <w:rFonts w:eastAsia="黑体"/>
            <w:noProof/>
            <w:sz w:val="22"/>
            <w:szCs w:val="22"/>
          </w:rPr>
          <w:t>1.2.5</w:t>
        </w:r>
        <w:r w:rsidR="00792B1D" w:rsidRPr="008D7D6D">
          <w:rPr>
            <w:rStyle w:val="a7"/>
            <w:rFonts w:ascii="黑体" w:eastAsia="黑体"/>
            <w:noProof/>
            <w:sz w:val="22"/>
            <w:szCs w:val="22"/>
          </w:rPr>
          <w:t xml:space="preserve"> </w:t>
        </w:r>
        <w:r w:rsidR="00792B1D" w:rsidRPr="008D7D6D">
          <w:rPr>
            <w:rStyle w:val="a7"/>
            <w:rFonts w:ascii="黑体" w:eastAsia="黑体" w:hint="eastAsia"/>
            <w:noProof/>
            <w:sz w:val="22"/>
            <w:szCs w:val="22"/>
          </w:rPr>
          <w:t>阅读指南</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_Toc110321627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9</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28" w:history="1">
        <w:r w:rsidR="00792B1D" w:rsidRPr="008D7D6D">
          <w:rPr>
            <w:rStyle w:val="a7"/>
            <w:rFonts w:eastAsia="黑体"/>
            <w:noProof/>
            <w:sz w:val="22"/>
            <w:szCs w:val="22"/>
            <w:lang w:eastAsia="zh-CN"/>
          </w:rPr>
          <w:t xml:space="preserve">1.2.6 </w:t>
        </w:r>
        <w:r w:rsidR="00792B1D" w:rsidRPr="008D7D6D">
          <w:rPr>
            <w:rStyle w:val="a7"/>
            <w:rFonts w:ascii="黑体" w:eastAsia="黑体" w:hAnsi="黑体" w:hint="eastAsia"/>
            <w:noProof/>
            <w:sz w:val="22"/>
            <w:szCs w:val="22"/>
            <w:lang w:eastAsia="zh-CN"/>
          </w:rPr>
          <w:t>目录</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_Toc110321628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10</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29" w:history="1">
        <w:r w:rsidR="00792B1D" w:rsidRPr="008D7D6D">
          <w:rPr>
            <w:rStyle w:val="a7"/>
            <w:rFonts w:eastAsia="黑体"/>
            <w:noProof/>
            <w:sz w:val="22"/>
            <w:szCs w:val="22"/>
            <w:lang w:eastAsia="zh-CN"/>
          </w:rPr>
          <w:t>1.2.7</w:t>
        </w:r>
        <w:r w:rsidR="00792B1D" w:rsidRPr="008D7D6D">
          <w:rPr>
            <w:rStyle w:val="a7"/>
            <w:rFonts w:ascii="黑体" w:eastAsia="黑体" w:hAnsi="黑体"/>
            <w:noProof/>
            <w:sz w:val="22"/>
            <w:szCs w:val="22"/>
            <w:lang w:eastAsia="zh-CN"/>
          </w:rPr>
          <w:t xml:space="preserve"> </w:t>
        </w:r>
        <w:r w:rsidR="00792B1D" w:rsidRPr="008D7D6D">
          <w:rPr>
            <w:rStyle w:val="a7"/>
            <w:rFonts w:ascii="黑体" w:eastAsia="黑体" w:hAnsi="黑体" w:hint="eastAsia"/>
            <w:noProof/>
            <w:sz w:val="22"/>
            <w:szCs w:val="22"/>
            <w:lang w:eastAsia="zh-CN"/>
          </w:rPr>
          <w:t>基础知识介绍〖条件〗</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_Toc110321629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10</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0" w:history="1">
        <w:r w:rsidR="00792B1D" w:rsidRPr="008D7D6D">
          <w:rPr>
            <w:rStyle w:val="a7"/>
            <w:rFonts w:eastAsia="黑体"/>
            <w:noProof/>
            <w:sz w:val="22"/>
            <w:szCs w:val="22"/>
            <w:lang w:eastAsia="zh-CN"/>
          </w:rPr>
          <w:t xml:space="preserve">1.2.8 </w:t>
        </w:r>
        <w:r w:rsidR="00792B1D" w:rsidRPr="008D7D6D">
          <w:rPr>
            <w:rStyle w:val="a7"/>
            <w:rFonts w:ascii="黑体" w:eastAsia="黑体" w:hAnsi="黑体" w:hint="eastAsia"/>
            <w:noProof/>
            <w:sz w:val="22"/>
            <w:szCs w:val="22"/>
            <w:lang w:eastAsia="zh-CN"/>
          </w:rPr>
          <w:t>系统安装及启动</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_Toc110321630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10</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1" w:history="1">
        <w:r w:rsidR="00792B1D" w:rsidRPr="008D7D6D">
          <w:rPr>
            <w:rStyle w:val="a7"/>
            <w:rFonts w:eastAsia="黑体"/>
            <w:noProof/>
            <w:sz w:val="22"/>
            <w:szCs w:val="22"/>
            <w:lang w:eastAsia="zh-CN"/>
          </w:rPr>
          <w:t xml:space="preserve">1.2.9 </w:t>
        </w:r>
        <w:r w:rsidR="00792B1D" w:rsidRPr="008D7D6D">
          <w:rPr>
            <w:rStyle w:val="a7"/>
            <w:rFonts w:ascii="黑体" w:eastAsia="黑体" w:hAnsi="黑体" w:hint="eastAsia"/>
            <w:noProof/>
            <w:sz w:val="22"/>
            <w:szCs w:val="22"/>
            <w:lang w:eastAsia="zh-CN"/>
          </w:rPr>
          <w:t>系统操作说明</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_Toc110321631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12</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2" w:history="1">
        <w:r w:rsidR="00792B1D" w:rsidRPr="008D7D6D">
          <w:rPr>
            <w:rStyle w:val="a7"/>
            <w:rFonts w:eastAsia="黑体"/>
            <w:noProof/>
            <w:sz w:val="22"/>
            <w:szCs w:val="22"/>
            <w:lang w:eastAsia="zh-CN"/>
          </w:rPr>
          <w:t>1.2.10</w:t>
        </w:r>
        <w:r w:rsidR="00792B1D" w:rsidRPr="008D7D6D">
          <w:rPr>
            <w:rStyle w:val="a7"/>
            <w:rFonts w:ascii="黑体" w:eastAsia="黑体" w:hAnsi="黑体"/>
            <w:noProof/>
            <w:sz w:val="22"/>
            <w:szCs w:val="22"/>
            <w:lang w:eastAsia="zh-CN"/>
          </w:rPr>
          <w:t xml:space="preserve"> </w:t>
        </w:r>
        <w:r w:rsidR="00792B1D" w:rsidRPr="008D7D6D">
          <w:rPr>
            <w:rStyle w:val="a7"/>
            <w:rFonts w:ascii="黑体" w:eastAsia="黑体" w:hAnsi="黑体" w:hint="eastAsia"/>
            <w:noProof/>
            <w:sz w:val="22"/>
            <w:szCs w:val="22"/>
            <w:lang w:eastAsia="zh-CN"/>
          </w:rPr>
          <w:t>系统及数据维护</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_Toc110321632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15</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3" w:history="1">
        <w:r w:rsidR="00792B1D" w:rsidRPr="008D7D6D">
          <w:rPr>
            <w:rStyle w:val="a7"/>
            <w:rFonts w:eastAsia="黑体"/>
            <w:noProof/>
            <w:sz w:val="22"/>
            <w:szCs w:val="22"/>
            <w:lang w:eastAsia="zh-CN"/>
          </w:rPr>
          <w:t>1.2.11</w:t>
        </w:r>
        <w:r w:rsidR="00792B1D" w:rsidRPr="008D7D6D">
          <w:rPr>
            <w:rStyle w:val="a7"/>
            <w:rFonts w:ascii="黑体" w:eastAsia="黑体" w:hAnsi="黑体"/>
            <w:noProof/>
            <w:sz w:val="22"/>
            <w:szCs w:val="22"/>
            <w:lang w:eastAsia="zh-CN"/>
          </w:rPr>
          <w:t xml:space="preserve"> </w:t>
        </w:r>
        <w:r w:rsidR="00792B1D" w:rsidRPr="008D7D6D">
          <w:rPr>
            <w:rStyle w:val="a7"/>
            <w:rFonts w:ascii="黑体" w:eastAsia="黑体" w:hAnsi="黑体" w:hint="eastAsia"/>
            <w:noProof/>
            <w:sz w:val="22"/>
            <w:szCs w:val="22"/>
            <w:lang w:eastAsia="zh-CN"/>
          </w:rPr>
          <w:t>界面截图</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_Toc110321633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15</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4" w:history="1">
        <w:r w:rsidR="00792B1D" w:rsidRPr="008D7D6D">
          <w:rPr>
            <w:rStyle w:val="a7"/>
            <w:rFonts w:eastAsia="黑体"/>
            <w:noProof/>
            <w:sz w:val="22"/>
            <w:szCs w:val="22"/>
            <w:lang w:eastAsia="zh-CN"/>
          </w:rPr>
          <w:t>1.2.12</w:t>
        </w:r>
        <w:r w:rsidR="00792B1D" w:rsidRPr="008D7D6D">
          <w:rPr>
            <w:rStyle w:val="a7"/>
            <w:rFonts w:ascii="黑体" w:eastAsia="黑体" w:hAnsi="黑体"/>
            <w:noProof/>
            <w:sz w:val="22"/>
            <w:szCs w:val="22"/>
            <w:lang w:eastAsia="zh-CN"/>
          </w:rPr>
          <w:t xml:space="preserve"> </w:t>
        </w:r>
        <w:r w:rsidR="00792B1D" w:rsidRPr="008D7D6D">
          <w:rPr>
            <w:rStyle w:val="a7"/>
            <w:rFonts w:ascii="黑体" w:eastAsia="黑体" w:hAnsi="黑体" w:hint="eastAsia"/>
            <w:noProof/>
            <w:sz w:val="22"/>
            <w:szCs w:val="22"/>
            <w:lang w:eastAsia="zh-CN"/>
          </w:rPr>
          <w:t>例题〖条件〗</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_Toc110321634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15</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5" w:history="1">
        <w:r w:rsidR="00792B1D" w:rsidRPr="008D7D6D">
          <w:rPr>
            <w:rStyle w:val="a7"/>
            <w:rFonts w:eastAsia="黑体"/>
            <w:noProof/>
            <w:sz w:val="22"/>
            <w:szCs w:val="22"/>
            <w:lang w:eastAsia="zh-CN"/>
          </w:rPr>
          <w:t>1.2.13</w:t>
        </w:r>
        <w:r w:rsidR="00792B1D" w:rsidRPr="008D7D6D">
          <w:rPr>
            <w:rStyle w:val="a7"/>
            <w:rFonts w:ascii="黑体" w:eastAsia="黑体" w:hAnsi="黑体"/>
            <w:noProof/>
            <w:sz w:val="22"/>
            <w:szCs w:val="22"/>
            <w:lang w:eastAsia="zh-CN"/>
          </w:rPr>
          <w:t xml:space="preserve"> </w:t>
        </w:r>
        <w:r w:rsidR="00792B1D" w:rsidRPr="008D7D6D">
          <w:rPr>
            <w:rStyle w:val="a7"/>
            <w:rFonts w:ascii="黑体" w:eastAsia="黑体" w:hAnsi="黑体" w:hint="eastAsia"/>
            <w:noProof/>
            <w:sz w:val="22"/>
            <w:szCs w:val="22"/>
            <w:lang w:eastAsia="zh-CN"/>
          </w:rPr>
          <w:t>各种附录</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_Toc110321635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15</w:t>
        </w:r>
        <w:r w:rsidR="00792B1D" w:rsidRPr="008D7D6D">
          <w:rPr>
            <w:noProof/>
            <w:webHidden/>
            <w:sz w:val="22"/>
            <w:szCs w:val="22"/>
          </w:rPr>
          <w:fldChar w:fldCharType="end"/>
        </w:r>
      </w:hyperlink>
    </w:p>
    <w:p w:rsidR="00792B1D" w:rsidRPr="008D7D6D" w:rsidRDefault="002C01B5" w:rsidP="00792B1D">
      <w:pPr>
        <w:pStyle w:val="11"/>
        <w:tabs>
          <w:tab w:val="right" w:leader="dot" w:pos="9628"/>
        </w:tabs>
        <w:rPr>
          <w:rFonts w:eastAsia="宋体"/>
          <w:b w:val="0"/>
          <w:bCs w:val="0"/>
          <w:caps w:val="0"/>
          <w:noProof/>
          <w:spacing w:val="0"/>
          <w:kern w:val="2"/>
          <w:sz w:val="22"/>
          <w:szCs w:val="22"/>
          <w:lang w:eastAsia="zh-CN"/>
        </w:rPr>
      </w:pPr>
      <w:hyperlink w:anchor="_Toc110321636" w:history="1">
        <w:r w:rsidR="00792B1D" w:rsidRPr="008D7D6D">
          <w:rPr>
            <w:rStyle w:val="a7"/>
            <w:rFonts w:eastAsia="黑体"/>
            <w:noProof/>
            <w:sz w:val="22"/>
            <w:szCs w:val="22"/>
          </w:rPr>
          <w:t>2</w:t>
        </w:r>
        <w:r w:rsidR="00792B1D" w:rsidRPr="008D7D6D">
          <w:rPr>
            <w:rStyle w:val="a7"/>
            <w:rFonts w:eastAsia="黑体" w:hAnsi="黑体" w:hint="eastAsia"/>
            <w:noProof/>
            <w:sz w:val="22"/>
            <w:szCs w:val="22"/>
          </w:rPr>
          <w:t>．</w:t>
        </w:r>
        <w:r w:rsidR="00792B1D" w:rsidRPr="008D7D6D">
          <w:rPr>
            <w:rStyle w:val="a7"/>
            <w:rFonts w:ascii="黑体" w:eastAsia="黑体" w:hAnsi="黑体" w:hint="eastAsia"/>
            <w:noProof/>
            <w:sz w:val="22"/>
            <w:szCs w:val="22"/>
          </w:rPr>
          <w:t>用</w:t>
        </w:r>
        <w:r w:rsidR="00792B1D" w:rsidRPr="008D7D6D">
          <w:rPr>
            <w:rStyle w:val="a7"/>
            <w:rFonts w:ascii="黑体" w:eastAsia="黑体" w:hAnsi="黑体" w:cs="宋体" w:hint="eastAsia"/>
            <w:noProof/>
            <w:sz w:val="22"/>
            <w:szCs w:val="22"/>
          </w:rPr>
          <w:t>户</w:t>
        </w:r>
        <w:r w:rsidR="00792B1D" w:rsidRPr="008D7D6D">
          <w:rPr>
            <w:rStyle w:val="a7"/>
            <w:rFonts w:ascii="黑体" w:eastAsia="黑体" w:hAnsi="黑体" w:cs="MS Mincho" w:hint="eastAsia"/>
            <w:noProof/>
            <w:sz w:val="22"/>
            <w:szCs w:val="22"/>
          </w:rPr>
          <w:t>手册格式的</w:t>
        </w:r>
        <w:r w:rsidR="00792B1D" w:rsidRPr="008D7D6D">
          <w:rPr>
            <w:rStyle w:val="a7"/>
            <w:rFonts w:ascii="黑体" w:eastAsia="黑体" w:hAnsi="黑体" w:cs="宋体" w:hint="eastAsia"/>
            <w:noProof/>
            <w:sz w:val="22"/>
            <w:szCs w:val="22"/>
          </w:rPr>
          <w:t>规</w:t>
        </w:r>
        <w:r w:rsidR="00792B1D" w:rsidRPr="008D7D6D">
          <w:rPr>
            <w:rStyle w:val="a7"/>
            <w:rFonts w:ascii="黑体" w:eastAsia="黑体" w:hAnsi="黑体" w:cs="MS Mincho" w:hint="eastAsia"/>
            <w:noProof/>
            <w:sz w:val="22"/>
            <w:szCs w:val="22"/>
          </w:rPr>
          <w:t>定</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_Toc110321636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w:t>
        </w:r>
        <w:r w:rsidR="00792B1D" w:rsidRPr="008D7D6D">
          <w:rPr>
            <w:noProof/>
            <w:webHidden/>
            <w:sz w:val="22"/>
            <w:szCs w:val="22"/>
          </w:rPr>
          <w:fldChar w:fldCharType="end"/>
        </w:r>
      </w:hyperlink>
    </w:p>
    <w:p w:rsidR="00792B1D" w:rsidRPr="008D7D6D" w:rsidRDefault="002C01B5" w:rsidP="00792B1D">
      <w:pPr>
        <w:pStyle w:val="20"/>
        <w:tabs>
          <w:tab w:val="right" w:leader="dot" w:pos="9628"/>
        </w:tabs>
        <w:rPr>
          <w:rFonts w:eastAsia="宋体"/>
          <w:smallCaps w:val="0"/>
          <w:noProof/>
          <w:spacing w:val="0"/>
          <w:kern w:val="2"/>
          <w:sz w:val="22"/>
          <w:szCs w:val="22"/>
          <w:lang w:eastAsia="zh-CN"/>
        </w:rPr>
      </w:pPr>
      <w:hyperlink w:anchor="_Toc110321637" w:history="1">
        <w:r w:rsidR="00792B1D" w:rsidRPr="008D7D6D">
          <w:rPr>
            <w:rStyle w:val="a7"/>
            <w:rFonts w:eastAsia="黑体"/>
            <w:noProof/>
            <w:sz w:val="22"/>
            <w:szCs w:val="22"/>
            <w:lang w:eastAsia="zh-CN"/>
          </w:rPr>
          <w:t>2.1</w:t>
        </w:r>
        <w:r w:rsidR="00792B1D" w:rsidRPr="008D7D6D">
          <w:rPr>
            <w:rStyle w:val="a7"/>
            <w:rFonts w:eastAsia="黑体" w:hAnsi="宋体" w:cs="宋体" w:hint="eastAsia"/>
            <w:noProof/>
            <w:sz w:val="22"/>
            <w:szCs w:val="22"/>
            <w:lang w:eastAsia="zh-CN"/>
          </w:rPr>
          <w:t>标题</w:t>
        </w:r>
        <w:r w:rsidR="00792B1D" w:rsidRPr="008D7D6D">
          <w:rPr>
            <w:rStyle w:val="a7"/>
            <w:rFonts w:eastAsia="黑体" w:cs="MS Mincho" w:hint="eastAsia"/>
            <w:noProof/>
            <w:sz w:val="22"/>
            <w:szCs w:val="22"/>
            <w:lang w:eastAsia="zh-CN"/>
          </w:rPr>
          <w:t>及</w:t>
        </w:r>
        <w:r w:rsidR="00792B1D" w:rsidRPr="008D7D6D">
          <w:rPr>
            <w:rStyle w:val="a7"/>
            <w:rFonts w:eastAsia="黑体" w:hAnsi="宋体" w:cs="宋体" w:hint="eastAsia"/>
            <w:noProof/>
            <w:sz w:val="22"/>
            <w:szCs w:val="22"/>
            <w:lang w:eastAsia="zh-CN"/>
          </w:rPr>
          <w:t>编</w:t>
        </w:r>
        <w:r w:rsidR="00792B1D" w:rsidRPr="008D7D6D">
          <w:rPr>
            <w:rStyle w:val="a7"/>
            <w:rFonts w:eastAsia="黑体" w:cs="MS Mincho" w:hint="eastAsia"/>
            <w:noProof/>
            <w:sz w:val="22"/>
            <w:szCs w:val="22"/>
            <w:lang w:eastAsia="zh-CN"/>
          </w:rPr>
          <w:t>号</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_Toc110321637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8" w:history="1">
        <w:r w:rsidR="00792B1D" w:rsidRPr="008D7D6D">
          <w:rPr>
            <w:rStyle w:val="a7"/>
            <w:rFonts w:eastAsia="黑体"/>
            <w:noProof/>
            <w:sz w:val="22"/>
            <w:szCs w:val="22"/>
            <w:lang w:eastAsia="zh-CN"/>
          </w:rPr>
          <w:t>2.1.1</w:t>
        </w:r>
        <w:r w:rsidR="00792B1D" w:rsidRPr="008D7D6D">
          <w:rPr>
            <w:rStyle w:val="a7"/>
            <w:rFonts w:ascii="黑体" w:eastAsia="黑体" w:hAnsi="黑体"/>
            <w:noProof/>
            <w:sz w:val="22"/>
            <w:szCs w:val="22"/>
            <w:lang w:eastAsia="zh-CN"/>
          </w:rPr>
          <w:t xml:space="preserve"> </w:t>
        </w:r>
        <w:r w:rsidR="00792B1D" w:rsidRPr="008D7D6D">
          <w:rPr>
            <w:rStyle w:val="a7"/>
            <w:rFonts w:ascii="黑体" w:eastAsia="黑体" w:hAnsi="黑体" w:hint="eastAsia"/>
            <w:noProof/>
            <w:sz w:val="22"/>
            <w:szCs w:val="22"/>
            <w:lang w:eastAsia="zh-CN"/>
          </w:rPr>
          <w:t>章</w:t>
        </w:r>
        <w:r w:rsidR="00792B1D" w:rsidRPr="008D7D6D">
          <w:rPr>
            <w:rStyle w:val="a7"/>
            <w:rFonts w:ascii="黑体" w:eastAsia="黑体" w:hAnsi="黑体" w:cs="宋体" w:hint="eastAsia"/>
            <w:noProof/>
            <w:sz w:val="22"/>
            <w:szCs w:val="22"/>
            <w:lang w:eastAsia="zh-CN"/>
          </w:rPr>
          <w:t>标题</w:t>
        </w:r>
        <w:r w:rsidR="00792B1D" w:rsidRPr="008D7D6D">
          <w:rPr>
            <w:rStyle w:val="a7"/>
            <w:rFonts w:ascii="黑体" w:eastAsia="黑体" w:hAnsi="黑体" w:cs="MS Mincho" w:hint="eastAsia"/>
            <w:noProof/>
            <w:sz w:val="22"/>
            <w:szCs w:val="22"/>
            <w:lang w:eastAsia="zh-CN"/>
          </w:rPr>
          <w:t>的</w:t>
        </w:r>
        <w:r w:rsidR="00792B1D" w:rsidRPr="008D7D6D">
          <w:rPr>
            <w:rStyle w:val="a7"/>
            <w:rFonts w:ascii="黑体" w:eastAsia="黑体" w:hAnsi="黑体" w:cs="宋体" w:hint="eastAsia"/>
            <w:noProof/>
            <w:sz w:val="22"/>
            <w:szCs w:val="22"/>
            <w:lang w:eastAsia="zh-CN"/>
          </w:rPr>
          <w:t>设</w:t>
        </w:r>
        <w:r w:rsidR="00792B1D" w:rsidRPr="008D7D6D">
          <w:rPr>
            <w:rStyle w:val="a7"/>
            <w:rFonts w:ascii="黑体" w:eastAsia="黑体" w:hAnsi="黑体" w:cs="MS Mincho" w:hint="eastAsia"/>
            <w:noProof/>
            <w:sz w:val="22"/>
            <w:szCs w:val="22"/>
            <w:lang w:eastAsia="zh-CN"/>
          </w:rPr>
          <w:t>置</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_Toc110321638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39" w:history="1">
        <w:r w:rsidR="00792B1D" w:rsidRPr="008D7D6D">
          <w:rPr>
            <w:rStyle w:val="a7"/>
            <w:rFonts w:eastAsia="黑体"/>
            <w:noProof/>
            <w:sz w:val="22"/>
            <w:szCs w:val="22"/>
            <w:lang w:eastAsia="zh-CN"/>
          </w:rPr>
          <w:t xml:space="preserve">2.1.2 </w:t>
        </w:r>
        <w:r w:rsidR="00792B1D" w:rsidRPr="008D7D6D">
          <w:rPr>
            <w:rStyle w:val="a7"/>
            <w:rFonts w:ascii="黑体" w:eastAsia="黑体" w:hAnsi="黑体" w:cs="宋体" w:hint="eastAsia"/>
            <w:noProof/>
            <w:sz w:val="22"/>
            <w:szCs w:val="22"/>
            <w:lang w:eastAsia="zh-CN"/>
          </w:rPr>
          <w:t>节标题</w:t>
        </w:r>
        <w:r w:rsidR="00792B1D" w:rsidRPr="008D7D6D">
          <w:rPr>
            <w:rStyle w:val="a7"/>
            <w:rFonts w:ascii="黑体" w:eastAsia="黑体" w:hAnsi="黑体" w:cs="MS Mincho" w:hint="eastAsia"/>
            <w:noProof/>
            <w:sz w:val="22"/>
            <w:szCs w:val="22"/>
            <w:lang w:eastAsia="zh-CN"/>
          </w:rPr>
          <w:t>的</w:t>
        </w:r>
        <w:r w:rsidR="00792B1D" w:rsidRPr="008D7D6D">
          <w:rPr>
            <w:rStyle w:val="a7"/>
            <w:rFonts w:ascii="黑体" w:eastAsia="黑体" w:hAnsi="黑体" w:cs="宋体" w:hint="eastAsia"/>
            <w:noProof/>
            <w:sz w:val="22"/>
            <w:szCs w:val="22"/>
            <w:lang w:eastAsia="zh-CN"/>
          </w:rPr>
          <w:t>设</w:t>
        </w:r>
        <w:r w:rsidR="00792B1D" w:rsidRPr="008D7D6D">
          <w:rPr>
            <w:rStyle w:val="a7"/>
            <w:rFonts w:ascii="黑体" w:eastAsia="黑体" w:hAnsi="黑体" w:cs="MS Mincho" w:hint="eastAsia"/>
            <w:noProof/>
            <w:sz w:val="22"/>
            <w:szCs w:val="22"/>
            <w:lang w:eastAsia="zh-CN"/>
          </w:rPr>
          <w:t>置</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_Toc110321639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40" w:history="1">
        <w:r w:rsidR="00792B1D" w:rsidRPr="008D7D6D">
          <w:rPr>
            <w:rStyle w:val="a7"/>
            <w:rFonts w:eastAsia="黑体"/>
            <w:noProof/>
            <w:sz w:val="22"/>
            <w:szCs w:val="22"/>
            <w:lang w:eastAsia="zh-CN"/>
          </w:rPr>
          <w:t xml:space="preserve">2.1.3 </w:t>
        </w:r>
        <w:r w:rsidR="00792B1D" w:rsidRPr="008D7D6D">
          <w:rPr>
            <w:rStyle w:val="a7"/>
            <w:rFonts w:eastAsia="黑体" w:hint="eastAsia"/>
            <w:noProof/>
            <w:sz w:val="22"/>
            <w:szCs w:val="22"/>
            <w:lang w:eastAsia="zh-CN"/>
          </w:rPr>
          <w:t>小</w:t>
        </w:r>
        <w:r w:rsidR="00792B1D" w:rsidRPr="008D7D6D">
          <w:rPr>
            <w:rStyle w:val="a7"/>
            <w:rFonts w:eastAsia="黑体" w:hAnsi="宋体" w:cs="宋体" w:hint="eastAsia"/>
            <w:noProof/>
            <w:sz w:val="22"/>
            <w:szCs w:val="22"/>
            <w:lang w:eastAsia="zh-CN"/>
          </w:rPr>
          <w:t>节标题</w:t>
        </w:r>
        <w:r w:rsidR="00792B1D" w:rsidRPr="008D7D6D">
          <w:rPr>
            <w:rStyle w:val="a7"/>
            <w:rFonts w:eastAsia="黑体" w:hAnsi="MS Mincho" w:cs="MS Mincho" w:hint="eastAsia"/>
            <w:noProof/>
            <w:sz w:val="22"/>
            <w:szCs w:val="22"/>
            <w:lang w:eastAsia="zh-CN"/>
          </w:rPr>
          <w:t>的</w:t>
        </w:r>
        <w:r w:rsidR="00792B1D" w:rsidRPr="008D7D6D">
          <w:rPr>
            <w:rStyle w:val="a7"/>
            <w:rFonts w:eastAsia="黑体" w:hAnsi="宋体" w:cs="宋体" w:hint="eastAsia"/>
            <w:noProof/>
            <w:sz w:val="22"/>
            <w:szCs w:val="22"/>
            <w:lang w:eastAsia="zh-CN"/>
          </w:rPr>
          <w:t>设</w:t>
        </w:r>
        <w:r w:rsidR="00792B1D" w:rsidRPr="008D7D6D">
          <w:rPr>
            <w:rStyle w:val="a7"/>
            <w:rFonts w:eastAsia="黑体" w:hAnsi="MS Mincho" w:cs="MS Mincho" w:hint="eastAsia"/>
            <w:noProof/>
            <w:sz w:val="22"/>
            <w:szCs w:val="22"/>
            <w:lang w:eastAsia="zh-CN"/>
          </w:rPr>
          <w:t>置</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_Toc110321640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1</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41" w:history="1">
        <w:r w:rsidR="00792B1D" w:rsidRPr="008D7D6D">
          <w:rPr>
            <w:rStyle w:val="a7"/>
            <w:rFonts w:eastAsia="黑体"/>
            <w:noProof/>
            <w:sz w:val="22"/>
            <w:szCs w:val="22"/>
            <w:lang w:eastAsia="zh-CN"/>
          </w:rPr>
          <w:t xml:space="preserve">2.1.4 </w:t>
        </w:r>
        <w:r w:rsidR="00792B1D" w:rsidRPr="008D7D6D">
          <w:rPr>
            <w:rStyle w:val="a7"/>
            <w:rFonts w:eastAsia="黑体" w:hint="eastAsia"/>
            <w:noProof/>
            <w:sz w:val="22"/>
            <w:szCs w:val="22"/>
            <w:lang w:eastAsia="zh-CN"/>
          </w:rPr>
          <w:t>项目符号和编号的设置</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_Toc110321641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2</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42" w:history="1">
        <w:r w:rsidR="00792B1D" w:rsidRPr="008D7D6D">
          <w:rPr>
            <w:rStyle w:val="a7"/>
            <w:rFonts w:eastAsia="黑体"/>
            <w:noProof/>
            <w:sz w:val="22"/>
            <w:szCs w:val="22"/>
            <w:lang w:eastAsia="zh-CN"/>
          </w:rPr>
          <w:t xml:space="preserve">2.1.5 </w:t>
        </w:r>
        <w:r w:rsidR="00792B1D" w:rsidRPr="008D7D6D">
          <w:rPr>
            <w:rStyle w:val="a7"/>
            <w:rFonts w:eastAsia="黑体" w:hint="eastAsia"/>
            <w:noProof/>
            <w:sz w:val="22"/>
            <w:szCs w:val="22"/>
            <w:lang w:eastAsia="zh-CN"/>
          </w:rPr>
          <w:t>其它编号的设置</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_Toc110321642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3</w:t>
        </w:r>
        <w:r w:rsidR="00792B1D" w:rsidRPr="008D7D6D">
          <w:rPr>
            <w:noProof/>
            <w:webHidden/>
            <w:sz w:val="22"/>
            <w:szCs w:val="22"/>
          </w:rPr>
          <w:fldChar w:fldCharType="end"/>
        </w:r>
      </w:hyperlink>
    </w:p>
    <w:p w:rsidR="00792B1D" w:rsidRPr="008D7D6D" w:rsidRDefault="002C01B5" w:rsidP="00792B1D">
      <w:pPr>
        <w:pStyle w:val="20"/>
        <w:tabs>
          <w:tab w:val="right" w:leader="dot" w:pos="9628"/>
        </w:tabs>
        <w:rPr>
          <w:rFonts w:eastAsia="宋体"/>
          <w:smallCaps w:val="0"/>
          <w:noProof/>
          <w:spacing w:val="0"/>
          <w:kern w:val="2"/>
          <w:sz w:val="22"/>
          <w:szCs w:val="22"/>
          <w:lang w:eastAsia="zh-CN"/>
        </w:rPr>
      </w:pPr>
      <w:hyperlink w:anchor="_Toc110321643" w:history="1">
        <w:r w:rsidR="00792B1D" w:rsidRPr="008D7D6D">
          <w:rPr>
            <w:rStyle w:val="a7"/>
            <w:noProof/>
            <w:sz w:val="22"/>
            <w:szCs w:val="22"/>
            <w:lang w:eastAsia="zh-CN"/>
          </w:rPr>
          <w:t>2.2</w:t>
        </w:r>
        <w:r w:rsidR="00792B1D" w:rsidRPr="008D7D6D">
          <w:rPr>
            <w:rStyle w:val="a7"/>
            <w:rFonts w:eastAsia="黑体" w:hint="eastAsia"/>
            <w:noProof/>
            <w:sz w:val="22"/>
            <w:szCs w:val="22"/>
            <w:lang w:eastAsia="zh-CN"/>
          </w:rPr>
          <w:t>正文及页眉、页脚的排版</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_Toc110321643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4</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44" w:history="1">
        <w:r w:rsidR="00792B1D" w:rsidRPr="008D7D6D">
          <w:rPr>
            <w:rStyle w:val="a7"/>
            <w:rFonts w:eastAsia="黑体"/>
            <w:noProof/>
            <w:sz w:val="22"/>
            <w:szCs w:val="22"/>
            <w:lang w:eastAsia="zh-CN"/>
          </w:rPr>
          <w:t xml:space="preserve">2.2.1 </w:t>
        </w:r>
        <w:r w:rsidR="00792B1D" w:rsidRPr="008D7D6D">
          <w:rPr>
            <w:rStyle w:val="a7"/>
            <w:rFonts w:eastAsia="黑体" w:hint="eastAsia"/>
            <w:noProof/>
            <w:sz w:val="22"/>
            <w:szCs w:val="22"/>
            <w:lang w:eastAsia="zh-CN"/>
          </w:rPr>
          <w:t>正文排版</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_Toc110321644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4</w:t>
        </w:r>
        <w:r w:rsidR="00792B1D" w:rsidRPr="008D7D6D">
          <w:rPr>
            <w:noProof/>
            <w:webHidden/>
            <w:sz w:val="22"/>
            <w:szCs w:val="22"/>
          </w:rPr>
          <w:fldChar w:fldCharType="end"/>
        </w:r>
      </w:hyperlink>
    </w:p>
    <w:p w:rsidR="00792B1D" w:rsidRPr="008D7D6D" w:rsidRDefault="002C01B5" w:rsidP="00792B1D">
      <w:pPr>
        <w:pStyle w:val="30"/>
        <w:tabs>
          <w:tab w:val="right" w:leader="dot" w:pos="9628"/>
        </w:tabs>
        <w:rPr>
          <w:rFonts w:eastAsia="宋体"/>
          <w:i w:val="0"/>
          <w:iCs w:val="0"/>
          <w:noProof/>
          <w:spacing w:val="0"/>
          <w:kern w:val="2"/>
          <w:sz w:val="22"/>
          <w:szCs w:val="22"/>
          <w:lang w:eastAsia="zh-CN"/>
        </w:rPr>
      </w:pPr>
      <w:hyperlink w:anchor="_Toc110321645" w:history="1">
        <w:r w:rsidR="00792B1D" w:rsidRPr="008D7D6D">
          <w:rPr>
            <w:rStyle w:val="a7"/>
            <w:rFonts w:eastAsia="黑体"/>
            <w:noProof/>
            <w:sz w:val="22"/>
            <w:szCs w:val="22"/>
            <w:lang w:eastAsia="zh-CN"/>
          </w:rPr>
          <w:t xml:space="preserve">2.2.2 </w:t>
        </w:r>
        <w:r w:rsidR="00792B1D" w:rsidRPr="008D7D6D">
          <w:rPr>
            <w:rStyle w:val="a7"/>
            <w:rFonts w:eastAsia="黑体" w:hint="eastAsia"/>
            <w:noProof/>
            <w:sz w:val="22"/>
            <w:szCs w:val="22"/>
            <w:lang w:eastAsia="zh-CN"/>
          </w:rPr>
          <w:t>版面设置</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_Toc110321645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5</w:t>
        </w:r>
        <w:r w:rsidR="00792B1D" w:rsidRPr="008D7D6D">
          <w:rPr>
            <w:noProof/>
            <w:webHidden/>
            <w:sz w:val="22"/>
            <w:szCs w:val="22"/>
          </w:rPr>
          <w:fldChar w:fldCharType="end"/>
        </w:r>
      </w:hyperlink>
    </w:p>
    <w:p w:rsidR="00792B1D" w:rsidRPr="008D7D6D" w:rsidRDefault="002C01B5" w:rsidP="00792B1D">
      <w:pPr>
        <w:pStyle w:val="11"/>
        <w:tabs>
          <w:tab w:val="right" w:leader="dot" w:pos="9628"/>
        </w:tabs>
        <w:rPr>
          <w:rFonts w:eastAsia="宋体"/>
          <w:b w:val="0"/>
          <w:bCs w:val="0"/>
          <w:caps w:val="0"/>
          <w:noProof/>
          <w:spacing w:val="0"/>
          <w:kern w:val="2"/>
          <w:sz w:val="22"/>
          <w:szCs w:val="22"/>
          <w:lang w:eastAsia="zh-CN"/>
        </w:rPr>
      </w:pPr>
      <w:hyperlink w:anchor="_Toc110321646" w:history="1">
        <w:r w:rsidR="00792B1D" w:rsidRPr="008D7D6D">
          <w:rPr>
            <w:rStyle w:val="a7"/>
            <w:rFonts w:eastAsia="黑体" w:hint="eastAsia"/>
            <w:noProof/>
            <w:sz w:val="22"/>
            <w:szCs w:val="22"/>
          </w:rPr>
          <w:t>【注意】</w:t>
        </w:r>
        <w:r w:rsidR="00792B1D" w:rsidRPr="008D7D6D">
          <w:rPr>
            <w:rStyle w:val="a7"/>
            <w:rFonts w:ascii="宋体" w:eastAsia="宋体" w:hAnsi="宋体" w:cs="宋体" w:hint="eastAsia"/>
            <w:noProof/>
            <w:sz w:val="22"/>
            <w:szCs w:val="22"/>
          </w:rPr>
          <w:t>关</w:t>
        </w:r>
        <w:r w:rsidR="00792B1D" w:rsidRPr="008D7D6D">
          <w:rPr>
            <w:rStyle w:val="a7"/>
            <w:rFonts w:ascii="MS Mincho" w:hAnsi="MS Mincho" w:cs="MS Mincho" w:hint="eastAsia"/>
            <w:noProof/>
            <w:sz w:val="22"/>
            <w:szCs w:val="22"/>
          </w:rPr>
          <w:t>于警告</w:t>
        </w:r>
        <w:r w:rsidR="00792B1D" w:rsidRPr="008D7D6D">
          <w:rPr>
            <w:rStyle w:val="a7"/>
            <w:rFonts w:ascii="宋体" w:eastAsia="宋体" w:hAnsi="宋体" w:cs="宋体" w:hint="eastAsia"/>
            <w:noProof/>
            <w:sz w:val="22"/>
            <w:szCs w:val="22"/>
          </w:rPr>
          <w:t>标</w:t>
        </w:r>
        <w:r w:rsidR="00792B1D" w:rsidRPr="008D7D6D">
          <w:rPr>
            <w:rStyle w:val="a7"/>
            <w:rFonts w:ascii="MS Mincho" w:hAnsi="MS Mincho" w:cs="MS Mincho" w:hint="eastAsia"/>
            <w:noProof/>
            <w:sz w:val="22"/>
            <w:szCs w:val="22"/>
          </w:rPr>
          <w:t>志和警告事</w:t>
        </w:r>
        <w:r w:rsidR="00792B1D" w:rsidRPr="008D7D6D">
          <w:rPr>
            <w:rStyle w:val="a7"/>
            <w:rFonts w:ascii="宋体" w:eastAsia="宋体" w:hAnsi="宋体" w:cs="宋体" w:hint="eastAsia"/>
            <w:noProof/>
            <w:sz w:val="22"/>
            <w:szCs w:val="22"/>
          </w:rPr>
          <w:t>项</w:t>
        </w:r>
        <w:r w:rsidR="00792B1D" w:rsidRPr="008D7D6D">
          <w:rPr>
            <w:rStyle w:val="a7"/>
            <w:rFonts w:ascii="MS Mincho" w:hAnsi="MS Mincho" w:cs="MS Mincho" w:hint="eastAsia"/>
            <w:noProof/>
            <w:sz w:val="22"/>
            <w:szCs w:val="22"/>
          </w:rPr>
          <w:t>的格式</w:t>
        </w:r>
        <w:r w:rsidR="00792B1D" w:rsidRPr="008D7D6D">
          <w:rPr>
            <w:rStyle w:val="a7"/>
            <w:rFonts w:ascii="宋体" w:eastAsia="宋体" w:hAnsi="宋体" w:cs="宋体" w:hint="eastAsia"/>
            <w:noProof/>
            <w:sz w:val="22"/>
            <w:szCs w:val="22"/>
          </w:rPr>
          <w:t>规</w:t>
        </w:r>
        <w:r w:rsidR="00792B1D" w:rsidRPr="008D7D6D">
          <w:rPr>
            <w:rStyle w:val="a7"/>
            <w:rFonts w:ascii="MS Mincho" w:hAnsi="MS Mincho" w:cs="MS Mincho" w:hint="eastAsia"/>
            <w:noProof/>
            <w:sz w:val="22"/>
            <w:szCs w:val="22"/>
          </w:rPr>
          <w:t>定与</w:t>
        </w:r>
        <w:r w:rsidR="00792B1D" w:rsidRPr="008D7D6D">
          <w:rPr>
            <w:rStyle w:val="a7"/>
            <w:rFonts w:ascii="宋体" w:eastAsia="宋体" w:hAnsi="宋体" w:cs="宋体" w:hint="eastAsia"/>
            <w:noProof/>
            <w:sz w:val="22"/>
            <w:szCs w:val="22"/>
          </w:rPr>
          <w:t>关</w:t>
        </w:r>
        <w:r w:rsidR="00792B1D" w:rsidRPr="008D7D6D">
          <w:rPr>
            <w:rStyle w:val="a7"/>
            <w:rFonts w:ascii="MS Mincho" w:hAnsi="MS Mincho" w:cs="MS Mincho" w:hint="eastAsia"/>
            <w:noProof/>
            <w:sz w:val="22"/>
            <w:szCs w:val="22"/>
          </w:rPr>
          <w:t>于注</w:t>
        </w:r>
        <w:r w:rsidR="00792B1D" w:rsidRPr="008D7D6D">
          <w:rPr>
            <w:rStyle w:val="a7"/>
            <w:rFonts w:hint="eastAsia"/>
            <w:noProof/>
            <w:sz w:val="22"/>
            <w:szCs w:val="22"/>
          </w:rPr>
          <w:t>意</w:t>
        </w:r>
        <w:r w:rsidR="00792B1D" w:rsidRPr="008D7D6D">
          <w:rPr>
            <w:rStyle w:val="a7"/>
            <w:rFonts w:ascii="宋体" w:eastAsia="宋体" w:hAnsi="宋体" w:cs="宋体" w:hint="eastAsia"/>
            <w:noProof/>
            <w:sz w:val="22"/>
            <w:szCs w:val="22"/>
          </w:rPr>
          <w:t>标</w:t>
        </w:r>
        <w:r w:rsidR="00792B1D" w:rsidRPr="008D7D6D">
          <w:rPr>
            <w:rStyle w:val="a7"/>
            <w:rFonts w:ascii="MS Mincho" w:hAnsi="MS Mincho" w:cs="MS Mincho" w:hint="eastAsia"/>
            <w:noProof/>
            <w:sz w:val="22"/>
            <w:szCs w:val="22"/>
          </w:rPr>
          <w:t>志</w:t>
        </w:r>
        <w:r w:rsidR="00792B1D" w:rsidRPr="008D7D6D">
          <w:rPr>
            <w:rStyle w:val="a7"/>
            <w:rFonts w:hint="eastAsia"/>
            <w:noProof/>
            <w:sz w:val="22"/>
            <w:szCs w:val="22"/>
          </w:rPr>
          <w:t>和注意事</w:t>
        </w:r>
        <w:r w:rsidR="00792B1D" w:rsidRPr="008D7D6D">
          <w:rPr>
            <w:rStyle w:val="a7"/>
            <w:rFonts w:ascii="宋体" w:eastAsia="宋体" w:hAnsi="宋体" w:cs="宋体" w:hint="eastAsia"/>
            <w:noProof/>
            <w:sz w:val="22"/>
            <w:szCs w:val="22"/>
          </w:rPr>
          <w:t>项</w:t>
        </w:r>
        <w:r w:rsidR="00792B1D" w:rsidRPr="008D7D6D">
          <w:rPr>
            <w:rStyle w:val="a7"/>
            <w:rFonts w:ascii="MS Mincho" w:hAnsi="MS Mincho" w:cs="MS Mincho" w:hint="eastAsia"/>
            <w:noProof/>
            <w:sz w:val="22"/>
            <w:szCs w:val="22"/>
          </w:rPr>
          <w:t>的格式</w:t>
        </w:r>
        <w:r w:rsidR="00792B1D" w:rsidRPr="008D7D6D">
          <w:rPr>
            <w:rStyle w:val="a7"/>
            <w:rFonts w:ascii="宋体" w:eastAsia="宋体" w:hAnsi="宋体" w:cs="宋体" w:hint="eastAsia"/>
            <w:noProof/>
            <w:sz w:val="22"/>
            <w:szCs w:val="22"/>
          </w:rPr>
          <w:t>规</w:t>
        </w:r>
        <w:r w:rsidR="00792B1D" w:rsidRPr="008D7D6D">
          <w:rPr>
            <w:rStyle w:val="a7"/>
            <w:rFonts w:ascii="MS Mincho" w:hAnsi="MS Mincho" w:cs="MS Mincho" w:hint="eastAsia"/>
            <w:noProof/>
            <w:sz w:val="22"/>
            <w:szCs w:val="22"/>
          </w:rPr>
          <w:t>定一致。</w:t>
        </w:r>
        <w:r w:rsidR="00792B1D" w:rsidRPr="008D7D6D">
          <w:rPr>
            <w:noProof/>
            <w:webHidden/>
            <w:sz w:val="22"/>
            <w:szCs w:val="22"/>
          </w:rPr>
          <w:tab/>
        </w:r>
        <w:r w:rsidR="00792B1D" w:rsidRPr="008D7D6D">
          <w:rPr>
            <w:noProof/>
            <w:webHidden/>
            <w:sz w:val="22"/>
            <w:szCs w:val="22"/>
          </w:rPr>
          <w:fldChar w:fldCharType="begin"/>
        </w:r>
        <w:r w:rsidR="00792B1D" w:rsidRPr="008D7D6D">
          <w:rPr>
            <w:noProof/>
            <w:webHidden/>
            <w:sz w:val="22"/>
            <w:szCs w:val="22"/>
          </w:rPr>
          <w:instrText xml:space="preserve"> PAGEREF _Toc110321646 \h </w:instrText>
        </w:r>
        <w:r w:rsidR="00792B1D" w:rsidRPr="008D7D6D">
          <w:rPr>
            <w:noProof/>
            <w:webHidden/>
            <w:sz w:val="22"/>
            <w:szCs w:val="22"/>
          </w:rPr>
        </w:r>
        <w:r w:rsidR="00792B1D" w:rsidRPr="008D7D6D">
          <w:rPr>
            <w:noProof/>
            <w:webHidden/>
            <w:sz w:val="22"/>
            <w:szCs w:val="22"/>
          </w:rPr>
          <w:fldChar w:fldCharType="separate"/>
        </w:r>
        <w:r w:rsidR="00792B1D" w:rsidRPr="008D7D6D">
          <w:rPr>
            <w:noProof/>
            <w:webHidden/>
            <w:sz w:val="22"/>
            <w:szCs w:val="22"/>
          </w:rPr>
          <w:t>6</w:t>
        </w:r>
        <w:r w:rsidR="00792B1D" w:rsidRPr="008D7D6D">
          <w:rPr>
            <w:noProof/>
            <w:webHidden/>
            <w:sz w:val="22"/>
            <w:szCs w:val="22"/>
          </w:rPr>
          <w:fldChar w:fldCharType="end"/>
        </w:r>
      </w:hyperlink>
    </w:p>
    <w:p w:rsidR="008D7E78" w:rsidRDefault="00792B1D" w:rsidP="00792B1D">
      <w:pPr>
        <w:tabs>
          <w:tab w:val="right" w:leader="middleDot" w:pos="8392"/>
        </w:tabs>
        <w:jc w:val="left"/>
        <w:rPr>
          <w:rFonts w:ascii="Times New Roman" w:eastAsiaTheme="minorEastAsia" w:hAnsi="Times New Roman"/>
          <w:b/>
          <w:bCs/>
          <w:caps/>
          <w:sz w:val="22"/>
          <w:szCs w:val="22"/>
          <w:lang w:eastAsia="zh-CN"/>
        </w:rPr>
      </w:pPr>
      <w:r w:rsidRPr="008D7D6D">
        <w:rPr>
          <w:rFonts w:ascii="Times New Roman" w:hAnsi="Times New Roman"/>
          <w:b/>
          <w:bCs/>
          <w:caps/>
          <w:sz w:val="22"/>
          <w:szCs w:val="22"/>
        </w:rPr>
        <w:fldChar w:fldCharType="end"/>
      </w:r>
    </w:p>
    <w:p w:rsidR="008D7E78" w:rsidRDefault="008D7E78" w:rsidP="00792B1D">
      <w:pPr>
        <w:tabs>
          <w:tab w:val="right" w:leader="middleDot" w:pos="8392"/>
        </w:tabs>
        <w:jc w:val="left"/>
        <w:rPr>
          <w:rFonts w:ascii="Times New Roman" w:eastAsiaTheme="minorEastAsia" w:hAnsi="Times New Roman"/>
          <w:b/>
          <w:bCs/>
          <w:caps/>
          <w:sz w:val="22"/>
          <w:szCs w:val="22"/>
          <w:lang w:eastAsia="zh-CN"/>
        </w:rPr>
      </w:pPr>
    </w:p>
    <w:p w:rsidR="008D7E78" w:rsidRDefault="008D7E78" w:rsidP="00792B1D">
      <w:pPr>
        <w:tabs>
          <w:tab w:val="right" w:leader="middleDot" w:pos="8392"/>
        </w:tabs>
        <w:jc w:val="left"/>
        <w:rPr>
          <w:rFonts w:ascii="Times New Roman" w:eastAsiaTheme="minorEastAsia" w:hAnsi="Times New Roman"/>
          <w:b/>
          <w:bCs/>
          <w:caps/>
          <w:sz w:val="22"/>
          <w:szCs w:val="22"/>
          <w:lang w:eastAsia="zh-CN"/>
        </w:rPr>
      </w:pPr>
    </w:p>
    <w:p w:rsidR="008D7E78" w:rsidRDefault="008D7E78" w:rsidP="00792B1D">
      <w:pPr>
        <w:tabs>
          <w:tab w:val="right" w:leader="middleDot" w:pos="8392"/>
        </w:tabs>
        <w:jc w:val="left"/>
        <w:rPr>
          <w:rFonts w:ascii="Times New Roman" w:eastAsiaTheme="minorEastAsia" w:hAnsi="Times New Roman"/>
          <w:b/>
          <w:bCs/>
          <w:caps/>
          <w:sz w:val="22"/>
          <w:szCs w:val="22"/>
          <w:lang w:eastAsia="zh-CN"/>
        </w:rPr>
      </w:pPr>
    </w:p>
    <w:p w:rsidR="008D7E78" w:rsidRDefault="008D7E78" w:rsidP="00792B1D">
      <w:pPr>
        <w:tabs>
          <w:tab w:val="right" w:leader="middleDot" w:pos="8392"/>
        </w:tabs>
        <w:jc w:val="left"/>
        <w:rPr>
          <w:rFonts w:ascii="Times New Roman" w:eastAsiaTheme="minorEastAsia" w:hAnsi="Times New Roman"/>
          <w:b/>
          <w:bCs/>
          <w:caps/>
          <w:sz w:val="22"/>
          <w:szCs w:val="22"/>
          <w:lang w:eastAsia="zh-CN"/>
        </w:rPr>
      </w:pPr>
    </w:p>
    <w:p w:rsidR="008D7E78" w:rsidRDefault="008D7E78" w:rsidP="00792B1D">
      <w:pPr>
        <w:tabs>
          <w:tab w:val="right" w:leader="middleDot" w:pos="8392"/>
        </w:tabs>
        <w:jc w:val="left"/>
        <w:rPr>
          <w:rFonts w:ascii="Times New Roman" w:eastAsiaTheme="minorEastAsia" w:hAnsi="Times New Roman"/>
          <w:b/>
          <w:bCs/>
          <w:caps/>
          <w:sz w:val="22"/>
          <w:szCs w:val="22"/>
          <w:lang w:eastAsia="zh-CN"/>
        </w:rPr>
      </w:pPr>
    </w:p>
    <w:p w:rsidR="008D7E78" w:rsidRDefault="008D7E78" w:rsidP="00792B1D">
      <w:pPr>
        <w:tabs>
          <w:tab w:val="right" w:leader="middleDot" w:pos="8392"/>
        </w:tabs>
        <w:jc w:val="left"/>
        <w:rPr>
          <w:rFonts w:ascii="Times New Roman" w:eastAsiaTheme="minorEastAsia" w:hAnsi="Times New Roman"/>
          <w:b/>
          <w:bCs/>
          <w:caps/>
          <w:sz w:val="22"/>
          <w:szCs w:val="22"/>
          <w:lang w:eastAsia="zh-CN"/>
        </w:rPr>
      </w:pPr>
    </w:p>
    <w:p w:rsidR="008D7E78" w:rsidRPr="008D7E78" w:rsidRDefault="008D7E78" w:rsidP="008D7E78">
      <w:pPr>
        <w:rPr>
          <w:rFonts w:eastAsiaTheme="minorEastAsia"/>
          <w:lang w:eastAsia="zh-CN"/>
        </w:rPr>
      </w:pPr>
    </w:p>
    <w:p w:rsidR="008D7E78" w:rsidRDefault="008D7E78" w:rsidP="008D7E78">
      <w:pPr>
        <w:rPr>
          <w:rFonts w:eastAsiaTheme="minorEastAsia"/>
          <w:lang w:eastAsia="zh-CN"/>
        </w:rPr>
      </w:pPr>
    </w:p>
    <w:p w:rsidR="008D7E78" w:rsidRDefault="008D7E78" w:rsidP="008D7E78">
      <w:pPr>
        <w:rPr>
          <w:rFonts w:eastAsiaTheme="minorEastAsia"/>
          <w:lang w:eastAsia="zh-CN"/>
        </w:rPr>
      </w:pPr>
    </w:p>
    <w:p w:rsidR="008D7E78" w:rsidRDefault="008D7E78" w:rsidP="008D7E78">
      <w:pPr>
        <w:rPr>
          <w:rFonts w:eastAsiaTheme="minorEastAsia"/>
          <w:lang w:eastAsia="zh-CN"/>
        </w:rPr>
      </w:pPr>
    </w:p>
    <w:p w:rsidR="008D7E78" w:rsidRDefault="008D7E78" w:rsidP="008D7E78">
      <w:pPr>
        <w:rPr>
          <w:rFonts w:eastAsiaTheme="minorEastAsia"/>
          <w:lang w:eastAsia="zh-CN"/>
        </w:rPr>
      </w:pPr>
    </w:p>
    <w:p w:rsidR="00022835" w:rsidRPr="008D7E78" w:rsidRDefault="00022835" w:rsidP="008D7E78">
      <w:pPr>
        <w:rPr>
          <w:rFonts w:eastAsiaTheme="minorEastAsia"/>
          <w:lang w:eastAsia="zh-CN"/>
        </w:rPr>
      </w:pPr>
    </w:p>
    <w:p w:rsidR="00022835" w:rsidRPr="00FD5847" w:rsidRDefault="008D7E78" w:rsidP="00487308">
      <w:pPr>
        <w:pStyle w:val="1"/>
        <w:numPr>
          <w:ilvl w:val="0"/>
          <w:numId w:val="29"/>
        </w:numPr>
        <w:spacing w:line="360" w:lineRule="auto"/>
        <w:rPr>
          <w:rFonts w:ascii="黑体" w:eastAsia="黑体" w:hAnsi="黑体" w:cs="MS Mincho"/>
          <w:color w:val="auto"/>
          <w:sz w:val="44"/>
        </w:rPr>
      </w:pPr>
      <w:r w:rsidRPr="009C1CBE">
        <w:rPr>
          <w:rFonts w:ascii="黑体" w:eastAsia="黑体" w:hAnsi="黑体" w:hint="eastAsia"/>
          <w:color w:val="auto"/>
          <w:sz w:val="44"/>
        </w:rPr>
        <w:lastRenderedPageBreak/>
        <w:t>用</w:t>
      </w:r>
      <w:r w:rsidRPr="009C1CBE">
        <w:rPr>
          <w:rFonts w:ascii="黑体" w:eastAsia="黑体" w:hAnsi="黑体" w:cs="宋体" w:hint="eastAsia"/>
          <w:color w:val="auto"/>
          <w:sz w:val="44"/>
        </w:rPr>
        <w:t>户</w:t>
      </w:r>
      <w:r w:rsidRPr="009C1CBE">
        <w:rPr>
          <w:rFonts w:ascii="黑体" w:eastAsia="黑体" w:hAnsi="黑体" w:cs="MS Mincho" w:hint="eastAsia"/>
          <w:color w:val="auto"/>
          <w:sz w:val="44"/>
        </w:rPr>
        <w:t>手册</w:t>
      </w:r>
      <w:r w:rsidR="00F10257">
        <w:rPr>
          <w:rFonts w:ascii="黑体" w:eastAsia="黑体" w:hAnsi="黑体" w:cs="MS Mincho" w:hint="eastAsia"/>
          <w:color w:val="auto"/>
          <w:sz w:val="44"/>
        </w:rPr>
        <w:t>内容</w:t>
      </w:r>
    </w:p>
    <w:p w:rsidR="005E6B4B" w:rsidRDefault="005E6B4B" w:rsidP="00792B1D">
      <w:pPr>
        <w:tabs>
          <w:tab w:val="right" w:leader="middleDot" w:pos="8392"/>
        </w:tabs>
        <w:jc w:val="left"/>
        <w:rPr>
          <w:rFonts w:ascii="Times New Roman" w:eastAsia="黑体" w:hAnsi="Times New Roman"/>
          <w:sz w:val="32"/>
          <w:szCs w:val="32"/>
          <w:lang w:eastAsia="zh-CN"/>
        </w:rPr>
      </w:pPr>
      <w:bookmarkStart w:id="24" w:name="_Toc91304591"/>
      <w:bookmarkStart w:id="25" w:name="_Toc91304791"/>
      <w:bookmarkStart w:id="26" w:name="_Toc91304857"/>
      <w:bookmarkStart w:id="27" w:name="_Toc110321621"/>
      <w:r w:rsidRPr="00233771">
        <w:rPr>
          <w:rFonts w:ascii="Times New Roman" w:eastAsia="黑体" w:hAnsi="Times New Roman"/>
          <w:sz w:val="32"/>
          <w:szCs w:val="32"/>
          <w:lang w:eastAsia="zh-CN"/>
        </w:rPr>
        <w:t>1.1</w:t>
      </w:r>
      <w:bookmarkEnd w:id="24"/>
      <w:bookmarkEnd w:id="25"/>
      <w:bookmarkEnd w:id="26"/>
      <w:bookmarkEnd w:id="27"/>
      <w:r w:rsidR="00BC5110">
        <w:rPr>
          <w:rFonts w:ascii="Times New Roman" w:eastAsia="黑体" w:hAnsi="Times New Roman" w:hint="eastAsia"/>
          <w:sz w:val="32"/>
          <w:szCs w:val="32"/>
          <w:lang w:eastAsia="zh-CN"/>
        </w:rPr>
        <w:t>用户目标</w:t>
      </w:r>
    </w:p>
    <w:p w:rsidR="00022835" w:rsidRPr="00022835" w:rsidRDefault="00FD5847" w:rsidP="00FD5847">
      <w:pPr>
        <w:tabs>
          <w:tab w:val="right" w:leader="middleDot" w:pos="8392"/>
        </w:tabs>
        <w:jc w:val="left"/>
        <w:rPr>
          <w:rFonts w:eastAsiaTheme="minorEastAsia"/>
          <w:lang w:eastAsia="zh-CN"/>
        </w:rPr>
      </w:pPr>
      <w:r>
        <w:rPr>
          <w:rFonts w:ascii="Times New Roman" w:eastAsia="黑体" w:hAnsi="Times New Roman" w:hint="eastAsia"/>
          <w:sz w:val="28"/>
          <w:szCs w:val="28"/>
          <w:lang w:eastAsia="zh-CN"/>
        </w:rPr>
        <w:t>1.1.1</w:t>
      </w:r>
      <w:r w:rsidR="00022835" w:rsidRPr="00022835">
        <w:rPr>
          <w:rFonts w:ascii="Times New Roman" w:eastAsia="黑体" w:hAnsi="Times New Roman" w:hint="eastAsia"/>
          <w:sz w:val="28"/>
          <w:szCs w:val="28"/>
          <w:lang w:eastAsia="zh-CN"/>
        </w:rPr>
        <w:t>安逸医院内部管理系统的用户手册</w:t>
      </w:r>
      <w:r w:rsidR="00022835">
        <w:rPr>
          <w:rFonts w:ascii="Times New Roman" w:eastAsia="黑体" w:hAnsi="Times New Roman" w:hint="eastAsia"/>
          <w:sz w:val="28"/>
          <w:szCs w:val="28"/>
          <w:lang w:eastAsia="zh-CN"/>
        </w:rPr>
        <w:t>有以下目标：</w:t>
      </w:r>
    </w:p>
    <w:p w:rsidR="0051529E" w:rsidRDefault="00FD5847" w:rsidP="00FD5847">
      <w:pPr>
        <w:pStyle w:val="10"/>
        <w:widowControl/>
        <w:autoSpaceDE w:val="0"/>
        <w:autoSpaceDN w:val="0"/>
        <w:spacing w:before="240" w:line="240" w:lineRule="atLeast"/>
        <w:ind w:left="540"/>
        <w:textAlignment w:val="bottom"/>
        <w:rPr>
          <w:rFonts w:hAnsi="宋体"/>
          <w:sz w:val="24"/>
          <w:szCs w:val="24"/>
        </w:rPr>
      </w:pPr>
      <w:r>
        <w:rPr>
          <w:rFonts w:hAnsi="宋体" w:hint="eastAsia"/>
          <w:sz w:val="24"/>
          <w:szCs w:val="24"/>
        </w:rPr>
        <w:t xml:space="preserve">1. </w:t>
      </w:r>
      <w:r w:rsidR="0051529E">
        <w:rPr>
          <w:rFonts w:hAnsi="宋体" w:hint="eastAsia"/>
          <w:sz w:val="24"/>
          <w:szCs w:val="24"/>
        </w:rPr>
        <w:t>让用户手册成为用户学习使用我们产品的最好教材，用户通过阅读用户手册，应该对我们的产品的功能、操作有一定的认识；安照用户手册上的说明，通过实际操作，用户应该能够迅速掌握我们产品的使用方法</w:t>
      </w:r>
    </w:p>
    <w:p w:rsidR="00022835" w:rsidRDefault="00FD5847" w:rsidP="00FD5847">
      <w:pPr>
        <w:pStyle w:val="10"/>
        <w:widowControl/>
        <w:autoSpaceDE w:val="0"/>
        <w:autoSpaceDN w:val="0"/>
        <w:spacing w:before="240" w:line="240" w:lineRule="atLeast"/>
        <w:ind w:left="540"/>
        <w:textAlignment w:val="bottom"/>
        <w:rPr>
          <w:rFonts w:hAnsi="宋体"/>
          <w:sz w:val="24"/>
          <w:szCs w:val="24"/>
        </w:rPr>
      </w:pPr>
      <w:r>
        <w:rPr>
          <w:rFonts w:hAnsi="宋体" w:hint="eastAsia"/>
          <w:sz w:val="24"/>
          <w:szCs w:val="24"/>
        </w:rPr>
        <w:t>2．</w:t>
      </w:r>
      <w:r w:rsidR="00022835" w:rsidRPr="0051529E">
        <w:rPr>
          <w:rFonts w:hAnsi="宋体" w:hint="eastAsia"/>
          <w:sz w:val="24"/>
          <w:szCs w:val="24"/>
        </w:rPr>
        <w:t>让用户手册能够起到降低销售费用的作用，用户手册不仅应该包括我们的产品操作说明，而且还应该包括数据维护、出错处理等，通过手册，就可以让用户掌握在使用我们的系统过程中出现的各种情况的处理方法</w:t>
      </w:r>
    </w:p>
    <w:p w:rsidR="00022835" w:rsidRDefault="00022835" w:rsidP="00022835">
      <w:pPr>
        <w:pStyle w:val="10"/>
        <w:widowControl/>
        <w:autoSpaceDE w:val="0"/>
        <w:autoSpaceDN w:val="0"/>
        <w:spacing w:before="240" w:line="240" w:lineRule="atLeast"/>
        <w:textAlignment w:val="bottom"/>
        <w:rPr>
          <w:rFonts w:hAnsi="宋体"/>
          <w:sz w:val="24"/>
          <w:szCs w:val="24"/>
        </w:rPr>
      </w:pPr>
    </w:p>
    <w:p w:rsidR="00022835" w:rsidRDefault="00022835" w:rsidP="00022835">
      <w:pPr>
        <w:pStyle w:val="10"/>
        <w:widowControl/>
        <w:autoSpaceDE w:val="0"/>
        <w:autoSpaceDN w:val="0"/>
        <w:spacing w:before="240" w:line="240" w:lineRule="atLeast"/>
        <w:textAlignment w:val="bottom"/>
        <w:rPr>
          <w:rFonts w:hAnsi="宋体"/>
          <w:sz w:val="24"/>
          <w:szCs w:val="24"/>
        </w:rPr>
      </w:pPr>
    </w:p>
    <w:p w:rsidR="00022835" w:rsidRPr="00022835" w:rsidRDefault="00022835" w:rsidP="00022835">
      <w:pPr>
        <w:pStyle w:val="1"/>
        <w:spacing w:line="360" w:lineRule="auto"/>
        <w:rPr>
          <w:rFonts w:ascii="黑体" w:eastAsia="黑体" w:hAnsi="黑体" w:cs="MS Mincho"/>
          <w:color w:val="auto"/>
          <w:sz w:val="32"/>
          <w:szCs w:val="32"/>
        </w:rPr>
      </w:pPr>
      <w:r w:rsidRPr="00022835">
        <w:rPr>
          <w:rFonts w:ascii="黑体" w:eastAsia="黑体" w:hAnsi="黑体" w:hint="eastAsia"/>
          <w:color w:val="auto"/>
          <w:sz w:val="32"/>
          <w:szCs w:val="32"/>
        </w:rPr>
        <w:t>1.2用</w:t>
      </w:r>
      <w:r w:rsidRPr="00022835">
        <w:rPr>
          <w:rFonts w:ascii="黑体" w:eastAsia="黑体" w:hAnsi="黑体" w:cs="宋体" w:hint="eastAsia"/>
          <w:color w:val="auto"/>
          <w:sz w:val="32"/>
          <w:szCs w:val="32"/>
        </w:rPr>
        <w:t>户</w:t>
      </w:r>
      <w:r w:rsidRPr="00022835">
        <w:rPr>
          <w:rFonts w:ascii="黑体" w:eastAsia="黑体" w:hAnsi="黑体" w:cs="MS Mincho" w:hint="eastAsia"/>
          <w:color w:val="auto"/>
          <w:sz w:val="32"/>
          <w:szCs w:val="32"/>
        </w:rPr>
        <w:t>手册内容</w:t>
      </w:r>
    </w:p>
    <w:p w:rsidR="0051529E" w:rsidRPr="00FD5847" w:rsidRDefault="00022835" w:rsidP="00FD5847">
      <w:pPr>
        <w:pStyle w:val="1"/>
        <w:spacing w:line="360" w:lineRule="auto"/>
        <w:rPr>
          <w:rFonts w:ascii="黑体" w:eastAsia="黑体" w:hAnsi="黑体" w:cs="MS Mincho"/>
          <w:color w:val="auto"/>
          <w:sz w:val="32"/>
          <w:szCs w:val="32"/>
        </w:rPr>
      </w:pPr>
      <w:r w:rsidRPr="00FD5847">
        <w:rPr>
          <w:rFonts w:ascii="黑体" w:eastAsia="黑体" w:hAnsi="黑体" w:hint="eastAsia"/>
          <w:color w:val="auto"/>
          <w:sz w:val="28"/>
          <w:szCs w:val="28"/>
        </w:rPr>
        <w:t>1.2.1封面</w:t>
      </w:r>
    </w:p>
    <w:p w:rsidR="002276EF" w:rsidRDefault="00FD5847" w:rsidP="002276EF">
      <w:pPr>
        <w:widowControl/>
        <w:adjustRightInd/>
        <w:jc w:val="right"/>
        <w:textAlignment w:val="auto"/>
        <w:rPr>
          <w:rFonts w:eastAsiaTheme="minorEastAsia" w:hAnsi="宋体"/>
          <w:sz w:val="24"/>
          <w:szCs w:val="24"/>
          <w:lang w:eastAsia="zh-CN"/>
        </w:rPr>
      </w:pPr>
      <w:r>
        <w:rPr>
          <w:rFonts w:eastAsiaTheme="minorEastAsia" w:hAnsi="宋体" w:hint="eastAsia"/>
          <w:noProof/>
          <w:sz w:val="24"/>
          <w:szCs w:val="24"/>
          <w:lang w:eastAsia="zh-CN"/>
        </w:rPr>
        <w:drawing>
          <wp:anchor distT="0" distB="0" distL="114300" distR="114300" simplePos="0" relativeHeight="251661824" behindDoc="0" locked="0" layoutInCell="1" allowOverlap="1" wp14:anchorId="34F80F97" wp14:editId="2B7AF557">
            <wp:simplePos x="0" y="0"/>
            <wp:positionH relativeFrom="margin">
              <wp:posOffset>3686175</wp:posOffset>
            </wp:positionH>
            <wp:positionV relativeFrom="margin">
              <wp:posOffset>4114165</wp:posOffset>
            </wp:positionV>
            <wp:extent cx="1122680" cy="1089660"/>
            <wp:effectExtent l="0" t="0" r="127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MS5RALPM84N6NGR]KEPQ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2680" cy="1089660"/>
                    </a:xfrm>
                    <a:prstGeom prst="rect">
                      <a:avLst/>
                    </a:prstGeom>
                  </pic:spPr>
                </pic:pic>
              </a:graphicData>
            </a:graphic>
            <wp14:sizeRelH relativeFrom="margin">
              <wp14:pctWidth>0</wp14:pctWidth>
            </wp14:sizeRelH>
            <wp14:sizeRelV relativeFrom="margin">
              <wp14:pctHeight>0</wp14:pctHeight>
            </wp14:sizeRelV>
          </wp:anchor>
        </w:drawing>
      </w:r>
    </w:p>
    <w:p w:rsidR="002276EF" w:rsidRDefault="002276EF"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医院名称：安逸医院</w:t>
      </w:r>
    </w:p>
    <w:p w:rsidR="002276EF" w:rsidRDefault="002276EF"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产品名称：安逸医院内部管理系统、</w:t>
      </w:r>
    </w:p>
    <w:p w:rsidR="002276EF" w:rsidRDefault="002276EF"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版本号：</w:t>
      </w:r>
      <w:r>
        <w:rPr>
          <w:rFonts w:eastAsiaTheme="minorEastAsia" w:hAnsi="宋体" w:hint="eastAsia"/>
          <w:sz w:val="24"/>
          <w:szCs w:val="24"/>
          <w:lang w:eastAsia="zh-CN"/>
        </w:rPr>
        <w:t>44.0.0</w:t>
      </w:r>
    </w:p>
    <w:p w:rsidR="002276EF" w:rsidRDefault="002276EF"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印刷时间：</w:t>
      </w:r>
      <w:r>
        <w:rPr>
          <w:rFonts w:eastAsiaTheme="minorEastAsia" w:hAnsi="宋体" w:hint="eastAsia"/>
          <w:sz w:val="24"/>
          <w:szCs w:val="24"/>
          <w:lang w:eastAsia="zh-CN"/>
        </w:rPr>
        <w:t>2017-8-10</w:t>
      </w:r>
    </w:p>
    <w:p w:rsidR="00FD5847" w:rsidRPr="002276EF" w:rsidRDefault="00FD5847" w:rsidP="00D4211C">
      <w:pPr>
        <w:widowControl/>
        <w:adjustRightInd/>
        <w:ind w:leftChars="403" w:left="806" w:firstLine="806"/>
        <w:jc w:val="left"/>
        <w:textAlignment w:val="auto"/>
        <w:rPr>
          <w:rFonts w:ascii="宋体" w:eastAsiaTheme="minorEastAsia" w:hAnsi="宋体" w:cs="宋体"/>
          <w:spacing w:val="0"/>
          <w:sz w:val="24"/>
          <w:szCs w:val="24"/>
          <w:lang w:eastAsia="zh-CN"/>
        </w:rPr>
      </w:pPr>
    </w:p>
    <w:p w:rsidR="00A301C4" w:rsidRDefault="00D4211C" w:rsidP="00487308">
      <w:pPr>
        <w:pStyle w:val="3"/>
        <w:numPr>
          <w:ilvl w:val="2"/>
          <w:numId w:val="23"/>
        </w:numPr>
        <w:jc w:val="both"/>
        <w:rPr>
          <w:rFonts w:ascii="黑体" w:eastAsia="黑体"/>
          <w:color w:val="auto"/>
          <w:sz w:val="28"/>
          <w:szCs w:val="28"/>
          <w:lang w:eastAsia="zh-CN"/>
        </w:rPr>
      </w:pPr>
      <w:bookmarkStart w:id="28" w:name="_Toc91304594"/>
      <w:bookmarkStart w:id="29" w:name="_Toc91304794"/>
      <w:bookmarkStart w:id="30" w:name="_Toc91304860"/>
      <w:bookmarkStart w:id="31" w:name="_Toc110321624"/>
      <w:r>
        <w:rPr>
          <w:rFonts w:ascii="黑体" w:eastAsia="黑体" w:hint="eastAsia"/>
          <w:color w:val="auto"/>
          <w:sz w:val="28"/>
          <w:szCs w:val="28"/>
          <w:lang w:eastAsia="zh-CN"/>
        </w:rPr>
        <w:t>二封</w:t>
      </w:r>
      <w:bookmarkEnd w:id="28"/>
      <w:bookmarkEnd w:id="29"/>
      <w:bookmarkEnd w:id="30"/>
      <w:bookmarkEnd w:id="31"/>
    </w:p>
    <w:p w:rsidR="00D4211C" w:rsidRDefault="00D4211C" w:rsidP="00D4211C">
      <w:pPr>
        <w:pStyle w:val="ab"/>
        <w:ind w:left="720" w:firstLineChars="0" w:firstLine="0"/>
        <w:rPr>
          <w:rFonts w:eastAsiaTheme="minorEastAsia"/>
          <w:lang w:eastAsia="zh-CN"/>
        </w:rPr>
      </w:pPr>
    </w:p>
    <w:p w:rsidR="00D4211C" w:rsidRDefault="00D4211C" w:rsidP="00D4211C">
      <w:pPr>
        <w:widowControl/>
        <w:adjustRightInd/>
        <w:jc w:val="right"/>
        <w:textAlignment w:val="auto"/>
        <w:rPr>
          <w:rFonts w:eastAsiaTheme="minorEastAsia" w:hAnsi="宋体"/>
          <w:sz w:val="24"/>
          <w:szCs w:val="24"/>
          <w:lang w:eastAsia="zh-CN"/>
        </w:rPr>
      </w:pPr>
    </w:p>
    <w:p w:rsidR="00D4211C" w:rsidRDefault="00D4211C"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医院名称：安逸医院</w:t>
      </w:r>
    </w:p>
    <w:p w:rsidR="00D4211C" w:rsidRDefault="00FD5847"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noProof/>
          <w:sz w:val="24"/>
          <w:szCs w:val="24"/>
          <w:lang w:eastAsia="zh-CN"/>
        </w:rPr>
        <w:drawing>
          <wp:anchor distT="0" distB="0" distL="114300" distR="114300" simplePos="0" relativeHeight="251663872" behindDoc="0" locked="0" layoutInCell="1" allowOverlap="1" wp14:anchorId="28DA9D22" wp14:editId="65CAE922">
            <wp:simplePos x="0" y="0"/>
            <wp:positionH relativeFrom="margin">
              <wp:posOffset>3691890</wp:posOffset>
            </wp:positionH>
            <wp:positionV relativeFrom="margin">
              <wp:posOffset>6314440</wp:posOffset>
            </wp:positionV>
            <wp:extent cx="1122680" cy="1089660"/>
            <wp:effectExtent l="0" t="0" r="127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MS5RALPM84N6NGR]KEPQ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22680" cy="1089660"/>
                    </a:xfrm>
                    <a:prstGeom prst="rect">
                      <a:avLst/>
                    </a:prstGeom>
                  </pic:spPr>
                </pic:pic>
              </a:graphicData>
            </a:graphic>
            <wp14:sizeRelH relativeFrom="margin">
              <wp14:pctWidth>0</wp14:pctWidth>
            </wp14:sizeRelH>
            <wp14:sizeRelV relativeFrom="margin">
              <wp14:pctHeight>0</wp14:pctHeight>
            </wp14:sizeRelV>
          </wp:anchor>
        </w:drawing>
      </w:r>
      <w:r w:rsidR="00D4211C">
        <w:rPr>
          <w:rFonts w:eastAsiaTheme="minorEastAsia" w:hAnsi="宋体" w:hint="eastAsia"/>
          <w:sz w:val="24"/>
          <w:szCs w:val="24"/>
          <w:lang w:eastAsia="zh-CN"/>
        </w:rPr>
        <w:t>产品名称：安逸医院内部管理系统、</w:t>
      </w:r>
    </w:p>
    <w:p w:rsidR="00D4211C" w:rsidRDefault="00D4211C"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版本号：</w:t>
      </w:r>
      <w:r>
        <w:rPr>
          <w:rFonts w:eastAsiaTheme="minorEastAsia" w:hAnsi="宋体" w:hint="eastAsia"/>
          <w:sz w:val="24"/>
          <w:szCs w:val="24"/>
          <w:lang w:eastAsia="zh-CN"/>
        </w:rPr>
        <w:t>44.0.0</w:t>
      </w:r>
    </w:p>
    <w:p w:rsidR="00D4211C" w:rsidRDefault="00D4211C"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印刷时间：</w:t>
      </w:r>
      <w:r>
        <w:rPr>
          <w:rFonts w:eastAsiaTheme="minorEastAsia" w:hAnsi="宋体" w:hint="eastAsia"/>
          <w:sz w:val="24"/>
          <w:szCs w:val="24"/>
          <w:lang w:eastAsia="zh-CN"/>
        </w:rPr>
        <w:t>2017-8-10</w:t>
      </w:r>
    </w:p>
    <w:p w:rsidR="00D4211C" w:rsidRDefault="00D4211C"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医院地址：广州科技企业加速器</w:t>
      </w:r>
    </w:p>
    <w:p w:rsidR="00D4211C" w:rsidRDefault="00D4211C"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服务电话：（</w:t>
      </w:r>
      <w:r>
        <w:rPr>
          <w:rFonts w:eastAsiaTheme="minorEastAsia" w:hAnsi="宋体" w:hint="eastAsia"/>
          <w:sz w:val="24"/>
          <w:szCs w:val="24"/>
          <w:lang w:eastAsia="zh-CN"/>
        </w:rPr>
        <w:t>020</w:t>
      </w:r>
      <w:r>
        <w:rPr>
          <w:rFonts w:eastAsiaTheme="minorEastAsia" w:hAnsi="宋体" w:hint="eastAsia"/>
          <w:sz w:val="24"/>
          <w:szCs w:val="24"/>
          <w:lang w:eastAsia="zh-CN"/>
        </w:rPr>
        <w:t>）</w:t>
      </w:r>
      <w:r>
        <w:rPr>
          <w:rFonts w:eastAsiaTheme="minorEastAsia" w:hAnsi="宋体" w:hint="eastAsia"/>
          <w:sz w:val="24"/>
          <w:szCs w:val="24"/>
          <w:lang w:eastAsia="zh-CN"/>
        </w:rPr>
        <w:t>8224094</w:t>
      </w:r>
    </w:p>
    <w:p w:rsidR="00D4211C" w:rsidRDefault="00D4211C" w:rsidP="00D4211C">
      <w:pPr>
        <w:widowControl/>
        <w:adjustRightInd/>
        <w:ind w:leftChars="403" w:left="806" w:firstLine="806"/>
        <w:jc w:val="left"/>
        <w:textAlignment w:val="auto"/>
        <w:rPr>
          <w:rFonts w:eastAsiaTheme="minorEastAsia" w:hAnsi="宋体"/>
          <w:sz w:val="24"/>
          <w:szCs w:val="24"/>
          <w:lang w:eastAsia="zh-CN"/>
        </w:rPr>
      </w:pPr>
      <w:r>
        <w:rPr>
          <w:rFonts w:eastAsiaTheme="minorEastAsia" w:hAnsi="宋体" w:hint="eastAsia"/>
          <w:sz w:val="24"/>
          <w:szCs w:val="24"/>
          <w:lang w:eastAsia="zh-CN"/>
        </w:rPr>
        <w:t>客服热线：</w:t>
      </w:r>
      <w:r>
        <w:rPr>
          <w:rFonts w:eastAsiaTheme="minorEastAsia" w:hAnsi="宋体" w:hint="eastAsia"/>
          <w:sz w:val="24"/>
          <w:szCs w:val="24"/>
          <w:lang w:eastAsia="zh-CN"/>
        </w:rPr>
        <w:t>800-900-8000</w:t>
      </w:r>
    </w:p>
    <w:p w:rsidR="00FD5847" w:rsidRDefault="00FD5847" w:rsidP="00D4211C">
      <w:pPr>
        <w:widowControl/>
        <w:adjustRightInd/>
        <w:ind w:leftChars="403" w:left="806" w:firstLine="806"/>
        <w:jc w:val="left"/>
        <w:textAlignment w:val="auto"/>
        <w:rPr>
          <w:rFonts w:eastAsiaTheme="minorEastAsia" w:hAnsi="宋体"/>
          <w:sz w:val="24"/>
          <w:szCs w:val="24"/>
          <w:lang w:eastAsia="zh-CN"/>
        </w:rPr>
      </w:pPr>
    </w:p>
    <w:p w:rsidR="00B256A3" w:rsidRDefault="00B256A3" w:rsidP="00D4211C">
      <w:pPr>
        <w:widowControl/>
        <w:adjustRightInd/>
        <w:ind w:leftChars="403" w:left="806" w:firstLine="806"/>
        <w:jc w:val="left"/>
        <w:textAlignment w:val="auto"/>
        <w:rPr>
          <w:rFonts w:eastAsiaTheme="minorEastAsia" w:hAnsi="宋体"/>
          <w:sz w:val="24"/>
          <w:szCs w:val="24"/>
          <w:lang w:eastAsia="zh-CN"/>
        </w:rPr>
      </w:pPr>
    </w:p>
    <w:p w:rsidR="00B256A3" w:rsidRDefault="00B256A3" w:rsidP="00D4211C">
      <w:pPr>
        <w:widowControl/>
        <w:adjustRightInd/>
        <w:ind w:leftChars="403" w:left="806" w:firstLine="806"/>
        <w:jc w:val="left"/>
        <w:textAlignment w:val="auto"/>
        <w:rPr>
          <w:rFonts w:eastAsiaTheme="minorEastAsia" w:hAnsi="宋体"/>
          <w:sz w:val="24"/>
          <w:szCs w:val="24"/>
          <w:lang w:eastAsia="zh-CN"/>
        </w:rPr>
      </w:pPr>
    </w:p>
    <w:p w:rsidR="00B256A3" w:rsidRDefault="00B256A3" w:rsidP="00D4211C">
      <w:pPr>
        <w:widowControl/>
        <w:adjustRightInd/>
        <w:ind w:leftChars="403" w:left="806" w:firstLine="806"/>
        <w:jc w:val="left"/>
        <w:textAlignment w:val="auto"/>
        <w:rPr>
          <w:rFonts w:eastAsiaTheme="minorEastAsia" w:hAnsi="宋体"/>
          <w:sz w:val="24"/>
          <w:szCs w:val="24"/>
          <w:lang w:eastAsia="zh-CN"/>
        </w:rPr>
      </w:pPr>
    </w:p>
    <w:p w:rsidR="00B256A3" w:rsidRDefault="00B256A3" w:rsidP="00D4211C">
      <w:pPr>
        <w:widowControl/>
        <w:adjustRightInd/>
        <w:ind w:leftChars="403" w:left="806" w:firstLine="806"/>
        <w:jc w:val="left"/>
        <w:textAlignment w:val="auto"/>
        <w:rPr>
          <w:rFonts w:eastAsiaTheme="minorEastAsia" w:hAnsi="宋体"/>
          <w:sz w:val="24"/>
          <w:szCs w:val="24"/>
          <w:lang w:eastAsia="zh-CN"/>
        </w:rPr>
      </w:pPr>
    </w:p>
    <w:p w:rsidR="00B256A3" w:rsidRDefault="00B256A3" w:rsidP="00D4211C">
      <w:pPr>
        <w:widowControl/>
        <w:adjustRightInd/>
        <w:ind w:leftChars="403" w:left="806" w:firstLine="806"/>
        <w:jc w:val="left"/>
        <w:textAlignment w:val="auto"/>
        <w:rPr>
          <w:rFonts w:eastAsiaTheme="minorEastAsia" w:hAnsi="宋体"/>
          <w:sz w:val="24"/>
          <w:szCs w:val="24"/>
          <w:lang w:eastAsia="zh-CN"/>
        </w:rPr>
      </w:pPr>
    </w:p>
    <w:p w:rsidR="00B256A3" w:rsidRDefault="00B256A3" w:rsidP="00D4211C">
      <w:pPr>
        <w:widowControl/>
        <w:adjustRightInd/>
        <w:ind w:leftChars="403" w:left="806" w:firstLine="806"/>
        <w:jc w:val="left"/>
        <w:textAlignment w:val="auto"/>
        <w:rPr>
          <w:rFonts w:eastAsiaTheme="minorEastAsia" w:hAnsi="宋体"/>
          <w:sz w:val="24"/>
          <w:szCs w:val="24"/>
          <w:lang w:eastAsia="zh-CN"/>
        </w:rPr>
      </w:pPr>
    </w:p>
    <w:p w:rsidR="00FD5847" w:rsidRPr="00B256A3" w:rsidRDefault="00FD5847" w:rsidP="00487308">
      <w:pPr>
        <w:pStyle w:val="3"/>
        <w:numPr>
          <w:ilvl w:val="2"/>
          <w:numId w:val="23"/>
        </w:numPr>
        <w:jc w:val="both"/>
        <w:rPr>
          <w:rFonts w:ascii="黑体" w:eastAsia="黑体"/>
          <w:color w:val="auto"/>
          <w:sz w:val="28"/>
          <w:szCs w:val="28"/>
          <w:lang w:eastAsia="zh-CN"/>
        </w:rPr>
      </w:pPr>
      <w:r>
        <w:rPr>
          <w:rFonts w:ascii="黑体" w:eastAsia="黑体" w:hint="eastAsia"/>
          <w:color w:val="auto"/>
          <w:sz w:val="28"/>
          <w:szCs w:val="28"/>
          <w:lang w:eastAsia="zh-CN"/>
        </w:rPr>
        <w:lastRenderedPageBreak/>
        <w:t>版权声明</w:t>
      </w:r>
    </w:p>
    <w:p w:rsidR="00A301C4" w:rsidRDefault="00D4211C" w:rsidP="002D4DE7">
      <w:pPr>
        <w:pStyle w:val="10"/>
        <w:widowControl/>
        <w:numPr>
          <w:ilvl w:val="0"/>
          <w:numId w:val="3"/>
        </w:numPr>
        <w:tabs>
          <w:tab w:val="num" w:pos="800"/>
        </w:tabs>
        <w:autoSpaceDE w:val="0"/>
        <w:autoSpaceDN w:val="0"/>
        <w:spacing w:before="240" w:line="240" w:lineRule="atLeast"/>
        <w:ind w:hanging="25"/>
        <w:textAlignment w:val="bottom"/>
        <w:rPr>
          <w:rFonts w:ascii="Arial" w:hAnsi="Arial"/>
          <w:sz w:val="24"/>
          <w:szCs w:val="24"/>
        </w:rPr>
      </w:pPr>
      <w:r>
        <w:rPr>
          <w:rFonts w:ascii="Arial" w:hAnsi="Arial" w:hint="eastAsia"/>
          <w:sz w:val="24"/>
          <w:szCs w:val="24"/>
        </w:rPr>
        <w:t>该安逸医院内部管理系统是只对安逸医院内部员工开发的。</w:t>
      </w:r>
      <w:r>
        <w:rPr>
          <w:rFonts w:ascii="Arial" w:hAnsi="Arial"/>
          <w:sz w:val="24"/>
          <w:szCs w:val="24"/>
        </w:rPr>
        <w:t>R</w:t>
      </w:r>
      <w:r>
        <w:rPr>
          <w:rFonts w:ascii="Arial" w:hAnsi="Arial" w:hint="eastAsia"/>
          <w:sz w:val="24"/>
          <w:szCs w:val="24"/>
        </w:rPr>
        <w:t>oot</w:t>
      </w:r>
      <w:r>
        <w:rPr>
          <w:rFonts w:ascii="Arial" w:hAnsi="Arial" w:hint="eastAsia"/>
          <w:sz w:val="24"/>
          <w:szCs w:val="24"/>
        </w:rPr>
        <w:t>用户将会拥有最高权</w:t>
      </w:r>
      <w:r w:rsidR="005F50BE">
        <w:rPr>
          <w:rFonts w:ascii="Arial" w:hAnsi="Arial" w:hint="eastAsia"/>
          <w:sz w:val="24"/>
          <w:szCs w:val="24"/>
        </w:rPr>
        <w:t xml:space="preserve">      </w:t>
      </w:r>
      <w:r>
        <w:rPr>
          <w:rFonts w:ascii="Arial" w:hAnsi="Arial" w:hint="eastAsia"/>
          <w:sz w:val="24"/>
          <w:szCs w:val="24"/>
        </w:rPr>
        <w:t>限，同时，该用户手册只能在该医院的员工内部使用，</w:t>
      </w:r>
      <w:r w:rsidR="005F50BE">
        <w:rPr>
          <w:rFonts w:ascii="Arial" w:hAnsi="Arial" w:hint="eastAsia"/>
          <w:sz w:val="24"/>
          <w:szCs w:val="24"/>
        </w:rPr>
        <w:t>不能外传。</w:t>
      </w:r>
    </w:p>
    <w:p w:rsidR="005F50BE" w:rsidRPr="00B256A3" w:rsidRDefault="00B256A3" w:rsidP="00B256A3">
      <w:pPr>
        <w:pStyle w:val="10"/>
        <w:widowControl/>
        <w:numPr>
          <w:ilvl w:val="0"/>
          <w:numId w:val="3"/>
        </w:numPr>
        <w:tabs>
          <w:tab w:val="num" w:pos="800"/>
        </w:tabs>
        <w:autoSpaceDE w:val="0"/>
        <w:autoSpaceDN w:val="0"/>
        <w:spacing w:before="240" w:line="240" w:lineRule="atLeast"/>
        <w:ind w:hanging="25"/>
        <w:textAlignment w:val="bottom"/>
        <w:rPr>
          <w:rFonts w:ascii="Arial" w:hAnsi="Arial"/>
          <w:sz w:val="24"/>
          <w:szCs w:val="24"/>
        </w:rPr>
      </w:pPr>
      <w:r>
        <w:rPr>
          <w:rFonts w:eastAsiaTheme="minorEastAsia" w:hAnsi="宋体" w:hint="eastAsia"/>
          <w:noProof/>
          <w:sz w:val="24"/>
          <w:szCs w:val="24"/>
        </w:rPr>
        <w:drawing>
          <wp:anchor distT="0" distB="0" distL="114300" distR="114300" simplePos="0" relativeHeight="251665920" behindDoc="0" locked="0" layoutInCell="1" allowOverlap="1" wp14:anchorId="0641B459" wp14:editId="21B06B6A">
            <wp:simplePos x="0" y="0"/>
            <wp:positionH relativeFrom="margin">
              <wp:posOffset>1216660</wp:posOffset>
            </wp:positionH>
            <wp:positionV relativeFrom="margin">
              <wp:posOffset>803275</wp:posOffset>
            </wp:positionV>
            <wp:extent cx="320675" cy="311785"/>
            <wp:effectExtent l="0" t="0" r="3175"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5MS5RALPM84N6NGR]KEPQ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675" cy="311785"/>
                    </a:xfrm>
                    <a:prstGeom prst="rect">
                      <a:avLst/>
                    </a:prstGeom>
                  </pic:spPr>
                </pic:pic>
              </a:graphicData>
            </a:graphic>
            <wp14:sizeRelH relativeFrom="margin">
              <wp14:pctWidth>0</wp14:pctWidth>
            </wp14:sizeRelH>
            <wp14:sizeRelV relativeFrom="margin">
              <wp14:pctHeight>0</wp14:pctHeight>
            </wp14:sizeRelV>
          </wp:anchor>
        </w:drawing>
      </w:r>
      <w:r w:rsidR="005F50BE">
        <w:rPr>
          <w:rFonts w:ascii="Arial" w:hAnsi="Arial" w:hint="eastAsia"/>
          <w:sz w:val="24"/>
          <w:szCs w:val="24"/>
        </w:rPr>
        <w:t>该商标已经被本系统注册，版权归属于本系统，其他系统不能使用该商标</w:t>
      </w:r>
    </w:p>
    <w:p w:rsidR="00C33F02" w:rsidRPr="00FD5847" w:rsidRDefault="005F50BE" w:rsidP="00FD5847">
      <w:pPr>
        <w:pStyle w:val="10"/>
        <w:widowControl/>
        <w:numPr>
          <w:ilvl w:val="0"/>
          <w:numId w:val="3"/>
        </w:numPr>
        <w:tabs>
          <w:tab w:val="num" w:pos="800"/>
        </w:tabs>
        <w:autoSpaceDE w:val="0"/>
        <w:autoSpaceDN w:val="0"/>
        <w:spacing w:before="240" w:line="240" w:lineRule="atLeast"/>
        <w:ind w:hanging="25"/>
        <w:textAlignment w:val="bottom"/>
        <w:rPr>
          <w:rFonts w:ascii="Arial" w:hAnsi="Arial"/>
          <w:sz w:val="24"/>
          <w:szCs w:val="24"/>
        </w:rPr>
      </w:pPr>
      <w:r>
        <w:rPr>
          <w:rFonts w:ascii="Arial" w:hAnsi="Arial" w:hint="eastAsia"/>
          <w:sz w:val="24"/>
          <w:szCs w:val="24"/>
        </w:rPr>
        <w:t>用户手册版是属于我们制作团队（梁明明、谢云凤、邓莹莹、李怡敏、陈秋明）</w:t>
      </w:r>
    </w:p>
    <w:p w:rsidR="00C33F02" w:rsidRDefault="00C33F02" w:rsidP="002D4DE7">
      <w:pPr>
        <w:pStyle w:val="10"/>
        <w:widowControl/>
        <w:numPr>
          <w:ilvl w:val="0"/>
          <w:numId w:val="3"/>
        </w:numPr>
        <w:tabs>
          <w:tab w:val="num" w:pos="800"/>
        </w:tabs>
        <w:autoSpaceDE w:val="0"/>
        <w:autoSpaceDN w:val="0"/>
        <w:spacing w:before="240" w:line="240" w:lineRule="atLeast"/>
        <w:ind w:hanging="25"/>
        <w:textAlignment w:val="bottom"/>
        <w:rPr>
          <w:rFonts w:ascii="Arial" w:hAnsi="Arial"/>
          <w:sz w:val="24"/>
          <w:szCs w:val="24"/>
        </w:rPr>
      </w:pPr>
      <w:r>
        <w:rPr>
          <w:rFonts w:ascii="Arial" w:hAnsi="Arial" w:hint="eastAsia"/>
          <w:sz w:val="24"/>
          <w:szCs w:val="24"/>
        </w:rPr>
        <w:t>我们不对用户因为使用我们的系统、用户手册或者由于该系统、用户手册中的缺陷所造成的任何损失负责</w:t>
      </w:r>
    </w:p>
    <w:p w:rsidR="00B256A3" w:rsidRDefault="00B256A3" w:rsidP="00B256A3">
      <w:pPr>
        <w:pStyle w:val="10"/>
        <w:widowControl/>
        <w:tabs>
          <w:tab w:val="num" w:pos="800"/>
        </w:tabs>
        <w:autoSpaceDE w:val="0"/>
        <w:autoSpaceDN w:val="0"/>
        <w:spacing w:before="240" w:line="240" w:lineRule="atLeast"/>
        <w:ind w:left="425"/>
        <w:textAlignment w:val="bottom"/>
        <w:rPr>
          <w:rFonts w:ascii="Arial" w:hAnsi="Arial"/>
          <w:sz w:val="24"/>
          <w:szCs w:val="24"/>
        </w:rPr>
      </w:pPr>
    </w:p>
    <w:p w:rsidR="005F50BE" w:rsidRPr="00B256A3" w:rsidRDefault="00B256A3" w:rsidP="00487308">
      <w:pPr>
        <w:pStyle w:val="3"/>
        <w:numPr>
          <w:ilvl w:val="2"/>
          <w:numId w:val="23"/>
        </w:numPr>
        <w:jc w:val="both"/>
        <w:rPr>
          <w:rFonts w:ascii="黑体" w:eastAsia="黑体"/>
          <w:color w:val="auto"/>
          <w:sz w:val="28"/>
          <w:szCs w:val="28"/>
          <w:lang w:eastAsia="zh-CN"/>
        </w:rPr>
      </w:pPr>
      <w:r>
        <w:rPr>
          <w:rFonts w:ascii="黑体" w:eastAsia="黑体" w:hint="eastAsia"/>
          <w:color w:val="auto"/>
          <w:sz w:val="28"/>
          <w:szCs w:val="28"/>
          <w:lang w:eastAsia="zh-CN"/>
        </w:rPr>
        <w:t>前言</w:t>
      </w:r>
    </w:p>
    <w:p w:rsidR="00C33F02" w:rsidRPr="00157420" w:rsidRDefault="00C33F02" w:rsidP="002D4DE7">
      <w:pPr>
        <w:pStyle w:val="10"/>
        <w:widowControl/>
        <w:numPr>
          <w:ilvl w:val="0"/>
          <w:numId w:val="4"/>
        </w:numPr>
        <w:tabs>
          <w:tab w:val="clear" w:pos="425"/>
          <w:tab w:val="num" w:pos="1000"/>
        </w:tabs>
        <w:autoSpaceDE w:val="0"/>
        <w:autoSpaceDN w:val="0"/>
        <w:spacing w:before="240" w:line="240" w:lineRule="atLeast"/>
        <w:ind w:left="1265" w:hanging="665"/>
        <w:textAlignment w:val="bottom"/>
        <w:rPr>
          <w:rFonts w:ascii="Arial" w:hAnsi="Arial"/>
          <w:sz w:val="24"/>
          <w:szCs w:val="24"/>
        </w:rPr>
      </w:pPr>
      <w:r w:rsidRPr="00C33F02">
        <w:rPr>
          <w:rFonts w:ascii="Arial" w:hAnsi="Arial" w:hint="eastAsia"/>
          <w:sz w:val="24"/>
          <w:szCs w:val="24"/>
        </w:rPr>
        <w:t>本系统的开发背景和目的</w:t>
      </w:r>
    </w:p>
    <w:p w:rsidR="00C33F02" w:rsidRDefault="003B5BD6" w:rsidP="000453B0">
      <w:pPr>
        <w:pStyle w:val="10"/>
        <w:widowControl/>
        <w:tabs>
          <w:tab w:val="num" w:pos="1000"/>
        </w:tabs>
        <w:autoSpaceDE w:val="0"/>
        <w:autoSpaceDN w:val="0"/>
        <w:spacing w:before="240" w:line="240" w:lineRule="atLeast"/>
        <w:ind w:left="1265"/>
        <w:textAlignment w:val="bottom"/>
        <w:rPr>
          <w:rFonts w:ascii="Arial" w:hAnsi="Arial"/>
          <w:sz w:val="24"/>
          <w:szCs w:val="24"/>
        </w:rPr>
      </w:pPr>
      <w:r>
        <w:rPr>
          <w:rFonts w:ascii="Arial" w:hAnsi="Arial" w:hint="eastAsia"/>
          <w:sz w:val="24"/>
          <w:szCs w:val="24"/>
        </w:rPr>
        <w:t>开发背景：</w:t>
      </w:r>
      <w:r w:rsidR="007E4E4C">
        <w:rPr>
          <w:rFonts w:ascii="Arial" w:hAnsi="Arial" w:hint="eastAsia"/>
          <w:sz w:val="24"/>
          <w:szCs w:val="24"/>
        </w:rPr>
        <w:t>在科技日益发达的今天，人们的身体健康也在不断受到重视，因此，</w:t>
      </w:r>
      <w:r>
        <w:rPr>
          <w:rFonts w:ascii="Arial" w:hAnsi="Arial" w:hint="eastAsia"/>
          <w:sz w:val="24"/>
          <w:szCs w:val="24"/>
        </w:rPr>
        <w:t>医院进行现代化管理就变得尤其为重要。现代化医院也就应该有其自己内部现代化管理系统。安逸医院内部管理系统是五人团队，精心打造的新一代医院信息管理系统。按照国家相关规定、高标准、高要求的开发条件，符合国家卫计委《医院信息系统基本功能规范》和卫计委与财务部共同发布的新《医院财务管理制度》的规范与要求。</w:t>
      </w:r>
    </w:p>
    <w:p w:rsidR="003B5BD6" w:rsidRDefault="003B5BD6" w:rsidP="000453B0">
      <w:pPr>
        <w:pStyle w:val="10"/>
        <w:widowControl/>
        <w:tabs>
          <w:tab w:val="num" w:pos="1000"/>
        </w:tabs>
        <w:autoSpaceDE w:val="0"/>
        <w:autoSpaceDN w:val="0"/>
        <w:spacing w:before="240" w:line="240" w:lineRule="atLeast"/>
        <w:ind w:left="1265"/>
        <w:textAlignment w:val="bottom"/>
        <w:rPr>
          <w:rFonts w:ascii="Arial" w:hAnsi="Arial"/>
          <w:sz w:val="24"/>
          <w:szCs w:val="24"/>
        </w:rPr>
      </w:pPr>
      <w:r>
        <w:rPr>
          <w:rFonts w:ascii="Arial" w:hAnsi="Arial" w:hint="eastAsia"/>
          <w:sz w:val="24"/>
          <w:szCs w:val="24"/>
        </w:rPr>
        <w:t>开发目的：通过该医院内部管理系统，使医院的管理工作系统化、规范化、自动化，从而提高医院管理效率的目的</w:t>
      </w:r>
    </w:p>
    <w:p w:rsidR="008F6EDF" w:rsidRDefault="008F6EDF" w:rsidP="002D4DE7">
      <w:pPr>
        <w:pStyle w:val="10"/>
        <w:widowControl/>
        <w:numPr>
          <w:ilvl w:val="0"/>
          <w:numId w:val="4"/>
        </w:numPr>
        <w:tabs>
          <w:tab w:val="clear" w:pos="425"/>
          <w:tab w:val="num" w:pos="1000"/>
        </w:tabs>
        <w:autoSpaceDE w:val="0"/>
        <w:autoSpaceDN w:val="0"/>
        <w:spacing w:before="120" w:line="240" w:lineRule="atLeast"/>
        <w:ind w:left="1265" w:hanging="665"/>
        <w:textAlignment w:val="bottom"/>
        <w:rPr>
          <w:rFonts w:ascii="Arial" w:hAnsi="Arial"/>
          <w:sz w:val="24"/>
          <w:szCs w:val="24"/>
        </w:rPr>
      </w:pPr>
      <w:r>
        <w:rPr>
          <w:rFonts w:ascii="Arial" w:hAnsi="Arial" w:hint="eastAsia"/>
          <w:sz w:val="24"/>
          <w:szCs w:val="24"/>
        </w:rPr>
        <w:t>系统所能应用的领域和使用对象</w:t>
      </w:r>
    </w:p>
    <w:p w:rsidR="008F6EDF" w:rsidRDefault="008F6EDF" w:rsidP="008F6EDF">
      <w:pPr>
        <w:pStyle w:val="10"/>
        <w:widowControl/>
        <w:autoSpaceDE w:val="0"/>
        <w:autoSpaceDN w:val="0"/>
        <w:spacing w:before="120" w:line="240" w:lineRule="atLeast"/>
        <w:ind w:left="1265"/>
        <w:textAlignment w:val="bottom"/>
        <w:rPr>
          <w:rFonts w:ascii="Arial" w:hAnsi="Arial"/>
          <w:sz w:val="24"/>
          <w:szCs w:val="24"/>
        </w:rPr>
      </w:pPr>
      <w:r>
        <w:rPr>
          <w:rFonts w:ascii="Arial" w:hAnsi="Arial" w:hint="eastAsia"/>
          <w:sz w:val="24"/>
          <w:szCs w:val="24"/>
        </w:rPr>
        <w:t>应用领域：医院内部管理系统</w:t>
      </w:r>
    </w:p>
    <w:p w:rsidR="000453B0" w:rsidRPr="008F6EDF" w:rsidRDefault="00FD5847" w:rsidP="000453B0">
      <w:pPr>
        <w:pStyle w:val="10"/>
        <w:widowControl/>
        <w:autoSpaceDE w:val="0"/>
        <w:autoSpaceDN w:val="0"/>
        <w:spacing w:before="120" w:line="240" w:lineRule="atLeast"/>
        <w:ind w:left="1265"/>
        <w:textAlignment w:val="bottom"/>
        <w:rPr>
          <w:rFonts w:ascii="Arial" w:hAnsi="Arial"/>
          <w:sz w:val="24"/>
          <w:szCs w:val="24"/>
        </w:rPr>
      </w:pPr>
      <w:r>
        <w:rPr>
          <w:rFonts w:ascii="Arial" w:hAnsi="Arial" w:hint="eastAsia"/>
          <w:sz w:val="24"/>
          <w:szCs w:val="24"/>
        </w:rPr>
        <w:t>使用对象：</w:t>
      </w:r>
      <w:r w:rsidR="000453B0">
        <w:rPr>
          <w:rFonts w:ascii="Arial" w:hAnsi="Arial" w:hint="eastAsia"/>
          <w:sz w:val="24"/>
          <w:szCs w:val="24"/>
        </w:rPr>
        <w:t>该系统的使用对象是安逸医院的内部员工，每个人只有一个账号，且其权限会根据职位的高低来设置的。安逸医院内部员工不得外借其账号密码给非本院员工，同时员工之间也不能借用对方的账号密码（因为职位不用，他们的权限不同，他们可以进行的操作也是不同的）</w:t>
      </w:r>
    </w:p>
    <w:p w:rsidR="000453B0" w:rsidRDefault="000453B0" w:rsidP="002D4DE7">
      <w:pPr>
        <w:pStyle w:val="10"/>
        <w:widowControl/>
        <w:numPr>
          <w:ilvl w:val="0"/>
          <w:numId w:val="4"/>
        </w:numPr>
        <w:tabs>
          <w:tab w:val="clear" w:pos="425"/>
          <w:tab w:val="num" w:pos="1000"/>
        </w:tabs>
        <w:autoSpaceDE w:val="0"/>
        <w:autoSpaceDN w:val="0"/>
        <w:spacing w:before="120" w:line="240" w:lineRule="atLeast"/>
        <w:ind w:left="1265" w:hanging="665"/>
        <w:textAlignment w:val="bottom"/>
        <w:rPr>
          <w:rFonts w:ascii="Arial" w:hAnsi="Arial"/>
          <w:sz w:val="24"/>
          <w:szCs w:val="24"/>
        </w:rPr>
      </w:pPr>
      <w:r w:rsidRPr="000453B0">
        <w:rPr>
          <w:rFonts w:ascii="Arial" w:hAnsi="Arial" w:hint="eastAsia"/>
          <w:sz w:val="24"/>
          <w:szCs w:val="24"/>
        </w:rPr>
        <w:t>系统的功能及特性简介</w:t>
      </w:r>
    </w:p>
    <w:p w:rsidR="000453B0" w:rsidRDefault="000453B0" w:rsidP="00B114FA">
      <w:pPr>
        <w:pStyle w:val="10"/>
        <w:widowControl/>
        <w:autoSpaceDE w:val="0"/>
        <w:autoSpaceDN w:val="0"/>
        <w:spacing w:before="120" w:line="240" w:lineRule="atLeast"/>
        <w:ind w:left="1265"/>
        <w:textAlignment w:val="bottom"/>
        <w:rPr>
          <w:rFonts w:ascii="Arial" w:hAnsi="Arial"/>
          <w:sz w:val="24"/>
          <w:szCs w:val="24"/>
        </w:rPr>
      </w:pPr>
      <w:r>
        <w:rPr>
          <w:rFonts w:ascii="Arial" w:hAnsi="Arial" w:hint="eastAsia"/>
          <w:sz w:val="24"/>
          <w:szCs w:val="24"/>
        </w:rPr>
        <w:t>该系统有</w:t>
      </w:r>
      <w:r w:rsidR="008024E7">
        <w:rPr>
          <w:rFonts w:ascii="Arial" w:hAnsi="Arial" w:hint="eastAsia"/>
          <w:sz w:val="24"/>
          <w:szCs w:val="24"/>
        </w:rPr>
        <w:t>9</w:t>
      </w:r>
      <w:r>
        <w:rPr>
          <w:rFonts w:ascii="Arial" w:hAnsi="Arial" w:hint="eastAsia"/>
          <w:sz w:val="24"/>
          <w:szCs w:val="24"/>
        </w:rPr>
        <w:t>大模块（护士模块、医生模块、前台收银模块、药房模块、药库模块、患者模块系统、医院基本信息模块、登录模块、个人主页模块）</w:t>
      </w:r>
    </w:p>
    <w:p w:rsidR="00FD5847" w:rsidRDefault="008024E7"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护士模块：护士资料、护士的工作安排、护士人员流动信息、查看投</w:t>
      </w:r>
    </w:p>
    <w:p w:rsidR="008024E7" w:rsidRDefault="008024E7" w:rsidP="00FD5847">
      <w:pPr>
        <w:pStyle w:val="10"/>
        <w:widowControl/>
        <w:autoSpaceDE w:val="0"/>
        <w:autoSpaceDN w:val="0"/>
        <w:spacing w:before="120" w:line="240" w:lineRule="atLeast"/>
        <w:ind w:left="1810" w:firstLineChars="303" w:firstLine="727"/>
        <w:textAlignment w:val="bottom"/>
        <w:rPr>
          <w:rFonts w:ascii="Arial" w:hAnsi="Arial"/>
          <w:sz w:val="24"/>
          <w:szCs w:val="24"/>
        </w:rPr>
      </w:pPr>
      <w:r>
        <w:rPr>
          <w:rFonts w:ascii="Arial" w:hAnsi="Arial" w:hint="eastAsia"/>
          <w:sz w:val="24"/>
          <w:szCs w:val="24"/>
        </w:rPr>
        <w:t>诉信息、</w:t>
      </w:r>
      <w:proofErr w:type="gramStart"/>
      <w:r>
        <w:rPr>
          <w:rFonts w:ascii="Arial" w:hAnsi="Arial" w:hint="eastAsia"/>
          <w:sz w:val="24"/>
          <w:szCs w:val="24"/>
        </w:rPr>
        <w:t>增删改查护士</w:t>
      </w:r>
      <w:proofErr w:type="gramEnd"/>
      <w:r>
        <w:rPr>
          <w:rFonts w:ascii="Arial" w:hAnsi="Arial" w:hint="eastAsia"/>
          <w:sz w:val="24"/>
          <w:szCs w:val="24"/>
        </w:rPr>
        <w:t>信息及其工作情况等待功能</w:t>
      </w:r>
    </w:p>
    <w:p w:rsidR="00FD5847" w:rsidRDefault="008024E7"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医生模块：医生资料、人员流动信息、工作安排、查看投诉信息、增</w:t>
      </w:r>
    </w:p>
    <w:p w:rsidR="008024E7" w:rsidRDefault="008024E7" w:rsidP="00FD5847">
      <w:pPr>
        <w:pStyle w:val="10"/>
        <w:widowControl/>
        <w:autoSpaceDE w:val="0"/>
        <w:autoSpaceDN w:val="0"/>
        <w:spacing w:before="120" w:line="240" w:lineRule="atLeast"/>
        <w:ind w:left="2530"/>
        <w:textAlignment w:val="bottom"/>
        <w:rPr>
          <w:rFonts w:ascii="Arial" w:hAnsi="Arial"/>
          <w:sz w:val="24"/>
          <w:szCs w:val="24"/>
        </w:rPr>
      </w:pPr>
      <w:r>
        <w:rPr>
          <w:rFonts w:ascii="Arial" w:hAnsi="Arial" w:hint="eastAsia"/>
          <w:sz w:val="24"/>
          <w:szCs w:val="24"/>
        </w:rPr>
        <w:t>删改查医生信息及其工作情况等功能</w:t>
      </w:r>
    </w:p>
    <w:p w:rsidR="00FD5847" w:rsidRDefault="00023E7A"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前台收银模块：为患者挂号、收取费用、挂号医生、患者挂号基本信</w:t>
      </w:r>
    </w:p>
    <w:p w:rsidR="00023E7A" w:rsidRDefault="00023E7A" w:rsidP="00FD5847">
      <w:pPr>
        <w:pStyle w:val="10"/>
        <w:widowControl/>
        <w:autoSpaceDE w:val="0"/>
        <w:autoSpaceDN w:val="0"/>
        <w:spacing w:before="120" w:line="240" w:lineRule="atLeast"/>
        <w:ind w:left="2530"/>
        <w:textAlignment w:val="bottom"/>
        <w:rPr>
          <w:rFonts w:ascii="Arial" w:hAnsi="Arial"/>
          <w:sz w:val="24"/>
          <w:szCs w:val="24"/>
        </w:rPr>
      </w:pPr>
      <w:r>
        <w:rPr>
          <w:rFonts w:ascii="Arial" w:hAnsi="Arial" w:hint="eastAsia"/>
          <w:sz w:val="24"/>
          <w:szCs w:val="24"/>
        </w:rPr>
        <w:t>息（姓名、年龄、性别、身份证号码、电话）等功能</w:t>
      </w:r>
    </w:p>
    <w:p w:rsidR="00FD5847" w:rsidRDefault="00023E7A"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药房模块：分为中西药。药师判断药和医生开的处方、药的基本信息</w:t>
      </w:r>
    </w:p>
    <w:p w:rsidR="00023E7A" w:rsidRDefault="00023E7A" w:rsidP="00FD5847">
      <w:pPr>
        <w:pStyle w:val="10"/>
        <w:widowControl/>
        <w:autoSpaceDE w:val="0"/>
        <w:autoSpaceDN w:val="0"/>
        <w:spacing w:before="120" w:line="240" w:lineRule="atLeast"/>
        <w:ind w:left="2530"/>
        <w:textAlignment w:val="bottom"/>
        <w:rPr>
          <w:rFonts w:ascii="Arial" w:hAnsi="Arial"/>
          <w:sz w:val="24"/>
          <w:szCs w:val="24"/>
        </w:rPr>
      </w:pPr>
      <w:r>
        <w:rPr>
          <w:rFonts w:ascii="Arial" w:hAnsi="Arial" w:hint="eastAsia"/>
          <w:sz w:val="24"/>
          <w:szCs w:val="24"/>
        </w:rPr>
        <w:t>（种类。厂家。生产日期、规格等等）、查看库存量</w:t>
      </w:r>
    </w:p>
    <w:p w:rsidR="00023E7A" w:rsidRPr="00FD5847" w:rsidRDefault="00023E7A"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lastRenderedPageBreak/>
        <w:t>药库模块：进出</w:t>
      </w:r>
      <w:proofErr w:type="gramStart"/>
      <w:r>
        <w:rPr>
          <w:rFonts w:ascii="Arial" w:hAnsi="Arial" w:hint="eastAsia"/>
          <w:sz w:val="24"/>
          <w:szCs w:val="24"/>
        </w:rPr>
        <w:t>药</w:t>
      </w:r>
      <w:r w:rsidR="00996F7C">
        <w:rPr>
          <w:rFonts w:ascii="Arial" w:hAnsi="Arial" w:hint="eastAsia"/>
          <w:sz w:val="24"/>
          <w:szCs w:val="24"/>
        </w:rPr>
        <w:t>基本</w:t>
      </w:r>
      <w:proofErr w:type="gramEnd"/>
      <w:r w:rsidR="00996F7C">
        <w:rPr>
          <w:rFonts w:ascii="Arial" w:hAnsi="Arial" w:hint="eastAsia"/>
          <w:sz w:val="24"/>
          <w:szCs w:val="24"/>
        </w:rPr>
        <w:t>信息（厂家、数目、金额、经手人、仓库员、质</w:t>
      </w:r>
      <w:r w:rsidR="00996F7C" w:rsidRPr="00FD5847">
        <w:rPr>
          <w:rFonts w:ascii="Arial" w:hAnsi="Arial" w:hint="eastAsia"/>
          <w:sz w:val="24"/>
          <w:szCs w:val="24"/>
        </w:rPr>
        <w:t>管员等等）</w:t>
      </w:r>
      <w:r w:rsidRPr="00FD5847">
        <w:rPr>
          <w:rFonts w:ascii="Arial" w:hAnsi="Arial" w:hint="eastAsia"/>
          <w:sz w:val="24"/>
          <w:szCs w:val="24"/>
        </w:rPr>
        <w:t>、销毁</w:t>
      </w:r>
      <w:proofErr w:type="gramStart"/>
      <w:r w:rsidRPr="00FD5847">
        <w:rPr>
          <w:rFonts w:ascii="Arial" w:hAnsi="Arial" w:hint="eastAsia"/>
          <w:sz w:val="24"/>
          <w:szCs w:val="24"/>
        </w:rPr>
        <w:t>不</w:t>
      </w:r>
      <w:proofErr w:type="gramEnd"/>
      <w:r w:rsidRPr="00FD5847">
        <w:rPr>
          <w:rFonts w:ascii="Arial" w:hAnsi="Arial" w:hint="eastAsia"/>
          <w:sz w:val="24"/>
          <w:szCs w:val="24"/>
        </w:rPr>
        <w:t>可用药物。查询</w:t>
      </w:r>
      <w:r w:rsidR="00996F7C" w:rsidRPr="00FD5847">
        <w:rPr>
          <w:rFonts w:ascii="Arial" w:hAnsi="Arial" w:hint="eastAsia"/>
          <w:sz w:val="24"/>
          <w:szCs w:val="24"/>
        </w:rPr>
        <w:t>药库的药品</w:t>
      </w:r>
    </w:p>
    <w:p w:rsidR="00FD5847" w:rsidRDefault="00996F7C"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患者模块：增加患者、编辑患者、删除患者，建立患者档案、住院患</w:t>
      </w:r>
    </w:p>
    <w:p w:rsidR="00996F7C" w:rsidRDefault="00996F7C" w:rsidP="00FD5847">
      <w:pPr>
        <w:pStyle w:val="10"/>
        <w:widowControl/>
        <w:autoSpaceDE w:val="0"/>
        <w:autoSpaceDN w:val="0"/>
        <w:spacing w:before="120" w:line="240" w:lineRule="atLeast"/>
        <w:ind w:left="2530"/>
        <w:textAlignment w:val="bottom"/>
        <w:rPr>
          <w:rFonts w:ascii="Arial" w:hAnsi="Arial"/>
          <w:sz w:val="24"/>
          <w:szCs w:val="24"/>
        </w:rPr>
      </w:pPr>
      <w:r>
        <w:rPr>
          <w:rFonts w:ascii="Arial" w:hAnsi="Arial" w:hint="eastAsia"/>
          <w:sz w:val="24"/>
          <w:szCs w:val="24"/>
        </w:rPr>
        <w:t>者档案。查询患者基本信息等功能</w:t>
      </w:r>
    </w:p>
    <w:p w:rsidR="00996F7C" w:rsidRPr="00FD5847" w:rsidRDefault="00996F7C"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医院基本信息：医院的基本介绍、医生护士人数介绍、优秀医护</w:t>
      </w:r>
      <w:proofErr w:type="gramStart"/>
      <w:r>
        <w:rPr>
          <w:rFonts w:ascii="Arial" w:hAnsi="Arial" w:hint="eastAsia"/>
          <w:sz w:val="24"/>
          <w:szCs w:val="24"/>
        </w:rPr>
        <w:t>员介绍</w:t>
      </w:r>
      <w:proofErr w:type="gramEnd"/>
      <w:r w:rsidRPr="00FD5847">
        <w:rPr>
          <w:rFonts w:ascii="Arial" w:hAnsi="Arial" w:hint="eastAsia"/>
          <w:sz w:val="24"/>
          <w:szCs w:val="24"/>
        </w:rPr>
        <w:t>以及当天患者就诊数量统计</w:t>
      </w:r>
    </w:p>
    <w:p w:rsidR="00FD5847" w:rsidRPr="00FD5847" w:rsidRDefault="00996F7C"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登录模块：读取登录用户名、密码、验证密码、读取用户密码等功能</w:t>
      </w:r>
    </w:p>
    <w:p w:rsidR="00AD3A34" w:rsidRPr="00FD5847" w:rsidRDefault="00AD3A34" w:rsidP="00FD5847">
      <w:pPr>
        <w:pStyle w:val="10"/>
        <w:widowControl/>
        <w:numPr>
          <w:ilvl w:val="1"/>
          <w:numId w:val="4"/>
        </w:numPr>
        <w:autoSpaceDE w:val="0"/>
        <w:autoSpaceDN w:val="0"/>
        <w:spacing w:before="120" w:line="240" w:lineRule="atLeast"/>
        <w:textAlignment w:val="bottom"/>
        <w:rPr>
          <w:rFonts w:ascii="Arial" w:hAnsi="Arial"/>
          <w:sz w:val="24"/>
          <w:szCs w:val="24"/>
        </w:rPr>
      </w:pPr>
      <w:r>
        <w:rPr>
          <w:rFonts w:ascii="Arial" w:hAnsi="Arial" w:hint="eastAsia"/>
          <w:sz w:val="24"/>
          <w:szCs w:val="24"/>
        </w:rPr>
        <w:t>个人主页模块：建立员工资料档案、申请</w:t>
      </w:r>
      <w:proofErr w:type="gramStart"/>
      <w:r>
        <w:rPr>
          <w:rFonts w:ascii="Arial" w:hAnsi="Arial" w:hint="eastAsia"/>
          <w:sz w:val="24"/>
          <w:szCs w:val="24"/>
        </w:rPr>
        <w:t>请</w:t>
      </w:r>
      <w:proofErr w:type="gramEnd"/>
      <w:r>
        <w:rPr>
          <w:rFonts w:ascii="Arial" w:hAnsi="Arial" w:hint="eastAsia"/>
          <w:sz w:val="24"/>
          <w:szCs w:val="24"/>
        </w:rPr>
        <w:t>（休）假、申请离职、修改</w:t>
      </w:r>
      <w:r w:rsidRPr="00FD5847">
        <w:rPr>
          <w:rFonts w:ascii="Arial" w:hAnsi="Arial" w:hint="eastAsia"/>
          <w:sz w:val="24"/>
          <w:szCs w:val="24"/>
        </w:rPr>
        <w:t>密码等功能</w:t>
      </w:r>
    </w:p>
    <w:p w:rsidR="008024E7" w:rsidRDefault="00B256A3" w:rsidP="00487308">
      <w:pPr>
        <w:pStyle w:val="3"/>
        <w:numPr>
          <w:ilvl w:val="2"/>
          <w:numId w:val="23"/>
        </w:numPr>
        <w:jc w:val="both"/>
        <w:rPr>
          <w:rFonts w:ascii="黑体" w:eastAsia="黑体"/>
          <w:color w:val="auto"/>
          <w:sz w:val="28"/>
          <w:szCs w:val="28"/>
          <w:lang w:eastAsia="zh-CN"/>
        </w:rPr>
      </w:pPr>
      <w:r>
        <w:rPr>
          <w:rFonts w:ascii="黑体" w:eastAsia="黑体" w:hint="eastAsia"/>
          <w:color w:val="auto"/>
          <w:sz w:val="28"/>
          <w:szCs w:val="28"/>
          <w:lang w:eastAsia="zh-CN"/>
        </w:rPr>
        <w:t>阅读指南</w:t>
      </w:r>
    </w:p>
    <w:p w:rsidR="00BC5110" w:rsidRPr="00BC5110" w:rsidRDefault="00BC5110" w:rsidP="00BC5110">
      <w:pPr>
        <w:rPr>
          <w:rFonts w:eastAsiaTheme="minorEastAsia"/>
          <w:lang w:eastAsia="zh-CN"/>
        </w:rPr>
      </w:pPr>
    </w:p>
    <w:p w:rsidR="00AD3A34" w:rsidRDefault="00AD3A34" w:rsidP="00487308">
      <w:pPr>
        <w:pStyle w:val="10"/>
        <w:widowControl/>
        <w:numPr>
          <w:ilvl w:val="0"/>
          <w:numId w:val="24"/>
        </w:numPr>
        <w:autoSpaceDE w:val="0"/>
        <w:autoSpaceDN w:val="0"/>
        <w:spacing w:before="240" w:line="360" w:lineRule="auto"/>
        <w:textAlignment w:val="bottom"/>
        <w:rPr>
          <w:rFonts w:ascii="Arial" w:hAnsi="Arial"/>
          <w:sz w:val="24"/>
          <w:szCs w:val="24"/>
        </w:rPr>
      </w:pPr>
      <w:r>
        <w:rPr>
          <w:rFonts w:ascii="Arial" w:hAnsi="Arial" w:hint="eastAsia"/>
          <w:sz w:val="24"/>
          <w:szCs w:val="24"/>
        </w:rPr>
        <w:t>手册目标：通过阅读该手册，用户应该可以知道该操作该系统以及其权限</w:t>
      </w:r>
    </w:p>
    <w:p w:rsidR="00AD3A34" w:rsidRDefault="00AD3A34" w:rsidP="00AD3A34">
      <w:pPr>
        <w:pStyle w:val="10"/>
        <w:widowControl/>
        <w:autoSpaceDE w:val="0"/>
        <w:autoSpaceDN w:val="0"/>
        <w:spacing w:before="240" w:line="360" w:lineRule="auto"/>
        <w:ind w:left="600"/>
        <w:textAlignment w:val="bottom"/>
        <w:rPr>
          <w:rFonts w:ascii="Arial" w:hAnsi="Arial"/>
          <w:sz w:val="24"/>
          <w:szCs w:val="24"/>
        </w:rPr>
      </w:pPr>
      <w:r>
        <w:rPr>
          <w:rFonts w:ascii="Arial" w:hAnsi="Arial" w:hint="eastAsia"/>
          <w:sz w:val="24"/>
          <w:szCs w:val="24"/>
        </w:rPr>
        <w:t>2</w:t>
      </w:r>
      <w:r>
        <w:rPr>
          <w:rFonts w:ascii="Arial" w:hAnsi="Arial" w:hint="eastAsia"/>
          <w:sz w:val="24"/>
          <w:szCs w:val="24"/>
        </w:rPr>
        <w:t>．阅读对象：</w:t>
      </w:r>
      <w:r w:rsidR="00A32DC8">
        <w:rPr>
          <w:rFonts w:ascii="Arial" w:hAnsi="Arial" w:hint="eastAsia"/>
          <w:sz w:val="24"/>
          <w:szCs w:val="24"/>
        </w:rPr>
        <w:t>该手册只能在安逸医院内部员工间阅读，不准外借给非本医院员工。</w:t>
      </w:r>
    </w:p>
    <w:p w:rsidR="00A32DC8" w:rsidRDefault="00A32DC8" w:rsidP="00AD3A34">
      <w:pPr>
        <w:pStyle w:val="10"/>
        <w:widowControl/>
        <w:autoSpaceDE w:val="0"/>
        <w:autoSpaceDN w:val="0"/>
        <w:spacing w:before="240" w:line="360" w:lineRule="auto"/>
        <w:ind w:left="600"/>
        <w:textAlignment w:val="bottom"/>
        <w:rPr>
          <w:rFonts w:ascii="Arial" w:hAnsi="Arial"/>
          <w:sz w:val="24"/>
          <w:szCs w:val="24"/>
        </w:rPr>
      </w:pPr>
      <w:r>
        <w:rPr>
          <w:rFonts w:ascii="Arial" w:hAnsi="Arial" w:hint="eastAsia"/>
          <w:sz w:val="24"/>
          <w:szCs w:val="24"/>
        </w:rPr>
        <w:t xml:space="preserve">3.  </w:t>
      </w:r>
      <w:r>
        <w:rPr>
          <w:rFonts w:ascii="Arial" w:hAnsi="Arial" w:hint="eastAsia"/>
          <w:sz w:val="24"/>
          <w:szCs w:val="24"/>
        </w:rPr>
        <w:t>手册构成：本系统的用户手册有两本组成（管理员手册、普通用户手册），根据医院内部员工的只能和权限来决定</w:t>
      </w:r>
      <w:proofErr w:type="gramStart"/>
      <w:r>
        <w:rPr>
          <w:rFonts w:ascii="Arial" w:hAnsi="Arial" w:hint="eastAsia"/>
          <w:sz w:val="24"/>
          <w:szCs w:val="24"/>
        </w:rPr>
        <w:t>分发哪</w:t>
      </w:r>
      <w:proofErr w:type="gramEnd"/>
      <w:r>
        <w:rPr>
          <w:rFonts w:ascii="Arial" w:hAnsi="Arial" w:hint="eastAsia"/>
          <w:sz w:val="24"/>
          <w:szCs w:val="24"/>
        </w:rPr>
        <w:t>一本手册</w:t>
      </w:r>
    </w:p>
    <w:p w:rsidR="00AE23DE" w:rsidRDefault="00A32DC8" w:rsidP="00AE23DE">
      <w:pPr>
        <w:pStyle w:val="10"/>
        <w:widowControl/>
        <w:autoSpaceDE w:val="0"/>
        <w:autoSpaceDN w:val="0"/>
        <w:spacing w:before="240" w:line="360" w:lineRule="auto"/>
        <w:ind w:left="600"/>
        <w:textAlignment w:val="bottom"/>
        <w:rPr>
          <w:rFonts w:ascii="Arial" w:hAnsi="Arial"/>
          <w:sz w:val="24"/>
          <w:szCs w:val="24"/>
        </w:rPr>
      </w:pPr>
      <w:r>
        <w:rPr>
          <w:rFonts w:ascii="Arial" w:hAnsi="Arial" w:hint="eastAsia"/>
          <w:sz w:val="24"/>
          <w:szCs w:val="24"/>
        </w:rPr>
        <w:t xml:space="preserve">4.  </w:t>
      </w:r>
      <w:r>
        <w:rPr>
          <w:rFonts w:ascii="Arial" w:hAnsi="Arial" w:hint="eastAsia"/>
          <w:sz w:val="24"/>
          <w:szCs w:val="24"/>
        </w:rPr>
        <w:t>手册约定：</w:t>
      </w:r>
      <w:r w:rsidR="00AE23DE" w:rsidRPr="005E6B4B">
        <w:rPr>
          <w:rFonts w:ascii="Arial" w:hAnsi="Arial" w:hint="eastAsia"/>
          <w:sz w:val="24"/>
          <w:szCs w:val="24"/>
        </w:rPr>
        <w:t>本手册遵循以下约定</w:t>
      </w:r>
      <w:r w:rsidR="00AE23DE">
        <w:rPr>
          <w:rFonts w:ascii="Arial" w:hAnsi="Arial" w:hint="eastAsia"/>
          <w:sz w:val="24"/>
          <w:szCs w:val="24"/>
        </w:rPr>
        <w:t xml:space="preserve">  </w:t>
      </w:r>
    </w:p>
    <w:p w:rsidR="00AE23DE" w:rsidRPr="005E6B4B" w:rsidRDefault="00AE23DE" w:rsidP="00AE23DE">
      <w:pPr>
        <w:pStyle w:val="10"/>
        <w:widowControl/>
        <w:autoSpaceDE w:val="0"/>
        <w:autoSpaceDN w:val="0"/>
        <w:spacing w:before="240" w:line="360" w:lineRule="auto"/>
        <w:ind w:left="845" w:firstLineChars="100" w:firstLine="240"/>
        <w:textAlignment w:val="bottom"/>
        <w:rPr>
          <w:rFonts w:ascii="Arial" w:hAnsi="Arial"/>
          <w:sz w:val="24"/>
          <w:szCs w:val="24"/>
        </w:rPr>
      </w:pPr>
      <w:r>
        <w:rPr>
          <w:rFonts w:ascii="Arial" w:hAnsi="Arial" w:hint="eastAsia"/>
          <w:sz w:val="24"/>
          <w:szCs w:val="24"/>
        </w:rPr>
        <w:t xml:space="preserve">4.1. </w:t>
      </w:r>
      <w:r w:rsidRPr="005E6B4B">
        <w:rPr>
          <w:rFonts w:ascii="Arial" w:hAnsi="Arial" w:hint="eastAsia"/>
          <w:sz w:val="24"/>
          <w:szCs w:val="24"/>
        </w:rPr>
        <w:t>所有标题均使用黑体字。</w:t>
      </w:r>
    </w:p>
    <w:p w:rsidR="00AE23DE" w:rsidRPr="005E6B4B" w:rsidRDefault="00AE23DE" w:rsidP="00AE23DE">
      <w:pPr>
        <w:pStyle w:val="10"/>
        <w:widowControl/>
        <w:autoSpaceDE w:val="0"/>
        <w:autoSpaceDN w:val="0"/>
        <w:spacing w:before="120" w:line="360" w:lineRule="auto"/>
        <w:ind w:left="845" w:firstLineChars="100" w:firstLine="240"/>
        <w:textAlignment w:val="bottom"/>
        <w:rPr>
          <w:rFonts w:ascii="Arial" w:hAnsi="Arial"/>
          <w:sz w:val="24"/>
          <w:szCs w:val="24"/>
        </w:rPr>
      </w:pPr>
      <w:r>
        <w:rPr>
          <w:rFonts w:ascii="Arial" w:hAnsi="Arial" w:hint="eastAsia"/>
          <w:sz w:val="24"/>
          <w:szCs w:val="24"/>
        </w:rPr>
        <w:t xml:space="preserve">4.2. </w:t>
      </w:r>
      <w:r w:rsidRPr="005E6B4B">
        <w:rPr>
          <w:rFonts w:ascii="Arial" w:hAnsi="Arial" w:hint="eastAsia"/>
          <w:sz w:val="24"/>
          <w:szCs w:val="24"/>
        </w:rPr>
        <w:t>如果标题后跟有“</w:t>
      </w:r>
      <w:r w:rsidRPr="005E6B4B">
        <w:rPr>
          <w:rFonts w:ascii="Arial" w:eastAsia="黑体" w:hAnsi="Arial" w:hint="eastAsia"/>
          <w:sz w:val="24"/>
          <w:szCs w:val="24"/>
        </w:rPr>
        <w:t>〖条件〗</w:t>
      </w:r>
      <w:r w:rsidRPr="005E6B4B">
        <w:rPr>
          <w:rFonts w:ascii="Arial" w:hAnsi="Arial" w:hint="eastAsia"/>
          <w:sz w:val="24"/>
          <w:szCs w:val="24"/>
        </w:rPr>
        <w:t>”字样，说明该标题下正文所要求的内容是在一定条件下必须的。</w:t>
      </w:r>
    </w:p>
    <w:p w:rsidR="00AE23DE" w:rsidRPr="005E6B4B" w:rsidRDefault="00AE23DE" w:rsidP="00AE23DE">
      <w:pPr>
        <w:widowControl/>
        <w:autoSpaceDE w:val="0"/>
        <w:autoSpaceDN w:val="0"/>
        <w:spacing w:before="240" w:line="360" w:lineRule="auto"/>
        <w:ind w:firstLineChars="450" w:firstLine="1035"/>
        <w:textAlignment w:val="bottom"/>
        <w:rPr>
          <w:rFonts w:ascii="宋体" w:eastAsia="宋体" w:hAnsi="宋体"/>
          <w:sz w:val="24"/>
          <w:szCs w:val="24"/>
          <w:lang w:eastAsia="zh-CN"/>
        </w:rPr>
      </w:pPr>
      <w:r>
        <w:rPr>
          <w:rFonts w:ascii="Arial" w:eastAsia="黑体" w:hAnsi="Arial" w:hint="eastAsia"/>
          <w:sz w:val="24"/>
          <w:szCs w:val="24"/>
          <w:lang w:eastAsia="zh-CN"/>
        </w:rPr>
        <w:t>4.3.</w:t>
      </w:r>
      <w:r w:rsidRPr="005E6B4B">
        <w:rPr>
          <w:rFonts w:ascii="Arial" w:eastAsia="黑体" w:hAnsi="Arial" w:hint="eastAsia"/>
          <w:sz w:val="24"/>
          <w:szCs w:val="24"/>
          <w:lang w:eastAsia="zh-CN"/>
        </w:rPr>
        <w:t>【注意】</w:t>
      </w:r>
      <w:r w:rsidRPr="005E6B4B">
        <w:rPr>
          <w:rFonts w:ascii="宋体" w:eastAsia="宋体" w:hAnsi="宋体" w:hint="eastAsia"/>
          <w:sz w:val="24"/>
          <w:szCs w:val="24"/>
          <w:lang w:eastAsia="zh-CN"/>
        </w:rPr>
        <w:t>的意思是请读者注意那些需要注意的事项。</w:t>
      </w:r>
    </w:p>
    <w:p w:rsidR="00AE23DE" w:rsidRPr="005E6B4B" w:rsidRDefault="00AE23DE" w:rsidP="00AE23DE">
      <w:pPr>
        <w:widowControl/>
        <w:autoSpaceDE w:val="0"/>
        <w:autoSpaceDN w:val="0"/>
        <w:spacing w:before="240" w:line="360" w:lineRule="auto"/>
        <w:ind w:firstLineChars="450" w:firstLine="1035"/>
        <w:textAlignment w:val="bottom"/>
        <w:rPr>
          <w:rFonts w:ascii="宋体" w:eastAsia="宋体" w:hAnsi="宋体"/>
          <w:sz w:val="24"/>
          <w:szCs w:val="24"/>
          <w:lang w:eastAsia="zh-CN"/>
        </w:rPr>
      </w:pPr>
      <w:r>
        <w:rPr>
          <w:rFonts w:ascii="宋体" w:eastAsia="宋体" w:hAnsi="宋体" w:hint="eastAsia"/>
          <w:sz w:val="24"/>
          <w:szCs w:val="24"/>
          <w:lang w:eastAsia="zh-CN"/>
        </w:rPr>
        <w:t>4.4.</w:t>
      </w:r>
      <w:r w:rsidRPr="005E6B4B">
        <w:rPr>
          <w:rFonts w:ascii="宋体" w:eastAsia="宋体" w:hAnsi="宋体" w:hint="eastAsia"/>
          <w:sz w:val="24"/>
          <w:szCs w:val="24"/>
          <w:lang w:eastAsia="zh-CN"/>
        </w:rPr>
        <w:t>【</w:t>
      </w:r>
      <w:r w:rsidRPr="005E6B4B">
        <w:rPr>
          <w:rFonts w:ascii="黑体" w:eastAsia="黑体" w:hAnsi="宋体" w:hint="eastAsia"/>
          <w:sz w:val="24"/>
          <w:szCs w:val="24"/>
          <w:lang w:eastAsia="zh-CN"/>
        </w:rPr>
        <w:t>警告</w:t>
      </w:r>
      <w:r w:rsidRPr="005E6B4B">
        <w:rPr>
          <w:rFonts w:ascii="宋体" w:eastAsia="宋体" w:hAnsi="宋体" w:hint="eastAsia"/>
          <w:sz w:val="24"/>
          <w:szCs w:val="24"/>
          <w:lang w:eastAsia="zh-CN"/>
        </w:rPr>
        <w:t>】的意思是请读者千万注意某些事项，否则将造成严重错误。</w:t>
      </w:r>
    </w:p>
    <w:p w:rsidR="00AE23DE" w:rsidRDefault="00AE23DE" w:rsidP="00AE23DE">
      <w:pPr>
        <w:pStyle w:val="10"/>
        <w:widowControl/>
        <w:autoSpaceDE w:val="0"/>
        <w:autoSpaceDN w:val="0"/>
        <w:spacing w:before="240" w:line="360" w:lineRule="auto"/>
        <w:textAlignment w:val="bottom"/>
        <w:rPr>
          <w:rFonts w:ascii="Arial" w:hAnsi="Arial"/>
          <w:sz w:val="24"/>
          <w:szCs w:val="24"/>
        </w:rPr>
      </w:pPr>
    </w:p>
    <w:p w:rsidR="00BC5110" w:rsidRDefault="00BC5110" w:rsidP="00AE23DE">
      <w:pPr>
        <w:pStyle w:val="10"/>
        <w:widowControl/>
        <w:autoSpaceDE w:val="0"/>
        <w:autoSpaceDN w:val="0"/>
        <w:spacing w:before="240" w:line="360" w:lineRule="auto"/>
        <w:textAlignment w:val="bottom"/>
        <w:rPr>
          <w:rFonts w:ascii="Arial" w:hAnsi="Arial"/>
          <w:sz w:val="24"/>
          <w:szCs w:val="24"/>
        </w:rPr>
      </w:pPr>
    </w:p>
    <w:p w:rsidR="00BC5110" w:rsidRDefault="00BC5110" w:rsidP="00AE23DE">
      <w:pPr>
        <w:pStyle w:val="10"/>
        <w:widowControl/>
        <w:autoSpaceDE w:val="0"/>
        <w:autoSpaceDN w:val="0"/>
        <w:spacing w:before="240" w:line="360" w:lineRule="auto"/>
        <w:textAlignment w:val="bottom"/>
        <w:rPr>
          <w:rFonts w:ascii="Arial" w:hAnsi="Arial"/>
          <w:sz w:val="24"/>
          <w:szCs w:val="24"/>
        </w:rPr>
      </w:pPr>
    </w:p>
    <w:p w:rsidR="00BC5110" w:rsidRDefault="00BC5110" w:rsidP="00AE23DE">
      <w:pPr>
        <w:pStyle w:val="10"/>
        <w:widowControl/>
        <w:autoSpaceDE w:val="0"/>
        <w:autoSpaceDN w:val="0"/>
        <w:spacing w:before="240" w:line="360" w:lineRule="auto"/>
        <w:textAlignment w:val="bottom"/>
        <w:rPr>
          <w:rFonts w:ascii="Arial" w:hAnsi="Arial"/>
          <w:sz w:val="24"/>
          <w:szCs w:val="24"/>
        </w:rPr>
      </w:pPr>
    </w:p>
    <w:p w:rsidR="00BC5110" w:rsidRDefault="00BC5110" w:rsidP="00AE23DE">
      <w:pPr>
        <w:pStyle w:val="10"/>
        <w:widowControl/>
        <w:autoSpaceDE w:val="0"/>
        <w:autoSpaceDN w:val="0"/>
        <w:spacing w:before="240" w:line="360" w:lineRule="auto"/>
        <w:textAlignment w:val="bottom"/>
        <w:rPr>
          <w:rFonts w:ascii="Arial" w:hAnsi="Arial"/>
          <w:sz w:val="24"/>
          <w:szCs w:val="24"/>
        </w:rPr>
      </w:pPr>
    </w:p>
    <w:p w:rsidR="008A13DE" w:rsidRDefault="008A13DE" w:rsidP="00AE23DE">
      <w:pPr>
        <w:pStyle w:val="10"/>
        <w:widowControl/>
        <w:autoSpaceDE w:val="0"/>
        <w:autoSpaceDN w:val="0"/>
        <w:spacing w:before="240" w:line="360" w:lineRule="auto"/>
        <w:textAlignment w:val="bottom"/>
        <w:rPr>
          <w:rFonts w:ascii="Arial" w:hAnsi="Arial"/>
          <w:sz w:val="24"/>
          <w:szCs w:val="24"/>
        </w:rPr>
      </w:pPr>
    </w:p>
    <w:p w:rsidR="008A13DE" w:rsidRDefault="008A13DE" w:rsidP="00AE23DE">
      <w:pPr>
        <w:pStyle w:val="10"/>
        <w:widowControl/>
        <w:autoSpaceDE w:val="0"/>
        <w:autoSpaceDN w:val="0"/>
        <w:spacing w:before="240" w:line="360" w:lineRule="auto"/>
        <w:textAlignment w:val="bottom"/>
        <w:rPr>
          <w:rFonts w:ascii="Arial" w:hAnsi="Arial"/>
          <w:sz w:val="24"/>
          <w:szCs w:val="24"/>
        </w:rPr>
      </w:pPr>
    </w:p>
    <w:p w:rsidR="008A13DE" w:rsidRDefault="008A13DE" w:rsidP="00AE23DE">
      <w:pPr>
        <w:pStyle w:val="10"/>
        <w:widowControl/>
        <w:autoSpaceDE w:val="0"/>
        <w:autoSpaceDN w:val="0"/>
        <w:spacing w:before="240" w:line="360" w:lineRule="auto"/>
        <w:textAlignment w:val="bottom"/>
        <w:rPr>
          <w:rFonts w:ascii="Arial" w:hAnsi="Arial"/>
          <w:sz w:val="24"/>
          <w:szCs w:val="24"/>
        </w:rPr>
      </w:pPr>
    </w:p>
    <w:p w:rsidR="00BC5110" w:rsidRPr="00BC5110" w:rsidRDefault="00BC5110" w:rsidP="00487308">
      <w:pPr>
        <w:pStyle w:val="3"/>
        <w:numPr>
          <w:ilvl w:val="2"/>
          <w:numId w:val="23"/>
        </w:numPr>
        <w:jc w:val="both"/>
        <w:rPr>
          <w:rFonts w:ascii="黑体" w:eastAsia="黑体"/>
          <w:color w:val="auto"/>
          <w:sz w:val="28"/>
          <w:szCs w:val="28"/>
          <w:lang w:eastAsia="zh-CN"/>
        </w:rPr>
      </w:pPr>
      <w:r>
        <w:rPr>
          <w:rFonts w:ascii="黑体" w:eastAsia="黑体" w:hint="eastAsia"/>
          <w:color w:val="auto"/>
          <w:sz w:val="28"/>
          <w:szCs w:val="28"/>
          <w:lang w:eastAsia="zh-CN"/>
        </w:rPr>
        <w:t>目录</w:t>
      </w:r>
    </w:p>
    <w:p w:rsidR="00AE23DE" w:rsidRPr="008D7D6D" w:rsidRDefault="00AE23DE" w:rsidP="00AE23DE">
      <w:pPr>
        <w:tabs>
          <w:tab w:val="right" w:leader="middleDot" w:pos="8392"/>
        </w:tabs>
        <w:ind w:left="420"/>
        <w:jc w:val="center"/>
        <w:rPr>
          <w:rFonts w:ascii="宋体" w:eastAsia="宋体" w:hAnsi="宋体"/>
          <w:noProof/>
          <w:sz w:val="22"/>
          <w:szCs w:val="22"/>
        </w:rPr>
      </w:pPr>
      <w:r w:rsidRPr="008D7D6D">
        <w:rPr>
          <w:rFonts w:ascii="宋体" w:eastAsia="宋体" w:hAnsi="宋体" w:hint="eastAsia"/>
          <w:b/>
          <w:bCs/>
          <w:sz w:val="28"/>
          <w:szCs w:val="28"/>
        </w:rPr>
        <w:t>目</w:t>
      </w:r>
      <w:r w:rsidRPr="008D7D6D">
        <w:rPr>
          <w:rFonts w:ascii="宋体" w:eastAsia="宋体" w:hAnsi="宋体" w:hint="eastAsia"/>
          <w:sz w:val="28"/>
          <w:szCs w:val="28"/>
        </w:rPr>
        <w:t xml:space="preserve"> </w:t>
      </w:r>
      <w:r>
        <w:rPr>
          <w:rFonts w:ascii="宋体" w:eastAsia="宋体" w:hAnsi="宋体" w:hint="eastAsia"/>
          <w:sz w:val="28"/>
          <w:szCs w:val="28"/>
          <w:lang w:eastAsia="zh-CN"/>
        </w:rPr>
        <w:t xml:space="preserve"> </w:t>
      </w:r>
      <w:r w:rsidRPr="008D7D6D">
        <w:rPr>
          <w:rFonts w:ascii="宋体" w:eastAsia="宋体" w:hAnsi="宋体" w:hint="eastAsia"/>
          <w:b/>
          <w:bCs/>
          <w:sz w:val="28"/>
          <w:szCs w:val="28"/>
        </w:rPr>
        <w:t>录</w:t>
      </w:r>
      <w:r w:rsidRPr="00BC5110">
        <w:rPr>
          <w:rFonts w:ascii="宋体" w:eastAsia="宋体" w:hAnsi="宋体"/>
          <w:b/>
          <w:bCs/>
          <w:caps/>
          <w:sz w:val="22"/>
          <w:szCs w:val="22"/>
        </w:rPr>
        <w:fldChar w:fldCharType="begin"/>
      </w:r>
      <w:r w:rsidRPr="008D7D6D">
        <w:rPr>
          <w:rFonts w:ascii="宋体" w:eastAsia="宋体" w:hAnsi="宋体"/>
          <w:b/>
          <w:bCs/>
          <w:caps/>
          <w:sz w:val="22"/>
          <w:szCs w:val="22"/>
        </w:rPr>
        <w:instrText xml:space="preserve"> TOC \o "1-3" \h \z \u </w:instrText>
      </w:r>
      <w:r w:rsidRPr="00BC5110">
        <w:rPr>
          <w:rFonts w:ascii="宋体" w:eastAsia="宋体" w:hAnsi="宋体"/>
          <w:b/>
          <w:bCs/>
          <w:caps/>
          <w:sz w:val="22"/>
          <w:szCs w:val="22"/>
        </w:rPr>
        <w:fldChar w:fldCharType="separate"/>
      </w:r>
    </w:p>
    <w:p w:rsidR="00AE23DE" w:rsidRPr="008D7D6D" w:rsidRDefault="002C01B5" w:rsidP="00AE23DE">
      <w:pPr>
        <w:pStyle w:val="11"/>
        <w:tabs>
          <w:tab w:val="right" w:leader="dot" w:pos="9628"/>
        </w:tabs>
        <w:rPr>
          <w:rFonts w:eastAsia="宋体"/>
          <w:b w:val="0"/>
          <w:bCs w:val="0"/>
          <w:caps w:val="0"/>
          <w:noProof/>
          <w:spacing w:val="0"/>
          <w:kern w:val="2"/>
          <w:sz w:val="22"/>
          <w:szCs w:val="22"/>
          <w:lang w:eastAsia="zh-CN"/>
        </w:rPr>
      </w:pPr>
      <w:hyperlink w:anchor="_Toc110321616" w:history="1">
        <w:r w:rsidR="00AE23DE" w:rsidRPr="008D7D6D">
          <w:rPr>
            <w:rStyle w:val="a7"/>
            <w:rFonts w:ascii="Arial" w:eastAsia="黑体" w:hAnsi="Arial" w:hint="eastAsia"/>
            <w:noProof/>
            <w:sz w:val="22"/>
            <w:szCs w:val="22"/>
          </w:rPr>
          <w:t>〖手册目标〗</w:t>
        </w:r>
        <w:r w:rsidR="00AE23DE" w:rsidRPr="008D7D6D">
          <w:rPr>
            <w:noProof/>
            <w:webHidden/>
            <w:sz w:val="22"/>
            <w:szCs w:val="22"/>
          </w:rPr>
          <w:tab/>
        </w:r>
        <w:r w:rsidR="008A13DE">
          <w:rPr>
            <w:rFonts w:eastAsiaTheme="minorEastAsia" w:hint="eastAsia"/>
            <w:noProof/>
            <w:webHidden/>
            <w:sz w:val="22"/>
            <w:szCs w:val="22"/>
            <w:lang w:eastAsia="zh-CN"/>
          </w:rPr>
          <w:t>3</w:t>
        </w:r>
      </w:hyperlink>
    </w:p>
    <w:p w:rsidR="00AE23DE" w:rsidRPr="008D7D6D" w:rsidRDefault="002C01B5" w:rsidP="00AE23DE">
      <w:pPr>
        <w:pStyle w:val="11"/>
        <w:tabs>
          <w:tab w:val="right" w:leader="dot" w:pos="9628"/>
        </w:tabs>
        <w:rPr>
          <w:rFonts w:eastAsia="宋体"/>
          <w:b w:val="0"/>
          <w:bCs w:val="0"/>
          <w:caps w:val="0"/>
          <w:noProof/>
          <w:spacing w:val="0"/>
          <w:kern w:val="2"/>
          <w:sz w:val="22"/>
          <w:szCs w:val="22"/>
          <w:lang w:eastAsia="zh-CN"/>
        </w:rPr>
      </w:pPr>
      <w:hyperlink w:anchor="_Toc110321617" w:history="1">
        <w:r w:rsidR="00AE23DE" w:rsidRPr="008D7D6D">
          <w:rPr>
            <w:rStyle w:val="a7"/>
            <w:rFonts w:ascii="Arial" w:eastAsia="黑体" w:hAnsi="Arial" w:hint="eastAsia"/>
            <w:noProof/>
            <w:sz w:val="22"/>
            <w:szCs w:val="22"/>
          </w:rPr>
          <w:t>〖阅读对象〗</w:t>
        </w:r>
        <w:r w:rsidR="00AE23DE" w:rsidRPr="008D7D6D">
          <w:rPr>
            <w:noProof/>
            <w:webHidden/>
            <w:sz w:val="22"/>
            <w:szCs w:val="22"/>
          </w:rPr>
          <w:tab/>
        </w:r>
        <w:r w:rsidR="008A13DE">
          <w:rPr>
            <w:rFonts w:eastAsiaTheme="minorEastAsia" w:hint="eastAsia"/>
            <w:noProof/>
            <w:webHidden/>
            <w:sz w:val="22"/>
            <w:szCs w:val="22"/>
            <w:lang w:eastAsia="zh-CN"/>
          </w:rPr>
          <w:t>3</w:t>
        </w:r>
      </w:hyperlink>
    </w:p>
    <w:p w:rsidR="00AE23DE" w:rsidRPr="008D7D6D" w:rsidRDefault="002C01B5" w:rsidP="00AE23DE">
      <w:pPr>
        <w:pStyle w:val="11"/>
        <w:tabs>
          <w:tab w:val="right" w:leader="dot" w:pos="9628"/>
        </w:tabs>
        <w:rPr>
          <w:rFonts w:eastAsia="宋体"/>
          <w:b w:val="0"/>
          <w:bCs w:val="0"/>
          <w:caps w:val="0"/>
          <w:noProof/>
          <w:spacing w:val="0"/>
          <w:kern w:val="2"/>
          <w:sz w:val="22"/>
          <w:szCs w:val="22"/>
          <w:lang w:eastAsia="zh-CN"/>
        </w:rPr>
      </w:pPr>
      <w:hyperlink w:anchor="_Toc110321618" w:history="1">
        <w:r w:rsidR="00AE23DE" w:rsidRPr="008D7D6D">
          <w:rPr>
            <w:rStyle w:val="a7"/>
            <w:rFonts w:ascii="Arial" w:eastAsia="黑体" w:hAnsi="Arial" w:hint="eastAsia"/>
            <w:noProof/>
            <w:sz w:val="22"/>
            <w:szCs w:val="22"/>
          </w:rPr>
          <w:t>〖手册构成〗</w:t>
        </w:r>
        <w:r w:rsidR="00AE23DE" w:rsidRPr="008D7D6D">
          <w:rPr>
            <w:noProof/>
            <w:webHidden/>
            <w:sz w:val="22"/>
            <w:szCs w:val="22"/>
          </w:rPr>
          <w:tab/>
        </w:r>
        <w:r w:rsidR="008A13DE">
          <w:rPr>
            <w:rFonts w:eastAsiaTheme="minorEastAsia" w:hint="eastAsia"/>
            <w:noProof/>
            <w:webHidden/>
            <w:sz w:val="22"/>
            <w:szCs w:val="22"/>
            <w:lang w:eastAsia="zh-CN"/>
          </w:rPr>
          <w:t>3</w:t>
        </w:r>
      </w:hyperlink>
    </w:p>
    <w:p w:rsidR="00AE23DE" w:rsidRPr="008D7D6D" w:rsidRDefault="002C01B5" w:rsidP="00AE23DE">
      <w:pPr>
        <w:pStyle w:val="11"/>
        <w:tabs>
          <w:tab w:val="right" w:leader="dot" w:pos="9628"/>
        </w:tabs>
        <w:rPr>
          <w:rFonts w:eastAsia="宋体"/>
          <w:b w:val="0"/>
          <w:bCs w:val="0"/>
          <w:caps w:val="0"/>
          <w:noProof/>
          <w:spacing w:val="0"/>
          <w:kern w:val="2"/>
          <w:sz w:val="22"/>
          <w:szCs w:val="22"/>
          <w:lang w:eastAsia="zh-CN"/>
        </w:rPr>
      </w:pPr>
      <w:hyperlink w:anchor="_Toc110321619" w:history="1">
        <w:r w:rsidR="00AE23DE" w:rsidRPr="008D7D6D">
          <w:rPr>
            <w:rStyle w:val="a7"/>
            <w:rFonts w:ascii="Arial" w:eastAsia="黑体" w:hAnsi="Arial" w:hint="eastAsia"/>
            <w:noProof/>
            <w:sz w:val="22"/>
            <w:szCs w:val="22"/>
          </w:rPr>
          <w:t>〖手册约定〗</w:t>
        </w:r>
        <w:r w:rsidR="00AE23DE" w:rsidRPr="008D7D6D">
          <w:rPr>
            <w:noProof/>
            <w:webHidden/>
            <w:sz w:val="22"/>
            <w:szCs w:val="22"/>
          </w:rPr>
          <w:tab/>
        </w:r>
        <w:r w:rsidR="008A13DE">
          <w:rPr>
            <w:rFonts w:eastAsiaTheme="minorEastAsia" w:hint="eastAsia"/>
            <w:noProof/>
            <w:webHidden/>
            <w:sz w:val="22"/>
            <w:szCs w:val="22"/>
            <w:lang w:eastAsia="zh-CN"/>
          </w:rPr>
          <w:t>3</w:t>
        </w:r>
      </w:hyperlink>
    </w:p>
    <w:p w:rsidR="00AE23DE" w:rsidRPr="008D7D6D" w:rsidRDefault="002C01B5" w:rsidP="00AE23DE">
      <w:pPr>
        <w:pStyle w:val="11"/>
        <w:tabs>
          <w:tab w:val="right" w:leader="dot" w:pos="9628"/>
        </w:tabs>
        <w:rPr>
          <w:rFonts w:eastAsia="宋体"/>
          <w:b w:val="0"/>
          <w:bCs w:val="0"/>
          <w:caps w:val="0"/>
          <w:noProof/>
          <w:spacing w:val="0"/>
          <w:kern w:val="2"/>
          <w:sz w:val="22"/>
          <w:szCs w:val="22"/>
          <w:lang w:eastAsia="zh-CN"/>
        </w:rPr>
      </w:pPr>
      <w:hyperlink w:anchor="_Toc110321620" w:history="1">
        <w:r w:rsidR="00AE23DE" w:rsidRPr="008D7D6D">
          <w:rPr>
            <w:rStyle w:val="a7"/>
            <w:rFonts w:eastAsia="黑体"/>
            <w:noProof/>
            <w:sz w:val="22"/>
            <w:szCs w:val="22"/>
          </w:rPr>
          <w:t>1</w:t>
        </w:r>
        <w:r w:rsidR="00AE23DE" w:rsidRPr="008D7D6D">
          <w:rPr>
            <w:rStyle w:val="a7"/>
            <w:rFonts w:eastAsia="黑体" w:hint="eastAsia"/>
            <w:noProof/>
            <w:sz w:val="22"/>
            <w:szCs w:val="22"/>
          </w:rPr>
          <w:t>．</w:t>
        </w:r>
        <w:r w:rsidR="00AE23DE" w:rsidRPr="008D7D6D">
          <w:rPr>
            <w:rStyle w:val="a7"/>
            <w:rFonts w:ascii="黑体" w:eastAsia="黑体" w:hint="eastAsia"/>
            <w:noProof/>
            <w:sz w:val="22"/>
            <w:szCs w:val="22"/>
          </w:rPr>
          <w:t>用户手册的内容</w:t>
        </w:r>
        <w:r w:rsidR="00AE23DE" w:rsidRPr="008D7D6D">
          <w:rPr>
            <w:noProof/>
            <w:webHidden/>
            <w:sz w:val="22"/>
            <w:szCs w:val="22"/>
          </w:rPr>
          <w:tab/>
        </w:r>
        <w:r w:rsidR="008A13DE">
          <w:rPr>
            <w:rFonts w:eastAsiaTheme="minorEastAsia" w:hint="eastAsia"/>
            <w:noProof/>
            <w:webHidden/>
            <w:sz w:val="22"/>
            <w:szCs w:val="22"/>
            <w:lang w:eastAsia="zh-CN"/>
          </w:rPr>
          <w:t>5</w:t>
        </w:r>
      </w:hyperlink>
    </w:p>
    <w:p w:rsidR="00AE23DE" w:rsidRPr="008D7D6D" w:rsidRDefault="002C01B5" w:rsidP="00AE23DE">
      <w:pPr>
        <w:pStyle w:val="20"/>
        <w:tabs>
          <w:tab w:val="right" w:leader="dot" w:pos="9628"/>
        </w:tabs>
        <w:rPr>
          <w:rFonts w:eastAsia="宋体"/>
          <w:smallCaps w:val="0"/>
          <w:noProof/>
          <w:spacing w:val="0"/>
          <w:kern w:val="2"/>
          <w:sz w:val="22"/>
          <w:szCs w:val="22"/>
          <w:lang w:eastAsia="zh-CN"/>
        </w:rPr>
      </w:pPr>
      <w:hyperlink w:anchor="_Toc110321621" w:history="1">
        <w:r w:rsidR="00AE23DE" w:rsidRPr="008D7D6D">
          <w:rPr>
            <w:rStyle w:val="a7"/>
            <w:rFonts w:eastAsia="黑体"/>
            <w:noProof/>
            <w:sz w:val="22"/>
            <w:szCs w:val="22"/>
            <w:lang w:eastAsia="zh-CN"/>
          </w:rPr>
          <w:t>1.1</w:t>
        </w:r>
        <w:r w:rsidR="00AE23DE" w:rsidRPr="008D7D6D">
          <w:rPr>
            <w:rStyle w:val="a7"/>
            <w:rFonts w:ascii="黑体" w:eastAsia="黑体" w:hint="eastAsia"/>
            <w:noProof/>
            <w:sz w:val="22"/>
            <w:szCs w:val="22"/>
            <w:lang w:eastAsia="zh-CN"/>
          </w:rPr>
          <w:t>用户手册的目标</w:t>
        </w:r>
        <w:r w:rsidR="00AE23DE" w:rsidRPr="008D7D6D">
          <w:rPr>
            <w:noProof/>
            <w:webHidden/>
            <w:sz w:val="22"/>
            <w:szCs w:val="22"/>
          </w:rPr>
          <w:tab/>
        </w:r>
        <w:r w:rsidR="008A13DE">
          <w:rPr>
            <w:rFonts w:eastAsiaTheme="minorEastAsia" w:hint="eastAsia"/>
            <w:noProof/>
            <w:webHidden/>
            <w:sz w:val="22"/>
            <w:szCs w:val="22"/>
            <w:lang w:eastAsia="zh-CN"/>
          </w:rPr>
          <w:t>5</w:t>
        </w:r>
      </w:hyperlink>
    </w:p>
    <w:p w:rsidR="00AE23DE" w:rsidRPr="008D7D6D" w:rsidRDefault="002C01B5" w:rsidP="00AE23DE">
      <w:pPr>
        <w:pStyle w:val="20"/>
        <w:tabs>
          <w:tab w:val="right" w:leader="dot" w:pos="9628"/>
        </w:tabs>
        <w:rPr>
          <w:rFonts w:eastAsia="宋体"/>
          <w:smallCaps w:val="0"/>
          <w:noProof/>
          <w:spacing w:val="0"/>
          <w:kern w:val="2"/>
          <w:sz w:val="22"/>
          <w:szCs w:val="22"/>
          <w:lang w:eastAsia="zh-CN"/>
        </w:rPr>
      </w:pPr>
      <w:hyperlink w:anchor="_Toc110321622" w:history="1">
        <w:r w:rsidR="00AE23DE" w:rsidRPr="008D7D6D">
          <w:rPr>
            <w:rStyle w:val="a7"/>
            <w:rFonts w:eastAsia="黑体"/>
            <w:noProof/>
            <w:sz w:val="22"/>
            <w:szCs w:val="22"/>
            <w:lang w:eastAsia="zh-CN"/>
          </w:rPr>
          <w:t>1.2</w:t>
        </w:r>
        <w:r w:rsidR="00AE23DE" w:rsidRPr="008D7D6D">
          <w:rPr>
            <w:rStyle w:val="a7"/>
            <w:rFonts w:ascii="黑体" w:eastAsia="黑体" w:hAnsi="黑体" w:hint="eastAsia"/>
            <w:noProof/>
            <w:sz w:val="22"/>
            <w:szCs w:val="22"/>
            <w:lang w:eastAsia="zh-CN"/>
          </w:rPr>
          <w:t>用</w:t>
        </w:r>
        <w:r w:rsidR="00AE23DE" w:rsidRPr="008D7D6D">
          <w:rPr>
            <w:rStyle w:val="a7"/>
            <w:rFonts w:ascii="黑体" w:eastAsia="黑体" w:hAnsi="黑体" w:cs="宋体" w:hint="eastAsia"/>
            <w:noProof/>
            <w:sz w:val="22"/>
            <w:szCs w:val="22"/>
            <w:lang w:eastAsia="zh-CN"/>
          </w:rPr>
          <w:t>户</w:t>
        </w:r>
        <w:r w:rsidR="00AE23DE" w:rsidRPr="008D7D6D">
          <w:rPr>
            <w:rStyle w:val="a7"/>
            <w:rFonts w:ascii="黑体" w:eastAsia="黑体" w:hAnsi="黑体" w:hint="eastAsia"/>
            <w:noProof/>
            <w:sz w:val="22"/>
            <w:szCs w:val="22"/>
            <w:lang w:eastAsia="zh-CN"/>
          </w:rPr>
          <w:t>手册的内容</w:t>
        </w:r>
        <w:r w:rsidR="00AE23DE" w:rsidRPr="008D7D6D">
          <w:rPr>
            <w:noProof/>
            <w:webHidden/>
            <w:sz w:val="22"/>
            <w:szCs w:val="22"/>
          </w:rPr>
          <w:tab/>
        </w:r>
        <w:r w:rsidR="008A13DE">
          <w:rPr>
            <w:rFonts w:eastAsiaTheme="minorEastAsia" w:hint="eastAsia"/>
            <w:noProof/>
            <w:webHidden/>
            <w:sz w:val="22"/>
            <w:szCs w:val="22"/>
            <w:lang w:eastAsia="zh-CN"/>
          </w:rPr>
          <w:t>5</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23" w:history="1">
        <w:r w:rsidR="00AE23DE" w:rsidRPr="008D7D6D">
          <w:rPr>
            <w:rStyle w:val="a7"/>
            <w:rFonts w:eastAsia="黑体"/>
            <w:noProof/>
            <w:sz w:val="22"/>
            <w:szCs w:val="22"/>
            <w:lang w:eastAsia="zh-CN"/>
          </w:rPr>
          <w:t>1.2.1</w:t>
        </w:r>
        <w:r w:rsidR="00AE23DE" w:rsidRPr="008D7D6D">
          <w:rPr>
            <w:rStyle w:val="a7"/>
            <w:rFonts w:ascii="黑体" w:eastAsia="黑体"/>
            <w:noProof/>
            <w:sz w:val="22"/>
            <w:szCs w:val="22"/>
            <w:lang w:eastAsia="zh-CN"/>
          </w:rPr>
          <w:t xml:space="preserve"> </w:t>
        </w:r>
        <w:r w:rsidR="00AE23DE" w:rsidRPr="008D7D6D">
          <w:rPr>
            <w:rStyle w:val="a7"/>
            <w:rFonts w:ascii="黑体" w:eastAsia="黑体" w:hint="eastAsia"/>
            <w:noProof/>
            <w:sz w:val="22"/>
            <w:szCs w:val="22"/>
            <w:lang w:eastAsia="zh-CN"/>
          </w:rPr>
          <w:t>封面</w:t>
        </w:r>
        <w:r w:rsidR="00AE23DE" w:rsidRPr="008D7D6D">
          <w:rPr>
            <w:noProof/>
            <w:webHidden/>
            <w:sz w:val="22"/>
            <w:szCs w:val="22"/>
          </w:rPr>
          <w:tab/>
        </w:r>
        <w:r w:rsidR="008A13DE">
          <w:rPr>
            <w:rFonts w:eastAsiaTheme="minorEastAsia" w:hint="eastAsia"/>
            <w:noProof/>
            <w:webHidden/>
            <w:sz w:val="22"/>
            <w:szCs w:val="22"/>
            <w:lang w:eastAsia="zh-CN"/>
          </w:rPr>
          <w:t>5</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24" w:history="1">
        <w:r w:rsidR="00AE23DE" w:rsidRPr="008D7D6D">
          <w:rPr>
            <w:rStyle w:val="a7"/>
            <w:rFonts w:eastAsia="黑体"/>
            <w:noProof/>
            <w:sz w:val="22"/>
            <w:szCs w:val="22"/>
            <w:lang w:eastAsia="zh-CN"/>
          </w:rPr>
          <w:t xml:space="preserve">1.2.2 </w:t>
        </w:r>
        <w:r w:rsidR="00AE23DE" w:rsidRPr="008D7D6D">
          <w:rPr>
            <w:rStyle w:val="a7"/>
            <w:rFonts w:ascii="黑体" w:eastAsia="黑体" w:hint="eastAsia"/>
            <w:noProof/>
            <w:sz w:val="22"/>
            <w:szCs w:val="22"/>
            <w:lang w:eastAsia="zh-CN"/>
          </w:rPr>
          <w:t>二封</w:t>
        </w:r>
        <w:r w:rsidR="00AE23DE" w:rsidRPr="008D7D6D">
          <w:rPr>
            <w:noProof/>
            <w:webHidden/>
            <w:sz w:val="22"/>
            <w:szCs w:val="22"/>
          </w:rPr>
          <w:tab/>
        </w:r>
        <w:r w:rsidR="008A13DE">
          <w:rPr>
            <w:rFonts w:eastAsiaTheme="minorEastAsia" w:hint="eastAsia"/>
            <w:noProof/>
            <w:webHidden/>
            <w:sz w:val="22"/>
            <w:szCs w:val="22"/>
            <w:lang w:eastAsia="zh-CN"/>
          </w:rPr>
          <w:t>5</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25" w:history="1">
        <w:r w:rsidR="00AE23DE" w:rsidRPr="008D7D6D">
          <w:rPr>
            <w:rStyle w:val="a7"/>
            <w:rFonts w:eastAsia="黑体"/>
            <w:noProof/>
            <w:sz w:val="22"/>
            <w:szCs w:val="22"/>
            <w:lang w:eastAsia="zh-CN"/>
          </w:rPr>
          <w:t xml:space="preserve">1.2.3 </w:t>
        </w:r>
        <w:r w:rsidR="00AE23DE" w:rsidRPr="008D7D6D">
          <w:rPr>
            <w:rStyle w:val="a7"/>
            <w:rFonts w:ascii="黑体" w:eastAsia="黑体" w:hint="eastAsia"/>
            <w:noProof/>
            <w:sz w:val="22"/>
            <w:szCs w:val="22"/>
            <w:lang w:eastAsia="zh-CN"/>
          </w:rPr>
          <w:t>版权声明</w:t>
        </w:r>
        <w:r w:rsidR="00AE23DE" w:rsidRPr="008D7D6D">
          <w:rPr>
            <w:noProof/>
            <w:webHidden/>
            <w:sz w:val="22"/>
            <w:szCs w:val="22"/>
          </w:rPr>
          <w:tab/>
        </w:r>
        <w:r w:rsidR="008A13DE">
          <w:rPr>
            <w:rFonts w:eastAsiaTheme="minorEastAsia" w:hint="eastAsia"/>
            <w:noProof/>
            <w:webHidden/>
            <w:sz w:val="22"/>
            <w:szCs w:val="22"/>
            <w:lang w:eastAsia="zh-CN"/>
          </w:rPr>
          <w:t>6</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26" w:history="1">
        <w:r w:rsidR="00AE23DE" w:rsidRPr="008D7D6D">
          <w:rPr>
            <w:rStyle w:val="a7"/>
            <w:rFonts w:eastAsia="黑体"/>
            <w:noProof/>
            <w:sz w:val="22"/>
            <w:szCs w:val="22"/>
            <w:lang w:eastAsia="zh-CN"/>
          </w:rPr>
          <w:t>1.2.4</w:t>
        </w:r>
        <w:r w:rsidR="00AE23DE" w:rsidRPr="008D7D6D">
          <w:rPr>
            <w:rStyle w:val="a7"/>
            <w:rFonts w:ascii="黑体" w:eastAsia="黑体"/>
            <w:noProof/>
            <w:sz w:val="22"/>
            <w:szCs w:val="22"/>
            <w:lang w:eastAsia="zh-CN"/>
          </w:rPr>
          <w:t xml:space="preserve"> </w:t>
        </w:r>
        <w:r w:rsidR="00AE23DE" w:rsidRPr="008D7D6D">
          <w:rPr>
            <w:rStyle w:val="a7"/>
            <w:rFonts w:ascii="黑体" w:eastAsia="黑体" w:hint="eastAsia"/>
            <w:noProof/>
            <w:sz w:val="22"/>
            <w:szCs w:val="22"/>
            <w:lang w:eastAsia="zh-CN"/>
          </w:rPr>
          <w:t>前言</w:t>
        </w:r>
        <w:r w:rsidR="00AE23DE" w:rsidRPr="008D7D6D">
          <w:rPr>
            <w:noProof/>
            <w:webHidden/>
            <w:sz w:val="22"/>
            <w:szCs w:val="22"/>
          </w:rPr>
          <w:tab/>
        </w:r>
        <w:r w:rsidR="008A13DE">
          <w:rPr>
            <w:rFonts w:eastAsiaTheme="minorEastAsia" w:hint="eastAsia"/>
            <w:noProof/>
            <w:webHidden/>
            <w:sz w:val="22"/>
            <w:szCs w:val="22"/>
            <w:lang w:eastAsia="zh-CN"/>
          </w:rPr>
          <w:t>6</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27" w:history="1">
        <w:r w:rsidR="00AE23DE" w:rsidRPr="008D7D6D">
          <w:rPr>
            <w:rStyle w:val="a7"/>
            <w:rFonts w:eastAsia="黑体"/>
            <w:noProof/>
            <w:sz w:val="22"/>
            <w:szCs w:val="22"/>
          </w:rPr>
          <w:t>1.2.5</w:t>
        </w:r>
        <w:r w:rsidR="00AE23DE" w:rsidRPr="008D7D6D">
          <w:rPr>
            <w:rStyle w:val="a7"/>
            <w:rFonts w:ascii="黑体" w:eastAsia="黑体"/>
            <w:noProof/>
            <w:sz w:val="22"/>
            <w:szCs w:val="22"/>
          </w:rPr>
          <w:t xml:space="preserve"> </w:t>
        </w:r>
        <w:r w:rsidR="00AE23DE" w:rsidRPr="008D7D6D">
          <w:rPr>
            <w:rStyle w:val="a7"/>
            <w:rFonts w:ascii="黑体" w:eastAsia="黑体" w:hint="eastAsia"/>
            <w:noProof/>
            <w:sz w:val="22"/>
            <w:szCs w:val="22"/>
          </w:rPr>
          <w:t>阅读指南</w:t>
        </w:r>
        <w:r w:rsidR="00AE23DE" w:rsidRPr="008D7D6D">
          <w:rPr>
            <w:noProof/>
            <w:webHidden/>
            <w:sz w:val="22"/>
            <w:szCs w:val="22"/>
          </w:rPr>
          <w:tab/>
        </w:r>
        <w:r w:rsidR="008A13DE">
          <w:rPr>
            <w:rFonts w:eastAsiaTheme="minorEastAsia" w:hint="eastAsia"/>
            <w:noProof/>
            <w:webHidden/>
            <w:sz w:val="22"/>
            <w:szCs w:val="22"/>
            <w:lang w:eastAsia="zh-CN"/>
          </w:rPr>
          <w:t>7</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28" w:history="1">
        <w:r w:rsidR="00AE23DE" w:rsidRPr="008D7D6D">
          <w:rPr>
            <w:rStyle w:val="a7"/>
            <w:rFonts w:eastAsia="黑体"/>
            <w:noProof/>
            <w:sz w:val="22"/>
            <w:szCs w:val="22"/>
            <w:lang w:eastAsia="zh-CN"/>
          </w:rPr>
          <w:t xml:space="preserve">1.2.6 </w:t>
        </w:r>
        <w:r w:rsidR="00AE23DE" w:rsidRPr="008D7D6D">
          <w:rPr>
            <w:rStyle w:val="a7"/>
            <w:rFonts w:ascii="黑体" w:eastAsia="黑体" w:hAnsi="黑体" w:hint="eastAsia"/>
            <w:noProof/>
            <w:sz w:val="22"/>
            <w:szCs w:val="22"/>
            <w:lang w:eastAsia="zh-CN"/>
          </w:rPr>
          <w:t>目录</w:t>
        </w:r>
        <w:r w:rsidR="00AE23DE" w:rsidRPr="008D7D6D">
          <w:rPr>
            <w:noProof/>
            <w:webHidden/>
            <w:sz w:val="22"/>
            <w:szCs w:val="22"/>
          </w:rPr>
          <w:tab/>
        </w:r>
        <w:r w:rsidR="008A13DE">
          <w:rPr>
            <w:rFonts w:eastAsiaTheme="minorEastAsia" w:hint="eastAsia"/>
            <w:noProof/>
            <w:webHidden/>
            <w:sz w:val="22"/>
            <w:szCs w:val="22"/>
            <w:lang w:eastAsia="zh-CN"/>
          </w:rPr>
          <w:t>8</w:t>
        </w:r>
      </w:hyperlink>
    </w:p>
    <w:p w:rsidR="00AE23DE" w:rsidRPr="008D7D6D" w:rsidRDefault="002C01B5" w:rsidP="008A13DE">
      <w:pPr>
        <w:pStyle w:val="30"/>
        <w:tabs>
          <w:tab w:val="right" w:leader="dot" w:pos="9628"/>
        </w:tabs>
        <w:rPr>
          <w:rFonts w:eastAsia="宋体"/>
          <w:i w:val="0"/>
          <w:iCs w:val="0"/>
          <w:noProof/>
          <w:spacing w:val="0"/>
          <w:kern w:val="2"/>
          <w:sz w:val="22"/>
          <w:szCs w:val="22"/>
          <w:lang w:eastAsia="zh-CN"/>
        </w:rPr>
      </w:pPr>
      <w:hyperlink w:anchor="_Toc110321629" w:history="1">
        <w:r w:rsidR="00AE23DE" w:rsidRPr="008D7D6D">
          <w:rPr>
            <w:rStyle w:val="a7"/>
            <w:rFonts w:eastAsia="黑体"/>
            <w:noProof/>
            <w:sz w:val="22"/>
            <w:szCs w:val="22"/>
            <w:lang w:eastAsia="zh-CN"/>
          </w:rPr>
          <w:t>1.2.7</w:t>
        </w:r>
        <w:r w:rsidR="00AE23DE" w:rsidRPr="008D7D6D">
          <w:rPr>
            <w:rStyle w:val="a7"/>
            <w:rFonts w:ascii="黑体" w:eastAsia="黑体" w:hAnsi="黑体"/>
            <w:noProof/>
            <w:sz w:val="22"/>
            <w:szCs w:val="22"/>
            <w:lang w:eastAsia="zh-CN"/>
          </w:rPr>
          <w:t xml:space="preserve"> </w:t>
        </w:r>
        <w:r w:rsidR="00AE23DE" w:rsidRPr="008D7D6D">
          <w:rPr>
            <w:rStyle w:val="a7"/>
            <w:rFonts w:ascii="黑体" w:eastAsia="黑体" w:hAnsi="黑体" w:hint="eastAsia"/>
            <w:noProof/>
            <w:sz w:val="22"/>
            <w:szCs w:val="22"/>
            <w:lang w:eastAsia="zh-CN"/>
          </w:rPr>
          <w:t>基础知识介绍〖条件〗</w:t>
        </w:r>
        <w:r w:rsidR="00AE23DE" w:rsidRPr="008D7D6D">
          <w:rPr>
            <w:noProof/>
            <w:webHidden/>
            <w:sz w:val="22"/>
            <w:szCs w:val="22"/>
          </w:rPr>
          <w:tab/>
        </w:r>
        <w:r w:rsidR="008A13DE">
          <w:rPr>
            <w:rFonts w:eastAsiaTheme="minorEastAsia" w:hint="eastAsia"/>
            <w:noProof/>
            <w:webHidden/>
            <w:sz w:val="22"/>
            <w:szCs w:val="22"/>
            <w:lang w:eastAsia="zh-CN"/>
          </w:rPr>
          <w:t>9</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31" w:history="1">
        <w:r w:rsidR="00AE23DE" w:rsidRPr="008D7D6D">
          <w:rPr>
            <w:rStyle w:val="a7"/>
            <w:rFonts w:eastAsia="黑体"/>
            <w:noProof/>
            <w:sz w:val="22"/>
            <w:szCs w:val="22"/>
            <w:lang w:eastAsia="zh-CN"/>
          </w:rPr>
          <w:t>1.2.</w:t>
        </w:r>
        <w:r w:rsidR="008A13DE">
          <w:rPr>
            <w:rStyle w:val="a7"/>
            <w:rFonts w:eastAsia="黑体" w:hint="eastAsia"/>
            <w:noProof/>
            <w:sz w:val="22"/>
            <w:szCs w:val="22"/>
            <w:lang w:eastAsia="zh-CN"/>
          </w:rPr>
          <w:t>8</w:t>
        </w:r>
        <w:r w:rsidR="00AE23DE" w:rsidRPr="008D7D6D">
          <w:rPr>
            <w:rStyle w:val="a7"/>
            <w:rFonts w:eastAsia="黑体"/>
            <w:noProof/>
            <w:sz w:val="22"/>
            <w:szCs w:val="22"/>
            <w:lang w:eastAsia="zh-CN"/>
          </w:rPr>
          <w:t xml:space="preserve"> </w:t>
        </w:r>
        <w:r w:rsidR="00AE23DE" w:rsidRPr="008D7D6D">
          <w:rPr>
            <w:rStyle w:val="a7"/>
            <w:rFonts w:ascii="黑体" w:eastAsia="黑体" w:hAnsi="黑体" w:hint="eastAsia"/>
            <w:noProof/>
            <w:sz w:val="22"/>
            <w:szCs w:val="22"/>
            <w:lang w:eastAsia="zh-CN"/>
          </w:rPr>
          <w:t>系统操作说明</w:t>
        </w:r>
        <w:r w:rsidR="00AE23DE" w:rsidRPr="008D7D6D">
          <w:rPr>
            <w:noProof/>
            <w:webHidden/>
            <w:sz w:val="22"/>
            <w:szCs w:val="22"/>
          </w:rPr>
          <w:tab/>
        </w:r>
        <w:r w:rsidR="008A13DE">
          <w:rPr>
            <w:rFonts w:eastAsiaTheme="minorEastAsia" w:hint="eastAsia"/>
            <w:noProof/>
            <w:webHidden/>
            <w:sz w:val="22"/>
            <w:szCs w:val="22"/>
            <w:lang w:eastAsia="zh-CN"/>
          </w:rPr>
          <w:t>9</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32" w:history="1">
        <w:r w:rsidR="00AE23DE" w:rsidRPr="008D7D6D">
          <w:rPr>
            <w:rStyle w:val="a7"/>
            <w:rFonts w:eastAsia="黑体"/>
            <w:noProof/>
            <w:sz w:val="22"/>
            <w:szCs w:val="22"/>
            <w:lang w:eastAsia="zh-CN"/>
          </w:rPr>
          <w:t>1.2.</w:t>
        </w:r>
        <w:r w:rsidR="008A13DE">
          <w:rPr>
            <w:rStyle w:val="a7"/>
            <w:rFonts w:eastAsia="黑体" w:hint="eastAsia"/>
            <w:noProof/>
            <w:sz w:val="22"/>
            <w:szCs w:val="22"/>
            <w:lang w:eastAsia="zh-CN"/>
          </w:rPr>
          <w:t>9</w:t>
        </w:r>
        <w:r w:rsidR="00AE23DE" w:rsidRPr="008D7D6D">
          <w:rPr>
            <w:rStyle w:val="a7"/>
            <w:rFonts w:ascii="黑体" w:eastAsia="黑体" w:hAnsi="黑体"/>
            <w:noProof/>
            <w:sz w:val="22"/>
            <w:szCs w:val="22"/>
            <w:lang w:eastAsia="zh-CN"/>
          </w:rPr>
          <w:t xml:space="preserve"> </w:t>
        </w:r>
        <w:r w:rsidR="00AE23DE" w:rsidRPr="008D7D6D">
          <w:rPr>
            <w:rStyle w:val="a7"/>
            <w:rFonts w:ascii="黑体" w:eastAsia="黑体" w:hAnsi="黑体" w:hint="eastAsia"/>
            <w:noProof/>
            <w:sz w:val="22"/>
            <w:szCs w:val="22"/>
            <w:lang w:eastAsia="zh-CN"/>
          </w:rPr>
          <w:t>系统及数据维护</w:t>
        </w:r>
        <w:r w:rsidR="00AE23DE" w:rsidRPr="008D7D6D">
          <w:rPr>
            <w:noProof/>
            <w:webHidden/>
            <w:sz w:val="22"/>
            <w:szCs w:val="22"/>
          </w:rPr>
          <w:tab/>
        </w:r>
        <w:r w:rsidR="008A13DE">
          <w:rPr>
            <w:rFonts w:eastAsiaTheme="minorEastAsia" w:hint="eastAsia"/>
            <w:noProof/>
            <w:webHidden/>
            <w:sz w:val="22"/>
            <w:szCs w:val="22"/>
            <w:lang w:eastAsia="zh-CN"/>
          </w:rPr>
          <w:t>13</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33" w:history="1">
        <w:r w:rsidR="00AE23DE" w:rsidRPr="008D7D6D">
          <w:rPr>
            <w:rStyle w:val="a7"/>
            <w:rFonts w:eastAsia="黑体"/>
            <w:noProof/>
            <w:sz w:val="22"/>
            <w:szCs w:val="22"/>
            <w:lang w:eastAsia="zh-CN"/>
          </w:rPr>
          <w:t>1.2.</w:t>
        </w:r>
        <w:r w:rsidR="008A13DE">
          <w:rPr>
            <w:rStyle w:val="a7"/>
            <w:rFonts w:eastAsia="黑体" w:hint="eastAsia"/>
            <w:noProof/>
            <w:sz w:val="22"/>
            <w:szCs w:val="22"/>
            <w:lang w:eastAsia="zh-CN"/>
          </w:rPr>
          <w:t>10</w:t>
        </w:r>
        <w:r w:rsidR="00AE23DE" w:rsidRPr="008D7D6D">
          <w:rPr>
            <w:rStyle w:val="a7"/>
            <w:rFonts w:ascii="黑体" w:eastAsia="黑体" w:hAnsi="黑体"/>
            <w:noProof/>
            <w:sz w:val="22"/>
            <w:szCs w:val="22"/>
            <w:lang w:eastAsia="zh-CN"/>
          </w:rPr>
          <w:t xml:space="preserve"> </w:t>
        </w:r>
        <w:r w:rsidR="00AE23DE" w:rsidRPr="008D7D6D">
          <w:rPr>
            <w:rStyle w:val="a7"/>
            <w:rFonts w:ascii="黑体" w:eastAsia="黑体" w:hAnsi="黑体" w:hint="eastAsia"/>
            <w:noProof/>
            <w:sz w:val="22"/>
            <w:szCs w:val="22"/>
            <w:lang w:eastAsia="zh-CN"/>
          </w:rPr>
          <w:t>界面截图</w:t>
        </w:r>
        <w:r w:rsidR="00AE23DE" w:rsidRPr="008D7D6D">
          <w:rPr>
            <w:noProof/>
            <w:webHidden/>
            <w:sz w:val="22"/>
            <w:szCs w:val="22"/>
          </w:rPr>
          <w:tab/>
        </w:r>
        <w:r w:rsidR="00AE23DE" w:rsidRPr="008D7D6D">
          <w:rPr>
            <w:noProof/>
            <w:webHidden/>
            <w:sz w:val="22"/>
            <w:szCs w:val="22"/>
          </w:rPr>
          <w:fldChar w:fldCharType="begin"/>
        </w:r>
        <w:r w:rsidR="00AE23DE" w:rsidRPr="008D7D6D">
          <w:rPr>
            <w:noProof/>
            <w:webHidden/>
            <w:sz w:val="22"/>
            <w:szCs w:val="22"/>
          </w:rPr>
          <w:instrText xml:space="preserve"> PAGEREF _Toc110321633 \h </w:instrText>
        </w:r>
        <w:r w:rsidR="00AE23DE" w:rsidRPr="008D7D6D">
          <w:rPr>
            <w:noProof/>
            <w:webHidden/>
            <w:sz w:val="22"/>
            <w:szCs w:val="22"/>
          </w:rPr>
        </w:r>
        <w:r w:rsidR="00AE23DE" w:rsidRPr="008D7D6D">
          <w:rPr>
            <w:noProof/>
            <w:webHidden/>
            <w:sz w:val="22"/>
            <w:szCs w:val="22"/>
          </w:rPr>
          <w:fldChar w:fldCharType="separate"/>
        </w:r>
        <w:r w:rsidR="00AE23DE" w:rsidRPr="008D7D6D">
          <w:rPr>
            <w:noProof/>
            <w:webHidden/>
            <w:sz w:val="22"/>
            <w:szCs w:val="22"/>
          </w:rPr>
          <w:t>1</w:t>
        </w:r>
        <w:r w:rsidR="008A13DE">
          <w:rPr>
            <w:rFonts w:eastAsiaTheme="minorEastAsia" w:hint="eastAsia"/>
            <w:noProof/>
            <w:webHidden/>
            <w:sz w:val="22"/>
            <w:szCs w:val="22"/>
            <w:lang w:eastAsia="zh-CN"/>
          </w:rPr>
          <w:t>3</w:t>
        </w:r>
        <w:r w:rsidR="00AE23DE" w:rsidRPr="008D7D6D">
          <w:rPr>
            <w:noProof/>
            <w:webHidden/>
            <w:sz w:val="22"/>
            <w:szCs w:val="22"/>
          </w:rPr>
          <w:fldChar w:fldCharType="end"/>
        </w:r>
      </w:hyperlink>
    </w:p>
    <w:p w:rsidR="00AE23DE" w:rsidRPr="008D7D6D" w:rsidRDefault="002C01B5" w:rsidP="00AE23DE">
      <w:pPr>
        <w:pStyle w:val="11"/>
        <w:tabs>
          <w:tab w:val="right" w:leader="dot" w:pos="9628"/>
        </w:tabs>
        <w:rPr>
          <w:rFonts w:eastAsia="宋体"/>
          <w:b w:val="0"/>
          <w:bCs w:val="0"/>
          <w:caps w:val="0"/>
          <w:noProof/>
          <w:spacing w:val="0"/>
          <w:kern w:val="2"/>
          <w:sz w:val="22"/>
          <w:szCs w:val="22"/>
          <w:lang w:eastAsia="zh-CN"/>
        </w:rPr>
      </w:pPr>
      <w:hyperlink w:anchor="_Toc110321636" w:history="1">
        <w:r w:rsidR="00AE23DE" w:rsidRPr="008D7D6D">
          <w:rPr>
            <w:rStyle w:val="a7"/>
            <w:rFonts w:eastAsia="黑体"/>
            <w:noProof/>
            <w:sz w:val="22"/>
            <w:szCs w:val="22"/>
          </w:rPr>
          <w:t>2</w:t>
        </w:r>
        <w:r w:rsidR="00AE23DE" w:rsidRPr="008D7D6D">
          <w:rPr>
            <w:rStyle w:val="a7"/>
            <w:rFonts w:eastAsia="黑体" w:hAnsi="黑体" w:hint="eastAsia"/>
            <w:noProof/>
            <w:sz w:val="22"/>
            <w:szCs w:val="22"/>
          </w:rPr>
          <w:t>．</w:t>
        </w:r>
        <w:r w:rsidR="00AE23DE" w:rsidRPr="008D7D6D">
          <w:rPr>
            <w:rStyle w:val="a7"/>
            <w:rFonts w:ascii="黑体" w:eastAsia="黑体" w:hAnsi="黑体" w:hint="eastAsia"/>
            <w:noProof/>
            <w:sz w:val="22"/>
            <w:szCs w:val="22"/>
          </w:rPr>
          <w:t>用</w:t>
        </w:r>
        <w:r w:rsidR="00AE23DE" w:rsidRPr="008D7D6D">
          <w:rPr>
            <w:rStyle w:val="a7"/>
            <w:rFonts w:ascii="黑体" w:eastAsia="黑体" w:hAnsi="黑体" w:cs="宋体" w:hint="eastAsia"/>
            <w:noProof/>
            <w:sz w:val="22"/>
            <w:szCs w:val="22"/>
          </w:rPr>
          <w:t>户</w:t>
        </w:r>
        <w:r w:rsidR="00AE23DE" w:rsidRPr="008D7D6D">
          <w:rPr>
            <w:rStyle w:val="a7"/>
            <w:rFonts w:ascii="黑体" w:eastAsia="黑体" w:hAnsi="黑体" w:cs="MS Mincho" w:hint="eastAsia"/>
            <w:noProof/>
            <w:sz w:val="22"/>
            <w:szCs w:val="22"/>
          </w:rPr>
          <w:t>手册格式的</w:t>
        </w:r>
        <w:r w:rsidR="00AE23DE" w:rsidRPr="008D7D6D">
          <w:rPr>
            <w:rStyle w:val="a7"/>
            <w:rFonts w:ascii="黑体" w:eastAsia="黑体" w:hAnsi="黑体" w:cs="宋体" w:hint="eastAsia"/>
            <w:noProof/>
            <w:sz w:val="22"/>
            <w:szCs w:val="22"/>
          </w:rPr>
          <w:t>规</w:t>
        </w:r>
        <w:r w:rsidR="00AE23DE" w:rsidRPr="008D7D6D">
          <w:rPr>
            <w:rStyle w:val="a7"/>
            <w:rFonts w:ascii="黑体" w:eastAsia="黑体" w:hAnsi="黑体" w:cs="MS Mincho" w:hint="eastAsia"/>
            <w:noProof/>
            <w:sz w:val="22"/>
            <w:szCs w:val="22"/>
          </w:rPr>
          <w:t>定</w:t>
        </w:r>
        <w:r w:rsidR="00AE23DE" w:rsidRPr="008D7D6D">
          <w:rPr>
            <w:noProof/>
            <w:webHidden/>
            <w:sz w:val="22"/>
            <w:szCs w:val="22"/>
          </w:rPr>
          <w:tab/>
        </w:r>
        <w:r w:rsidR="006F54CF">
          <w:rPr>
            <w:rFonts w:eastAsiaTheme="minorEastAsia" w:hint="eastAsia"/>
            <w:noProof/>
            <w:webHidden/>
            <w:sz w:val="22"/>
            <w:szCs w:val="22"/>
            <w:lang w:eastAsia="zh-CN"/>
          </w:rPr>
          <w:t>14</w:t>
        </w:r>
      </w:hyperlink>
    </w:p>
    <w:p w:rsidR="00AE23DE" w:rsidRPr="008D7D6D" w:rsidRDefault="002C01B5" w:rsidP="00AE23DE">
      <w:pPr>
        <w:pStyle w:val="20"/>
        <w:tabs>
          <w:tab w:val="right" w:leader="dot" w:pos="9628"/>
        </w:tabs>
        <w:rPr>
          <w:rFonts w:eastAsia="宋体"/>
          <w:smallCaps w:val="0"/>
          <w:noProof/>
          <w:spacing w:val="0"/>
          <w:kern w:val="2"/>
          <w:sz w:val="22"/>
          <w:szCs w:val="22"/>
          <w:lang w:eastAsia="zh-CN"/>
        </w:rPr>
      </w:pPr>
      <w:hyperlink w:anchor="_Toc110321637" w:history="1">
        <w:r w:rsidR="00AE23DE" w:rsidRPr="008D7D6D">
          <w:rPr>
            <w:rStyle w:val="a7"/>
            <w:rFonts w:eastAsia="黑体"/>
            <w:noProof/>
            <w:sz w:val="22"/>
            <w:szCs w:val="22"/>
            <w:lang w:eastAsia="zh-CN"/>
          </w:rPr>
          <w:t>2.1</w:t>
        </w:r>
        <w:r w:rsidR="00AE23DE" w:rsidRPr="008D7D6D">
          <w:rPr>
            <w:rStyle w:val="a7"/>
            <w:rFonts w:eastAsia="黑体" w:hAnsi="宋体" w:cs="宋体" w:hint="eastAsia"/>
            <w:noProof/>
            <w:sz w:val="22"/>
            <w:szCs w:val="22"/>
            <w:lang w:eastAsia="zh-CN"/>
          </w:rPr>
          <w:t>标题</w:t>
        </w:r>
        <w:r w:rsidR="00AE23DE" w:rsidRPr="008D7D6D">
          <w:rPr>
            <w:rStyle w:val="a7"/>
            <w:rFonts w:eastAsia="黑体" w:cs="MS Mincho" w:hint="eastAsia"/>
            <w:noProof/>
            <w:sz w:val="22"/>
            <w:szCs w:val="22"/>
            <w:lang w:eastAsia="zh-CN"/>
          </w:rPr>
          <w:t>及</w:t>
        </w:r>
        <w:r w:rsidR="00AE23DE" w:rsidRPr="008D7D6D">
          <w:rPr>
            <w:rStyle w:val="a7"/>
            <w:rFonts w:eastAsia="黑体" w:hAnsi="宋体" w:cs="宋体" w:hint="eastAsia"/>
            <w:noProof/>
            <w:sz w:val="22"/>
            <w:szCs w:val="22"/>
            <w:lang w:eastAsia="zh-CN"/>
          </w:rPr>
          <w:t>编</w:t>
        </w:r>
        <w:r w:rsidR="00AE23DE" w:rsidRPr="008D7D6D">
          <w:rPr>
            <w:rStyle w:val="a7"/>
            <w:rFonts w:eastAsia="黑体" w:cs="MS Mincho" w:hint="eastAsia"/>
            <w:noProof/>
            <w:sz w:val="22"/>
            <w:szCs w:val="22"/>
            <w:lang w:eastAsia="zh-CN"/>
          </w:rPr>
          <w:t>号</w:t>
        </w:r>
        <w:r w:rsidR="00AE23DE" w:rsidRPr="008D7D6D">
          <w:rPr>
            <w:noProof/>
            <w:webHidden/>
            <w:sz w:val="22"/>
            <w:szCs w:val="22"/>
          </w:rPr>
          <w:tab/>
        </w:r>
        <w:r w:rsidR="006F54CF">
          <w:rPr>
            <w:rFonts w:eastAsiaTheme="minorEastAsia" w:hint="eastAsia"/>
            <w:noProof/>
            <w:webHidden/>
            <w:sz w:val="22"/>
            <w:szCs w:val="22"/>
            <w:lang w:eastAsia="zh-CN"/>
          </w:rPr>
          <w:t>14</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38" w:history="1">
        <w:r w:rsidR="00AE23DE" w:rsidRPr="008D7D6D">
          <w:rPr>
            <w:rStyle w:val="a7"/>
            <w:rFonts w:eastAsia="黑体"/>
            <w:noProof/>
            <w:sz w:val="22"/>
            <w:szCs w:val="22"/>
            <w:lang w:eastAsia="zh-CN"/>
          </w:rPr>
          <w:t>2.1.1</w:t>
        </w:r>
        <w:r w:rsidR="00AE23DE" w:rsidRPr="008D7D6D">
          <w:rPr>
            <w:rStyle w:val="a7"/>
            <w:rFonts w:ascii="黑体" w:eastAsia="黑体" w:hAnsi="黑体"/>
            <w:noProof/>
            <w:sz w:val="22"/>
            <w:szCs w:val="22"/>
            <w:lang w:eastAsia="zh-CN"/>
          </w:rPr>
          <w:t xml:space="preserve"> </w:t>
        </w:r>
        <w:r w:rsidR="00AE23DE" w:rsidRPr="008D7D6D">
          <w:rPr>
            <w:rStyle w:val="a7"/>
            <w:rFonts w:ascii="黑体" w:eastAsia="黑体" w:hAnsi="黑体" w:hint="eastAsia"/>
            <w:noProof/>
            <w:sz w:val="22"/>
            <w:szCs w:val="22"/>
            <w:lang w:eastAsia="zh-CN"/>
          </w:rPr>
          <w:t>章</w:t>
        </w:r>
        <w:r w:rsidR="00AE23DE" w:rsidRPr="008D7D6D">
          <w:rPr>
            <w:rStyle w:val="a7"/>
            <w:rFonts w:ascii="黑体" w:eastAsia="黑体" w:hAnsi="黑体" w:cs="宋体" w:hint="eastAsia"/>
            <w:noProof/>
            <w:sz w:val="22"/>
            <w:szCs w:val="22"/>
            <w:lang w:eastAsia="zh-CN"/>
          </w:rPr>
          <w:t>标题</w:t>
        </w:r>
        <w:r w:rsidR="00AE23DE" w:rsidRPr="008D7D6D">
          <w:rPr>
            <w:rStyle w:val="a7"/>
            <w:rFonts w:ascii="黑体" w:eastAsia="黑体" w:hAnsi="黑体" w:cs="MS Mincho" w:hint="eastAsia"/>
            <w:noProof/>
            <w:sz w:val="22"/>
            <w:szCs w:val="22"/>
            <w:lang w:eastAsia="zh-CN"/>
          </w:rPr>
          <w:t>的</w:t>
        </w:r>
        <w:r w:rsidR="00AE23DE" w:rsidRPr="008D7D6D">
          <w:rPr>
            <w:rStyle w:val="a7"/>
            <w:rFonts w:ascii="黑体" w:eastAsia="黑体" w:hAnsi="黑体" w:cs="宋体" w:hint="eastAsia"/>
            <w:noProof/>
            <w:sz w:val="22"/>
            <w:szCs w:val="22"/>
            <w:lang w:eastAsia="zh-CN"/>
          </w:rPr>
          <w:t>设</w:t>
        </w:r>
        <w:r w:rsidR="00AE23DE" w:rsidRPr="008D7D6D">
          <w:rPr>
            <w:rStyle w:val="a7"/>
            <w:rFonts w:ascii="黑体" w:eastAsia="黑体" w:hAnsi="黑体" w:cs="MS Mincho" w:hint="eastAsia"/>
            <w:noProof/>
            <w:sz w:val="22"/>
            <w:szCs w:val="22"/>
            <w:lang w:eastAsia="zh-CN"/>
          </w:rPr>
          <w:t>置</w:t>
        </w:r>
        <w:r w:rsidR="00AE23DE" w:rsidRPr="008D7D6D">
          <w:rPr>
            <w:noProof/>
            <w:webHidden/>
            <w:sz w:val="22"/>
            <w:szCs w:val="22"/>
          </w:rPr>
          <w:tab/>
        </w:r>
        <w:r w:rsidR="006F54CF">
          <w:rPr>
            <w:rFonts w:eastAsiaTheme="minorEastAsia" w:hint="eastAsia"/>
            <w:noProof/>
            <w:webHidden/>
            <w:sz w:val="22"/>
            <w:szCs w:val="22"/>
            <w:lang w:eastAsia="zh-CN"/>
          </w:rPr>
          <w:t>14</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39" w:history="1">
        <w:r w:rsidR="00AE23DE" w:rsidRPr="008D7D6D">
          <w:rPr>
            <w:rStyle w:val="a7"/>
            <w:rFonts w:eastAsia="黑体"/>
            <w:noProof/>
            <w:sz w:val="22"/>
            <w:szCs w:val="22"/>
            <w:lang w:eastAsia="zh-CN"/>
          </w:rPr>
          <w:t xml:space="preserve">2.1.2 </w:t>
        </w:r>
        <w:r w:rsidR="00AE23DE" w:rsidRPr="008D7D6D">
          <w:rPr>
            <w:rStyle w:val="a7"/>
            <w:rFonts w:ascii="黑体" w:eastAsia="黑体" w:hAnsi="黑体" w:cs="宋体" w:hint="eastAsia"/>
            <w:noProof/>
            <w:sz w:val="22"/>
            <w:szCs w:val="22"/>
            <w:lang w:eastAsia="zh-CN"/>
          </w:rPr>
          <w:t>节标题</w:t>
        </w:r>
        <w:r w:rsidR="00AE23DE" w:rsidRPr="008D7D6D">
          <w:rPr>
            <w:rStyle w:val="a7"/>
            <w:rFonts w:ascii="黑体" w:eastAsia="黑体" w:hAnsi="黑体" w:cs="MS Mincho" w:hint="eastAsia"/>
            <w:noProof/>
            <w:sz w:val="22"/>
            <w:szCs w:val="22"/>
            <w:lang w:eastAsia="zh-CN"/>
          </w:rPr>
          <w:t>的</w:t>
        </w:r>
        <w:r w:rsidR="00AE23DE" w:rsidRPr="008D7D6D">
          <w:rPr>
            <w:rStyle w:val="a7"/>
            <w:rFonts w:ascii="黑体" w:eastAsia="黑体" w:hAnsi="黑体" w:cs="宋体" w:hint="eastAsia"/>
            <w:noProof/>
            <w:sz w:val="22"/>
            <w:szCs w:val="22"/>
            <w:lang w:eastAsia="zh-CN"/>
          </w:rPr>
          <w:t>设</w:t>
        </w:r>
        <w:r w:rsidR="00AE23DE" w:rsidRPr="008D7D6D">
          <w:rPr>
            <w:rStyle w:val="a7"/>
            <w:rFonts w:ascii="黑体" w:eastAsia="黑体" w:hAnsi="黑体" w:cs="MS Mincho" w:hint="eastAsia"/>
            <w:noProof/>
            <w:sz w:val="22"/>
            <w:szCs w:val="22"/>
            <w:lang w:eastAsia="zh-CN"/>
          </w:rPr>
          <w:t>置</w:t>
        </w:r>
        <w:r w:rsidR="00AE23DE" w:rsidRPr="008D7D6D">
          <w:rPr>
            <w:noProof/>
            <w:webHidden/>
            <w:sz w:val="22"/>
            <w:szCs w:val="22"/>
          </w:rPr>
          <w:tab/>
        </w:r>
        <w:r w:rsidR="006F54CF">
          <w:rPr>
            <w:rFonts w:eastAsiaTheme="minorEastAsia" w:hint="eastAsia"/>
            <w:noProof/>
            <w:webHidden/>
            <w:sz w:val="22"/>
            <w:szCs w:val="22"/>
            <w:lang w:eastAsia="zh-CN"/>
          </w:rPr>
          <w:t>14</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40" w:history="1">
        <w:r w:rsidR="00AE23DE" w:rsidRPr="008D7D6D">
          <w:rPr>
            <w:rStyle w:val="a7"/>
            <w:rFonts w:eastAsia="黑体"/>
            <w:noProof/>
            <w:sz w:val="22"/>
            <w:szCs w:val="22"/>
            <w:lang w:eastAsia="zh-CN"/>
          </w:rPr>
          <w:t xml:space="preserve">2.1.3 </w:t>
        </w:r>
        <w:r w:rsidR="00AE23DE" w:rsidRPr="008D7D6D">
          <w:rPr>
            <w:rStyle w:val="a7"/>
            <w:rFonts w:eastAsia="黑体" w:hint="eastAsia"/>
            <w:noProof/>
            <w:sz w:val="22"/>
            <w:szCs w:val="22"/>
            <w:lang w:eastAsia="zh-CN"/>
          </w:rPr>
          <w:t>小</w:t>
        </w:r>
        <w:r w:rsidR="00AE23DE" w:rsidRPr="008D7D6D">
          <w:rPr>
            <w:rStyle w:val="a7"/>
            <w:rFonts w:eastAsia="黑体" w:hAnsi="宋体" w:cs="宋体" w:hint="eastAsia"/>
            <w:noProof/>
            <w:sz w:val="22"/>
            <w:szCs w:val="22"/>
            <w:lang w:eastAsia="zh-CN"/>
          </w:rPr>
          <w:t>节标题</w:t>
        </w:r>
        <w:r w:rsidR="00AE23DE" w:rsidRPr="008D7D6D">
          <w:rPr>
            <w:rStyle w:val="a7"/>
            <w:rFonts w:eastAsia="黑体" w:hAnsi="MS Mincho" w:cs="MS Mincho" w:hint="eastAsia"/>
            <w:noProof/>
            <w:sz w:val="22"/>
            <w:szCs w:val="22"/>
            <w:lang w:eastAsia="zh-CN"/>
          </w:rPr>
          <w:t>的</w:t>
        </w:r>
        <w:r w:rsidR="00AE23DE" w:rsidRPr="008D7D6D">
          <w:rPr>
            <w:rStyle w:val="a7"/>
            <w:rFonts w:eastAsia="黑体" w:hAnsi="宋体" w:cs="宋体" w:hint="eastAsia"/>
            <w:noProof/>
            <w:sz w:val="22"/>
            <w:szCs w:val="22"/>
            <w:lang w:eastAsia="zh-CN"/>
          </w:rPr>
          <w:t>设</w:t>
        </w:r>
        <w:r w:rsidR="00AE23DE" w:rsidRPr="008D7D6D">
          <w:rPr>
            <w:rStyle w:val="a7"/>
            <w:rFonts w:eastAsia="黑体" w:hAnsi="MS Mincho" w:cs="MS Mincho" w:hint="eastAsia"/>
            <w:noProof/>
            <w:sz w:val="22"/>
            <w:szCs w:val="22"/>
            <w:lang w:eastAsia="zh-CN"/>
          </w:rPr>
          <w:t>置</w:t>
        </w:r>
        <w:r w:rsidR="00AE23DE" w:rsidRPr="008D7D6D">
          <w:rPr>
            <w:noProof/>
            <w:webHidden/>
            <w:sz w:val="22"/>
            <w:szCs w:val="22"/>
          </w:rPr>
          <w:tab/>
        </w:r>
        <w:r w:rsidR="006F54CF">
          <w:rPr>
            <w:rFonts w:eastAsiaTheme="minorEastAsia" w:hint="eastAsia"/>
            <w:noProof/>
            <w:webHidden/>
            <w:sz w:val="22"/>
            <w:szCs w:val="22"/>
            <w:lang w:eastAsia="zh-CN"/>
          </w:rPr>
          <w:t>15</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41" w:history="1">
        <w:r w:rsidR="00AE23DE" w:rsidRPr="008D7D6D">
          <w:rPr>
            <w:rStyle w:val="a7"/>
            <w:rFonts w:eastAsia="黑体"/>
            <w:noProof/>
            <w:sz w:val="22"/>
            <w:szCs w:val="22"/>
            <w:lang w:eastAsia="zh-CN"/>
          </w:rPr>
          <w:t xml:space="preserve">2.1.4 </w:t>
        </w:r>
        <w:r w:rsidR="00AE23DE" w:rsidRPr="008D7D6D">
          <w:rPr>
            <w:rStyle w:val="a7"/>
            <w:rFonts w:eastAsia="黑体" w:hint="eastAsia"/>
            <w:noProof/>
            <w:sz w:val="22"/>
            <w:szCs w:val="22"/>
            <w:lang w:eastAsia="zh-CN"/>
          </w:rPr>
          <w:t>项目符号和编号的设置</w:t>
        </w:r>
        <w:r w:rsidR="00AE23DE" w:rsidRPr="008D7D6D">
          <w:rPr>
            <w:noProof/>
            <w:webHidden/>
            <w:sz w:val="22"/>
            <w:szCs w:val="22"/>
          </w:rPr>
          <w:tab/>
        </w:r>
        <w:r w:rsidR="006F54CF">
          <w:rPr>
            <w:rFonts w:eastAsiaTheme="minorEastAsia" w:hint="eastAsia"/>
            <w:noProof/>
            <w:webHidden/>
            <w:sz w:val="22"/>
            <w:szCs w:val="22"/>
            <w:lang w:eastAsia="zh-CN"/>
          </w:rPr>
          <w:t>16</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42" w:history="1">
        <w:r w:rsidR="00AE23DE" w:rsidRPr="008D7D6D">
          <w:rPr>
            <w:rStyle w:val="a7"/>
            <w:rFonts w:eastAsia="黑体"/>
            <w:noProof/>
            <w:sz w:val="22"/>
            <w:szCs w:val="22"/>
            <w:lang w:eastAsia="zh-CN"/>
          </w:rPr>
          <w:t xml:space="preserve">2.1.5 </w:t>
        </w:r>
        <w:r w:rsidR="00AE23DE" w:rsidRPr="008D7D6D">
          <w:rPr>
            <w:rStyle w:val="a7"/>
            <w:rFonts w:eastAsia="黑体" w:hint="eastAsia"/>
            <w:noProof/>
            <w:sz w:val="22"/>
            <w:szCs w:val="22"/>
            <w:lang w:eastAsia="zh-CN"/>
          </w:rPr>
          <w:t>其它编号的设置</w:t>
        </w:r>
        <w:r w:rsidR="00AE23DE" w:rsidRPr="008D7D6D">
          <w:rPr>
            <w:noProof/>
            <w:webHidden/>
            <w:sz w:val="22"/>
            <w:szCs w:val="22"/>
          </w:rPr>
          <w:tab/>
        </w:r>
        <w:r w:rsidR="006F54CF">
          <w:rPr>
            <w:rFonts w:eastAsiaTheme="minorEastAsia" w:hint="eastAsia"/>
            <w:noProof/>
            <w:webHidden/>
            <w:sz w:val="22"/>
            <w:szCs w:val="22"/>
            <w:lang w:eastAsia="zh-CN"/>
          </w:rPr>
          <w:t>16</w:t>
        </w:r>
      </w:hyperlink>
    </w:p>
    <w:p w:rsidR="00AE23DE" w:rsidRPr="008D7D6D" w:rsidRDefault="002C01B5" w:rsidP="00AE23DE">
      <w:pPr>
        <w:pStyle w:val="20"/>
        <w:tabs>
          <w:tab w:val="right" w:leader="dot" w:pos="9628"/>
        </w:tabs>
        <w:rPr>
          <w:rFonts w:eastAsia="宋体"/>
          <w:smallCaps w:val="0"/>
          <w:noProof/>
          <w:spacing w:val="0"/>
          <w:kern w:val="2"/>
          <w:sz w:val="22"/>
          <w:szCs w:val="22"/>
          <w:lang w:eastAsia="zh-CN"/>
        </w:rPr>
      </w:pPr>
      <w:hyperlink w:anchor="_Toc110321643" w:history="1">
        <w:r w:rsidR="00AE23DE" w:rsidRPr="008D7D6D">
          <w:rPr>
            <w:rStyle w:val="a7"/>
            <w:noProof/>
            <w:sz w:val="22"/>
            <w:szCs w:val="22"/>
            <w:lang w:eastAsia="zh-CN"/>
          </w:rPr>
          <w:t>2.2</w:t>
        </w:r>
        <w:r w:rsidR="00AE23DE" w:rsidRPr="008D7D6D">
          <w:rPr>
            <w:rStyle w:val="a7"/>
            <w:rFonts w:eastAsia="黑体" w:hint="eastAsia"/>
            <w:noProof/>
            <w:sz w:val="22"/>
            <w:szCs w:val="22"/>
            <w:lang w:eastAsia="zh-CN"/>
          </w:rPr>
          <w:t>正文及页眉、页脚的排版</w:t>
        </w:r>
        <w:r w:rsidR="00AE23DE" w:rsidRPr="008D7D6D">
          <w:rPr>
            <w:noProof/>
            <w:webHidden/>
            <w:sz w:val="22"/>
            <w:szCs w:val="22"/>
          </w:rPr>
          <w:tab/>
        </w:r>
        <w:r w:rsidR="006F54CF">
          <w:rPr>
            <w:rFonts w:eastAsiaTheme="minorEastAsia" w:hint="eastAsia"/>
            <w:noProof/>
            <w:webHidden/>
            <w:sz w:val="22"/>
            <w:szCs w:val="22"/>
            <w:lang w:eastAsia="zh-CN"/>
          </w:rPr>
          <w:t>18</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44" w:history="1">
        <w:r w:rsidR="00AE23DE" w:rsidRPr="008D7D6D">
          <w:rPr>
            <w:rStyle w:val="a7"/>
            <w:rFonts w:eastAsia="黑体"/>
            <w:noProof/>
            <w:sz w:val="22"/>
            <w:szCs w:val="22"/>
            <w:lang w:eastAsia="zh-CN"/>
          </w:rPr>
          <w:t xml:space="preserve">2.2.1 </w:t>
        </w:r>
        <w:r w:rsidR="00AE23DE" w:rsidRPr="008D7D6D">
          <w:rPr>
            <w:rStyle w:val="a7"/>
            <w:rFonts w:eastAsia="黑体" w:hint="eastAsia"/>
            <w:noProof/>
            <w:sz w:val="22"/>
            <w:szCs w:val="22"/>
            <w:lang w:eastAsia="zh-CN"/>
          </w:rPr>
          <w:t>正文排版</w:t>
        </w:r>
        <w:r w:rsidR="00AE23DE" w:rsidRPr="008D7D6D">
          <w:rPr>
            <w:noProof/>
            <w:webHidden/>
            <w:sz w:val="22"/>
            <w:szCs w:val="22"/>
          </w:rPr>
          <w:tab/>
        </w:r>
        <w:r w:rsidR="006F54CF">
          <w:rPr>
            <w:rFonts w:eastAsiaTheme="minorEastAsia" w:hint="eastAsia"/>
            <w:noProof/>
            <w:webHidden/>
            <w:sz w:val="22"/>
            <w:szCs w:val="22"/>
            <w:lang w:eastAsia="zh-CN"/>
          </w:rPr>
          <w:t>18</w:t>
        </w:r>
      </w:hyperlink>
    </w:p>
    <w:p w:rsidR="00AE23DE" w:rsidRPr="008D7D6D" w:rsidRDefault="002C01B5" w:rsidP="00AE23DE">
      <w:pPr>
        <w:pStyle w:val="30"/>
        <w:tabs>
          <w:tab w:val="right" w:leader="dot" w:pos="9628"/>
        </w:tabs>
        <w:rPr>
          <w:rFonts w:eastAsia="宋体"/>
          <w:i w:val="0"/>
          <w:iCs w:val="0"/>
          <w:noProof/>
          <w:spacing w:val="0"/>
          <w:kern w:val="2"/>
          <w:sz w:val="22"/>
          <w:szCs w:val="22"/>
          <w:lang w:eastAsia="zh-CN"/>
        </w:rPr>
      </w:pPr>
      <w:hyperlink w:anchor="_Toc110321645" w:history="1">
        <w:r w:rsidR="00AE23DE" w:rsidRPr="008D7D6D">
          <w:rPr>
            <w:rStyle w:val="a7"/>
            <w:rFonts w:eastAsia="黑体"/>
            <w:noProof/>
            <w:sz w:val="22"/>
            <w:szCs w:val="22"/>
            <w:lang w:eastAsia="zh-CN"/>
          </w:rPr>
          <w:t xml:space="preserve">2.2.2 </w:t>
        </w:r>
        <w:r w:rsidR="00AE23DE" w:rsidRPr="008D7D6D">
          <w:rPr>
            <w:rStyle w:val="a7"/>
            <w:rFonts w:eastAsia="黑体" w:hint="eastAsia"/>
            <w:noProof/>
            <w:sz w:val="22"/>
            <w:szCs w:val="22"/>
            <w:lang w:eastAsia="zh-CN"/>
          </w:rPr>
          <w:t>版面设置</w:t>
        </w:r>
        <w:r w:rsidR="00AE23DE" w:rsidRPr="008D7D6D">
          <w:rPr>
            <w:noProof/>
            <w:webHidden/>
            <w:sz w:val="22"/>
            <w:szCs w:val="22"/>
          </w:rPr>
          <w:tab/>
        </w:r>
        <w:r w:rsidR="006F54CF">
          <w:rPr>
            <w:rFonts w:eastAsiaTheme="minorEastAsia" w:hint="eastAsia"/>
            <w:noProof/>
            <w:webHidden/>
            <w:sz w:val="22"/>
            <w:szCs w:val="22"/>
            <w:lang w:eastAsia="zh-CN"/>
          </w:rPr>
          <w:t>19</w:t>
        </w:r>
      </w:hyperlink>
    </w:p>
    <w:p w:rsidR="00AE23DE" w:rsidRDefault="002C01B5" w:rsidP="00AE23DE">
      <w:pPr>
        <w:pStyle w:val="11"/>
        <w:tabs>
          <w:tab w:val="right" w:leader="dot" w:pos="9628"/>
        </w:tabs>
        <w:rPr>
          <w:rFonts w:eastAsiaTheme="minorEastAsia"/>
          <w:noProof/>
          <w:sz w:val="22"/>
          <w:szCs w:val="22"/>
          <w:lang w:eastAsia="zh-CN"/>
        </w:rPr>
      </w:pPr>
      <w:hyperlink w:anchor="_Toc110321646" w:history="1">
        <w:r w:rsidR="00AE23DE" w:rsidRPr="008D7D6D">
          <w:rPr>
            <w:rStyle w:val="a7"/>
            <w:rFonts w:eastAsia="黑体" w:hint="eastAsia"/>
            <w:noProof/>
            <w:sz w:val="22"/>
            <w:szCs w:val="22"/>
          </w:rPr>
          <w:t>【注意】</w:t>
        </w:r>
        <w:r w:rsidR="00AE23DE" w:rsidRPr="008D7D6D">
          <w:rPr>
            <w:rStyle w:val="a7"/>
            <w:rFonts w:ascii="宋体" w:eastAsia="宋体" w:hAnsi="宋体" w:cs="宋体" w:hint="eastAsia"/>
            <w:noProof/>
            <w:sz w:val="22"/>
            <w:szCs w:val="22"/>
          </w:rPr>
          <w:t>关</w:t>
        </w:r>
        <w:r w:rsidR="00AE23DE" w:rsidRPr="008D7D6D">
          <w:rPr>
            <w:rStyle w:val="a7"/>
            <w:rFonts w:ascii="MS Mincho" w:hAnsi="MS Mincho" w:cs="MS Mincho" w:hint="eastAsia"/>
            <w:noProof/>
            <w:sz w:val="22"/>
            <w:szCs w:val="22"/>
          </w:rPr>
          <w:t>于警告</w:t>
        </w:r>
        <w:r w:rsidR="00AE23DE" w:rsidRPr="008D7D6D">
          <w:rPr>
            <w:rStyle w:val="a7"/>
            <w:rFonts w:ascii="宋体" w:eastAsia="宋体" w:hAnsi="宋体" w:cs="宋体" w:hint="eastAsia"/>
            <w:noProof/>
            <w:sz w:val="22"/>
            <w:szCs w:val="22"/>
          </w:rPr>
          <w:t>标</w:t>
        </w:r>
        <w:r w:rsidR="00AE23DE" w:rsidRPr="008D7D6D">
          <w:rPr>
            <w:rStyle w:val="a7"/>
            <w:rFonts w:ascii="MS Mincho" w:hAnsi="MS Mincho" w:cs="MS Mincho" w:hint="eastAsia"/>
            <w:noProof/>
            <w:sz w:val="22"/>
            <w:szCs w:val="22"/>
          </w:rPr>
          <w:t>志和警告事</w:t>
        </w:r>
        <w:r w:rsidR="00AE23DE" w:rsidRPr="008D7D6D">
          <w:rPr>
            <w:rStyle w:val="a7"/>
            <w:rFonts w:ascii="宋体" w:eastAsia="宋体" w:hAnsi="宋体" w:cs="宋体" w:hint="eastAsia"/>
            <w:noProof/>
            <w:sz w:val="22"/>
            <w:szCs w:val="22"/>
          </w:rPr>
          <w:t>项</w:t>
        </w:r>
        <w:r w:rsidR="00AE23DE" w:rsidRPr="008D7D6D">
          <w:rPr>
            <w:rStyle w:val="a7"/>
            <w:rFonts w:ascii="MS Mincho" w:hAnsi="MS Mincho" w:cs="MS Mincho" w:hint="eastAsia"/>
            <w:noProof/>
            <w:sz w:val="22"/>
            <w:szCs w:val="22"/>
          </w:rPr>
          <w:t>的格式</w:t>
        </w:r>
        <w:r w:rsidR="00AE23DE" w:rsidRPr="008D7D6D">
          <w:rPr>
            <w:rStyle w:val="a7"/>
            <w:rFonts w:ascii="宋体" w:eastAsia="宋体" w:hAnsi="宋体" w:cs="宋体" w:hint="eastAsia"/>
            <w:noProof/>
            <w:sz w:val="22"/>
            <w:szCs w:val="22"/>
          </w:rPr>
          <w:t>规</w:t>
        </w:r>
        <w:r w:rsidR="00AE23DE" w:rsidRPr="008D7D6D">
          <w:rPr>
            <w:rStyle w:val="a7"/>
            <w:rFonts w:ascii="MS Mincho" w:hAnsi="MS Mincho" w:cs="MS Mincho" w:hint="eastAsia"/>
            <w:noProof/>
            <w:sz w:val="22"/>
            <w:szCs w:val="22"/>
          </w:rPr>
          <w:t>定与</w:t>
        </w:r>
        <w:r w:rsidR="00AE23DE" w:rsidRPr="008D7D6D">
          <w:rPr>
            <w:rStyle w:val="a7"/>
            <w:rFonts w:ascii="宋体" w:eastAsia="宋体" w:hAnsi="宋体" w:cs="宋体" w:hint="eastAsia"/>
            <w:noProof/>
            <w:sz w:val="22"/>
            <w:szCs w:val="22"/>
          </w:rPr>
          <w:t>关</w:t>
        </w:r>
        <w:r w:rsidR="00AE23DE" w:rsidRPr="008D7D6D">
          <w:rPr>
            <w:rStyle w:val="a7"/>
            <w:rFonts w:ascii="MS Mincho" w:hAnsi="MS Mincho" w:cs="MS Mincho" w:hint="eastAsia"/>
            <w:noProof/>
            <w:sz w:val="22"/>
            <w:szCs w:val="22"/>
          </w:rPr>
          <w:t>于注</w:t>
        </w:r>
        <w:r w:rsidR="00AE23DE" w:rsidRPr="008D7D6D">
          <w:rPr>
            <w:rStyle w:val="a7"/>
            <w:rFonts w:hint="eastAsia"/>
            <w:noProof/>
            <w:sz w:val="22"/>
            <w:szCs w:val="22"/>
          </w:rPr>
          <w:t>意</w:t>
        </w:r>
        <w:r w:rsidR="00AE23DE" w:rsidRPr="008D7D6D">
          <w:rPr>
            <w:rStyle w:val="a7"/>
            <w:rFonts w:ascii="宋体" w:eastAsia="宋体" w:hAnsi="宋体" w:cs="宋体" w:hint="eastAsia"/>
            <w:noProof/>
            <w:sz w:val="22"/>
            <w:szCs w:val="22"/>
          </w:rPr>
          <w:t>标</w:t>
        </w:r>
        <w:r w:rsidR="00AE23DE" w:rsidRPr="008D7D6D">
          <w:rPr>
            <w:rStyle w:val="a7"/>
            <w:rFonts w:ascii="MS Mincho" w:hAnsi="MS Mincho" w:cs="MS Mincho" w:hint="eastAsia"/>
            <w:noProof/>
            <w:sz w:val="22"/>
            <w:szCs w:val="22"/>
          </w:rPr>
          <w:t>志</w:t>
        </w:r>
        <w:r w:rsidR="00AE23DE" w:rsidRPr="008D7D6D">
          <w:rPr>
            <w:rStyle w:val="a7"/>
            <w:rFonts w:hint="eastAsia"/>
            <w:noProof/>
            <w:sz w:val="22"/>
            <w:szCs w:val="22"/>
          </w:rPr>
          <w:t>和注意事</w:t>
        </w:r>
        <w:r w:rsidR="00AE23DE" w:rsidRPr="008D7D6D">
          <w:rPr>
            <w:rStyle w:val="a7"/>
            <w:rFonts w:ascii="宋体" w:eastAsia="宋体" w:hAnsi="宋体" w:cs="宋体" w:hint="eastAsia"/>
            <w:noProof/>
            <w:sz w:val="22"/>
            <w:szCs w:val="22"/>
          </w:rPr>
          <w:t>项</w:t>
        </w:r>
        <w:r w:rsidR="00AE23DE" w:rsidRPr="008D7D6D">
          <w:rPr>
            <w:rStyle w:val="a7"/>
            <w:rFonts w:ascii="MS Mincho" w:hAnsi="MS Mincho" w:cs="MS Mincho" w:hint="eastAsia"/>
            <w:noProof/>
            <w:sz w:val="22"/>
            <w:szCs w:val="22"/>
          </w:rPr>
          <w:t>的格式</w:t>
        </w:r>
        <w:r w:rsidR="00AE23DE" w:rsidRPr="008D7D6D">
          <w:rPr>
            <w:rStyle w:val="a7"/>
            <w:rFonts w:ascii="宋体" w:eastAsia="宋体" w:hAnsi="宋体" w:cs="宋体" w:hint="eastAsia"/>
            <w:noProof/>
            <w:sz w:val="22"/>
            <w:szCs w:val="22"/>
          </w:rPr>
          <w:t>规</w:t>
        </w:r>
        <w:r w:rsidR="00AE23DE" w:rsidRPr="008D7D6D">
          <w:rPr>
            <w:rStyle w:val="a7"/>
            <w:rFonts w:ascii="MS Mincho" w:hAnsi="MS Mincho" w:cs="MS Mincho" w:hint="eastAsia"/>
            <w:noProof/>
            <w:sz w:val="22"/>
            <w:szCs w:val="22"/>
          </w:rPr>
          <w:t>定一致。</w:t>
        </w:r>
        <w:r w:rsidR="00AE23DE" w:rsidRPr="008D7D6D">
          <w:rPr>
            <w:noProof/>
            <w:webHidden/>
            <w:sz w:val="22"/>
            <w:szCs w:val="22"/>
          </w:rPr>
          <w:tab/>
        </w:r>
        <w:r w:rsidR="006F54CF">
          <w:rPr>
            <w:rFonts w:eastAsiaTheme="minorEastAsia" w:hint="eastAsia"/>
            <w:noProof/>
            <w:webHidden/>
            <w:sz w:val="22"/>
            <w:szCs w:val="22"/>
            <w:lang w:eastAsia="zh-CN"/>
          </w:rPr>
          <w:t>19</w:t>
        </w:r>
      </w:hyperlink>
    </w:p>
    <w:p w:rsidR="00BC5110" w:rsidRDefault="00BC5110" w:rsidP="00BC5110">
      <w:pPr>
        <w:rPr>
          <w:rFonts w:eastAsiaTheme="minorEastAsia"/>
          <w:lang w:eastAsia="zh-CN"/>
        </w:rPr>
      </w:pPr>
    </w:p>
    <w:p w:rsidR="00BC5110" w:rsidRDefault="00BC5110" w:rsidP="00BC5110">
      <w:pPr>
        <w:rPr>
          <w:rFonts w:eastAsiaTheme="minorEastAsia"/>
          <w:lang w:eastAsia="zh-CN"/>
        </w:rPr>
      </w:pPr>
    </w:p>
    <w:p w:rsidR="00BC5110" w:rsidRDefault="00BC5110"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Default="008A13DE" w:rsidP="00BC5110">
      <w:pPr>
        <w:rPr>
          <w:rFonts w:eastAsiaTheme="minorEastAsia"/>
          <w:lang w:eastAsia="zh-CN"/>
        </w:rPr>
      </w:pPr>
    </w:p>
    <w:p w:rsidR="008A13DE" w:rsidRPr="00BC5110" w:rsidRDefault="008A13DE" w:rsidP="00BC5110">
      <w:pPr>
        <w:rPr>
          <w:rFonts w:eastAsiaTheme="minorEastAsia"/>
          <w:lang w:eastAsia="zh-CN"/>
        </w:rPr>
      </w:pPr>
    </w:p>
    <w:p w:rsidR="00AE149B" w:rsidRPr="00BC5110" w:rsidRDefault="00AE23DE" w:rsidP="00487308">
      <w:pPr>
        <w:pStyle w:val="3"/>
        <w:numPr>
          <w:ilvl w:val="2"/>
          <w:numId w:val="23"/>
        </w:numPr>
        <w:jc w:val="both"/>
        <w:rPr>
          <w:rFonts w:ascii="黑体" w:eastAsia="黑体"/>
          <w:color w:val="auto"/>
          <w:sz w:val="28"/>
          <w:szCs w:val="28"/>
          <w:lang w:eastAsia="zh-CN"/>
        </w:rPr>
      </w:pPr>
      <w:r w:rsidRPr="00BC5110">
        <w:rPr>
          <w:rFonts w:ascii="Times New Roman" w:hAnsi="Times New Roman"/>
          <w:caps/>
          <w:sz w:val="22"/>
          <w:szCs w:val="22"/>
        </w:rPr>
        <w:fldChar w:fldCharType="end"/>
      </w:r>
      <w:r w:rsidR="00BC5110">
        <w:rPr>
          <w:rFonts w:ascii="黑体" w:eastAsia="黑体" w:hint="eastAsia"/>
          <w:color w:val="auto"/>
          <w:sz w:val="28"/>
          <w:szCs w:val="28"/>
          <w:lang w:eastAsia="zh-CN"/>
        </w:rPr>
        <w:t>基础知识介绍</w:t>
      </w:r>
    </w:p>
    <w:p w:rsidR="00BC5110" w:rsidRPr="00BC5110" w:rsidRDefault="00BC5110" w:rsidP="00BC5110">
      <w:pPr>
        <w:rPr>
          <w:rFonts w:eastAsiaTheme="minorEastAsia"/>
          <w:lang w:eastAsia="zh-CN"/>
        </w:rPr>
      </w:pPr>
    </w:p>
    <w:p w:rsidR="00AE23DE" w:rsidRDefault="00AE23DE" w:rsidP="00AE23DE">
      <w:pPr>
        <w:rPr>
          <w:rFonts w:eastAsiaTheme="minorEastAsia"/>
          <w:lang w:eastAsia="zh-CN"/>
        </w:rPr>
      </w:pPr>
      <w:r>
        <w:rPr>
          <w:rFonts w:eastAsiaTheme="minorEastAsia" w:hint="eastAsia"/>
          <w:lang w:eastAsia="zh-CN"/>
        </w:rPr>
        <w:t>我们主要应用了</w:t>
      </w:r>
      <w:proofErr w:type="spellStart"/>
      <w:r>
        <w:rPr>
          <w:rFonts w:eastAsiaTheme="minorEastAsia" w:hint="eastAsia"/>
          <w:lang w:eastAsia="zh-CN"/>
        </w:rPr>
        <w:t>vue,js</w:t>
      </w:r>
      <w:proofErr w:type="spellEnd"/>
      <w:r>
        <w:rPr>
          <w:rFonts w:eastAsiaTheme="minorEastAsia" w:hint="eastAsia"/>
          <w:lang w:eastAsia="zh-CN"/>
        </w:rPr>
        <w:t xml:space="preserve"> </w:t>
      </w:r>
      <w:r>
        <w:rPr>
          <w:rFonts w:eastAsiaTheme="minorEastAsia" w:hint="eastAsia"/>
          <w:lang w:eastAsia="zh-CN"/>
        </w:rPr>
        <w:t>、</w:t>
      </w:r>
      <w:proofErr w:type="spellStart"/>
      <w:r>
        <w:rPr>
          <w:rFonts w:eastAsiaTheme="minorEastAsia" w:hint="eastAsia"/>
          <w:lang w:eastAsia="zh-CN"/>
        </w:rPr>
        <w:t>webpack</w:t>
      </w:r>
      <w:proofErr w:type="spellEnd"/>
      <w:r>
        <w:rPr>
          <w:rFonts w:eastAsiaTheme="minorEastAsia" w:hint="eastAsia"/>
          <w:lang w:eastAsia="zh-CN"/>
        </w:rPr>
        <w:t xml:space="preserve"> </w:t>
      </w:r>
      <w:r>
        <w:rPr>
          <w:rFonts w:eastAsiaTheme="minorEastAsia" w:hint="eastAsia"/>
          <w:lang w:eastAsia="zh-CN"/>
        </w:rPr>
        <w:t>、</w:t>
      </w:r>
      <w:r>
        <w:rPr>
          <w:rFonts w:eastAsiaTheme="minorEastAsia" w:hint="eastAsia"/>
          <w:lang w:eastAsia="zh-CN"/>
        </w:rPr>
        <w:t xml:space="preserve"> </w:t>
      </w:r>
      <w:proofErr w:type="spellStart"/>
      <w:r>
        <w:rPr>
          <w:rFonts w:eastAsiaTheme="minorEastAsia" w:hint="eastAsia"/>
          <w:lang w:eastAsia="zh-CN"/>
        </w:rPr>
        <w:t>vue</w:t>
      </w:r>
      <w:proofErr w:type="spellEnd"/>
      <w:r>
        <w:rPr>
          <w:rFonts w:eastAsiaTheme="minorEastAsia" w:hint="eastAsia"/>
          <w:lang w:eastAsia="zh-CN"/>
        </w:rPr>
        <w:t>-cli</w:t>
      </w:r>
      <w:r>
        <w:rPr>
          <w:rFonts w:eastAsiaTheme="minorEastAsia" w:hint="eastAsia"/>
          <w:lang w:eastAsia="zh-CN"/>
        </w:rPr>
        <w:t>、</w:t>
      </w:r>
      <w:r>
        <w:rPr>
          <w:rFonts w:eastAsiaTheme="minorEastAsia" w:hint="eastAsia"/>
          <w:lang w:eastAsia="zh-CN"/>
        </w:rPr>
        <w:t xml:space="preserve"> </w:t>
      </w:r>
      <w:proofErr w:type="spellStart"/>
      <w:r>
        <w:rPr>
          <w:rFonts w:eastAsiaTheme="minorEastAsia" w:hint="eastAsia"/>
          <w:lang w:eastAsia="zh-CN"/>
        </w:rPr>
        <w:t>vue</w:t>
      </w:r>
      <w:proofErr w:type="spellEnd"/>
      <w:r>
        <w:rPr>
          <w:rFonts w:eastAsiaTheme="minorEastAsia" w:hint="eastAsia"/>
          <w:lang w:eastAsia="zh-CN"/>
        </w:rPr>
        <w:t xml:space="preserve">-router </w:t>
      </w:r>
      <w:r>
        <w:rPr>
          <w:rFonts w:eastAsiaTheme="minorEastAsia" w:hint="eastAsia"/>
          <w:lang w:eastAsia="zh-CN"/>
        </w:rPr>
        <w:t>、</w:t>
      </w:r>
      <w:proofErr w:type="spellStart"/>
      <w:r>
        <w:rPr>
          <w:rFonts w:eastAsiaTheme="minorEastAsia" w:hint="eastAsia"/>
          <w:lang w:eastAsia="zh-CN"/>
        </w:rPr>
        <w:t>vue</w:t>
      </w:r>
      <w:proofErr w:type="spellEnd"/>
      <w:r>
        <w:rPr>
          <w:rFonts w:eastAsiaTheme="minorEastAsia" w:hint="eastAsia"/>
          <w:lang w:eastAsia="zh-CN"/>
        </w:rPr>
        <w:t xml:space="preserve">-resource </w:t>
      </w:r>
      <w:r>
        <w:rPr>
          <w:rFonts w:eastAsiaTheme="minorEastAsia" w:hint="eastAsia"/>
          <w:lang w:eastAsia="zh-CN"/>
        </w:rPr>
        <w:t>、</w:t>
      </w:r>
      <w:r>
        <w:rPr>
          <w:rFonts w:eastAsiaTheme="minorEastAsia" w:hint="eastAsia"/>
          <w:lang w:eastAsia="zh-CN"/>
        </w:rPr>
        <w:t xml:space="preserve"> </w:t>
      </w:r>
      <w:proofErr w:type="spellStart"/>
      <w:r>
        <w:rPr>
          <w:rFonts w:eastAsiaTheme="minorEastAsia" w:hint="eastAsia"/>
          <w:lang w:eastAsia="zh-CN"/>
        </w:rPr>
        <w:t>ESlint</w:t>
      </w:r>
      <w:proofErr w:type="spellEnd"/>
      <w:r>
        <w:rPr>
          <w:rFonts w:eastAsiaTheme="minorEastAsia" w:hint="eastAsia"/>
          <w:lang w:eastAsia="zh-CN"/>
        </w:rPr>
        <w:t xml:space="preserve"> </w:t>
      </w:r>
      <w:r>
        <w:rPr>
          <w:rFonts w:eastAsiaTheme="minorEastAsia" w:hint="eastAsia"/>
          <w:lang w:eastAsia="zh-CN"/>
        </w:rPr>
        <w:t>、</w:t>
      </w:r>
      <w:proofErr w:type="spellStart"/>
      <w:r>
        <w:rPr>
          <w:rFonts w:eastAsiaTheme="minorEastAsia" w:hint="eastAsia"/>
          <w:lang w:eastAsia="zh-CN"/>
        </w:rPr>
        <w:t>ElementUI</w:t>
      </w:r>
      <w:proofErr w:type="spellEnd"/>
      <w:r>
        <w:rPr>
          <w:rFonts w:eastAsiaTheme="minorEastAsia" w:hint="eastAsia"/>
          <w:lang w:eastAsia="zh-CN"/>
        </w:rPr>
        <w:t xml:space="preserve"> </w:t>
      </w:r>
      <w:r>
        <w:rPr>
          <w:rFonts w:eastAsiaTheme="minorEastAsia" w:hint="eastAsia"/>
          <w:lang w:eastAsia="zh-CN"/>
        </w:rPr>
        <w:t>、</w:t>
      </w:r>
      <w:proofErr w:type="spellStart"/>
      <w:r>
        <w:rPr>
          <w:rFonts w:eastAsiaTheme="minorEastAsia" w:hint="eastAsia"/>
          <w:lang w:eastAsia="zh-CN"/>
        </w:rPr>
        <w:t>stylu</w:t>
      </w:r>
      <w:proofErr w:type="spellEnd"/>
      <w:r>
        <w:rPr>
          <w:rFonts w:eastAsiaTheme="minorEastAsia" w:hint="eastAsia"/>
          <w:lang w:eastAsia="zh-CN"/>
        </w:rPr>
        <w:t xml:space="preserve"> </w:t>
      </w:r>
      <w:r>
        <w:rPr>
          <w:rFonts w:eastAsiaTheme="minorEastAsia" w:hint="eastAsia"/>
          <w:lang w:eastAsia="zh-CN"/>
        </w:rPr>
        <w:t>、</w:t>
      </w:r>
      <w:r>
        <w:rPr>
          <w:rFonts w:eastAsiaTheme="minorEastAsia" w:hint="eastAsia"/>
          <w:lang w:eastAsia="zh-CN"/>
        </w:rPr>
        <w:t xml:space="preserve"> </w:t>
      </w:r>
      <w:proofErr w:type="spellStart"/>
      <w:r>
        <w:rPr>
          <w:rFonts w:eastAsiaTheme="minorEastAsia" w:hint="eastAsia"/>
          <w:lang w:eastAsia="zh-CN"/>
        </w:rPr>
        <w:t>github</w:t>
      </w:r>
      <w:proofErr w:type="spellEnd"/>
      <w:r>
        <w:rPr>
          <w:rFonts w:eastAsiaTheme="minorEastAsia" w:hint="eastAsia"/>
          <w:lang w:eastAsia="zh-CN"/>
        </w:rPr>
        <w:t>团队协作</w:t>
      </w:r>
      <w:r>
        <w:rPr>
          <w:rFonts w:eastAsiaTheme="minorEastAsia" w:hint="eastAsia"/>
          <w:lang w:eastAsia="zh-CN"/>
        </w:rPr>
        <w:t xml:space="preserve"> </w:t>
      </w:r>
      <w:r>
        <w:rPr>
          <w:rFonts w:eastAsiaTheme="minorEastAsia" w:hint="eastAsia"/>
          <w:lang w:eastAsia="zh-CN"/>
        </w:rPr>
        <w:t>、</w:t>
      </w:r>
      <w:proofErr w:type="spellStart"/>
      <w:r>
        <w:rPr>
          <w:rFonts w:eastAsiaTheme="minorEastAsia" w:hint="eastAsia"/>
          <w:lang w:eastAsia="zh-CN"/>
        </w:rPr>
        <w:t>Git</w:t>
      </w:r>
      <w:proofErr w:type="spellEnd"/>
      <w:r>
        <w:rPr>
          <w:rFonts w:eastAsiaTheme="minorEastAsia" w:hint="eastAsia"/>
          <w:lang w:eastAsia="zh-CN"/>
        </w:rPr>
        <w:t>版本控制工具，这些知识，用户不需要了解，即可使用本系统功能</w:t>
      </w:r>
    </w:p>
    <w:p w:rsidR="00B256A3" w:rsidRDefault="00B256A3" w:rsidP="00AE23DE">
      <w:pPr>
        <w:rPr>
          <w:rFonts w:eastAsiaTheme="minorEastAsia"/>
          <w:lang w:eastAsia="zh-CN"/>
        </w:rPr>
      </w:pPr>
    </w:p>
    <w:p w:rsidR="00BC5110" w:rsidRDefault="00BC5110" w:rsidP="00AE23DE">
      <w:pPr>
        <w:rPr>
          <w:rFonts w:eastAsiaTheme="minorEastAsia"/>
          <w:lang w:eastAsia="zh-CN"/>
        </w:rPr>
      </w:pPr>
    </w:p>
    <w:p w:rsidR="00BC5110" w:rsidRDefault="00BC5110" w:rsidP="00AE23DE">
      <w:pPr>
        <w:rPr>
          <w:rFonts w:eastAsiaTheme="minorEastAsia"/>
          <w:lang w:eastAsia="zh-CN"/>
        </w:rPr>
      </w:pPr>
    </w:p>
    <w:p w:rsidR="00BC5110" w:rsidRDefault="00BC5110" w:rsidP="00AE23DE">
      <w:pPr>
        <w:rPr>
          <w:rFonts w:eastAsiaTheme="minorEastAsia"/>
          <w:lang w:eastAsia="zh-CN"/>
        </w:rPr>
      </w:pPr>
    </w:p>
    <w:p w:rsidR="00B256A3" w:rsidRDefault="00B256A3" w:rsidP="00487308">
      <w:pPr>
        <w:pStyle w:val="3"/>
        <w:numPr>
          <w:ilvl w:val="2"/>
          <w:numId w:val="23"/>
        </w:numPr>
        <w:jc w:val="both"/>
        <w:rPr>
          <w:rFonts w:ascii="黑体" w:eastAsia="黑体"/>
          <w:color w:val="auto"/>
          <w:sz w:val="28"/>
          <w:szCs w:val="28"/>
          <w:lang w:eastAsia="zh-CN"/>
        </w:rPr>
      </w:pPr>
      <w:r>
        <w:rPr>
          <w:rFonts w:ascii="黑体" w:eastAsia="黑体" w:hint="eastAsia"/>
          <w:color w:val="auto"/>
          <w:sz w:val="28"/>
          <w:szCs w:val="28"/>
          <w:lang w:eastAsia="zh-CN"/>
        </w:rPr>
        <w:t>系统操作说明</w:t>
      </w:r>
    </w:p>
    <w:p w:rsidR="00B256A3" w:rsidRDefault="00B256A3" w:rsidP="00AE23DE">
      <w:pPr>
        <w:rPr>
          <w:rFonts w:eastAsiaTheme="minorEastAsia"/>
          <w:lang w:eastAsia="zh-CN"/>
        </w:rPr>
      </w:pPr>
    </w:p>
    <w:p w:rsidR="00BC5110" w:rsidRDefault="007335D1" w:rsidP="00487308">
      <w:pPr>
        <w:pStyle w:val="10"/>
        <w:widowControl/>
        <w:numPr>
          <w:ilvl w:val="0"/>
          <w:numId w:val="30"/>
        </w:numPr>
        <w:autoSpaceDE w:val="0"/>
        <w:autoSpaceDN w:val="0"/>
        <w:spacing w:before="240" w:line="360" w:lineRule="auto"/>
        <w:textAlignment w:val="bottom"/>
        <w:outlineLvl w:val="0"/>
        <w:rPr>
          <w:rFonts w:ascii="Arial" w:eastAsia="黑体" w:hAnsi="Arial"/>
          <w:sz w:val="24"/>
          <w:szCs w:val="24"/>
        </w:rPr>
      </w:pPr>
      <w:r w:rsidRPr="005E6B4B">
        <w:rPr>
          <w:rFonts w:ascii="Arial" w:eastAsia="黑体" w:hAnsi="Arial" w:hint="eastAsia"/>
          <w:sz w:val="24"/>
          <w:szCs w:val="24"/>
        </w:rPr>
        <w:t>〖</w:t>
      </w:r>
      <w:r>
        <w:rPr>
          <w:rFonts w:ascii="Arial" w:eastAsia="黑体" w:hAnsi="Arial" w:hint="eastAsia"/>
          <w:sz w:val="24"/>
          <w:szCs w:val="24"/>
        </w:rPr>
        <w:t>登录模块</w:t>
      </w:r>
      <w:r w:rsidRPr="005E6B4B">
        <w:rPr>
          <w:rFonts w:ascii="Arial" w:eastAsia="黑体" w:hAnsi="Arial" w:hint="eastAsia"/>
          <w:sz w:val="24"/>
          <w:szCs w:val="24"/>
        </w:rPr>
        <w:t>〗</w:t>
      </w:r>
    </w:p>
    <w:p w:rsidR="007335D1" w:rsidRPr="00BC5110" w:rsidRDefault="007335D1" w:rsidP="00BC5110">
      <w:pPr>
        <w:pStyle w:val="10"/>
        <w:widowControl/>
        <w:autoSpaceDE w:val="0"/>
        <w:autoSpaceDN w:val="0"/>
        <w:spacing w:before="240" w:line="360" w:lineRule="auto"/>
        <w:ind w:left="860"/>
        <w:textAlignment w:val="bottom"/>
        <w:outlineLvl w:val="0"/>
        <w:rPr>
          <w:rFonts w:ascii="Arial" w:eastAsia="黑体" w:hAnsi="Arial"/>
          <w:sz w:val="24"/>
          <w:szCs w:val="24"/>
        </w:rPr>
      </w:pPr>
      <w:r w:rsidRPr="00BC5110">
        <w:rPr>
          <w:rFonts w:ascii="Arial" w:eastAsia="黑体" w:hAnsi="Arial" w:hint="eastAsia"/>
          <w:sz w:val="24"/>
          <w:szCs w:val="24"/>
        </w:rPr>
        <w:t>输入用户名和密码</w:t>
      </w:r>
      <w:r w:rsidRPr="00BC5110">
        <w:rPr>
          <w:rFonts w:ascii="Arial" w:eastAsia="黑体" w:hAnsi="Arial" w:hint="eastAsia"/>
          <w:sz w:val="24"/>
          <w:szCs w:val="24"/>
        </w:rPr>
        <w:t xml:space="preserve"> </w:t>
      </w:r>
      <w:r w:rsidRPr="00BC5110">
        <w:rPr>
          <w:rFonts w:ascii="Arial" w:eastAsia="黑体" w:hAnsi="Arial"/>
          <w:sz w:val="24"/>
          <w:szCs w:val="24"/>
        </w:rPr>
        <w:t>–</w:t>
      </w:r>
      <w:r w:rsidRPr="00BC5110">
        <w:rPr>
          <w:rFonts w:ascii="Arial" w:eastAsia="黑体" w:hAnsi="Arial" w:hint="eastAsia"/>
          <w:sz w:val="24"/>
          <w:szCs w:val="24"/>
        </w:rPr>
        <w:t xml:space="preserve">&gt; </w:t>
      </w:r>
      <w:r w:rsidRPr="00BC5110">
        <w:rPr>
          <w:rFonts w:ascii="Arial" w:eastAsia="黑体" w:hAnsi="Arial" w:hint="eastAsia"/>
          <w:sz w:val="24"/>
          <w:szCs w:val="24"/>
        </w:rPr>
        <w:t>登录</w:t>
      </w:r>
      <w:r w:rsidRPr="00BC5110">
        <w:rPr>
          <w:rFonts w:ascii="Arial" w:eastAsia="黑体" w:hAnsi="Arial" w:hint="eastAsia"/>
          <w:sz w:val="24"/>
          <w:szCs w:val="24"/>
        </w:rPr>
        <w:t xml:space="preserve">  </w:t>
      </w:r>
      <w:r w:rsidRPr="00BC5110">
        <w:rPr>
          <w:rFonts w:ascii="Arial" w:eastAsia="黑体" w:hAnsi="Arial"/>
          <w:sz w:val="24"/>
          <w:szCs w:val="24"/>
        </w:rPr>
        <w:t>–</w:t>
      </w:r>
      <w:r w:rsidRPr="00BC5110">
        <w:rPr>
          <w:rFonts w:ascii="Arial" w:eastAsia="黑体" w:hAnsi="Arial" w:hint="eastAsia"/>
          <w:sz w:val="24"/>
          <w:szCs w:val="24"/>
        </w:rPr>
        <w:t xml:space="preserve">&gt; </w:t>
      </w:r>
      <w:r w:rsidRPr="00BC5110">
        <w:rPr>
          <w:rFonts w:ascii="Arial" w:eastAsia="黑体" w:hAnsi="Arial" w:hint="eastAsia"/>
          <w:sz w:val="24"/>
          <w:szCs w:val="24"/>
        </w:rPr>
        <w:t>进入系统内部</w:t>
      </w:r>
    </w:p>
    <w:p w:rsidR="00BC5110" w:rsidRDefault="007335D1" w:rsidP="00487308">
      <w:pPr>
        <w:pStyle w:val="10"/>
        <w:widowControl/>
        <w:numPr>
          <w:ilvl w:val="0"/>
          <w:numId w:val="30"/>
        </w:numPr>
        <w:autoSpaceDE w:val="0"/>
        <w:autoSpaceDN w:val="0"/>
        <w:spacing w:before="240" w:line="360" w:lineRule="auto"/>
        <w:textAlignment w:val="bottom"/>
        <w:outlineLvl w:val="0"/>
        <w:rPr>
          <w:rFonts w:ascii="Arial" w:eastAsia="黑体" w:hAnsi="Arial"/>
          <w:sz w:val="24"/>
          <w:szCs w:val="24"/>
        </w:rPr>
      </w:pPr>
      <w:r w:rsidRPr="005E6B4B">
        <w:rPr>
          <w:rFonts w:ascii="Arial" w:eastAsia="黑体" w:hAnsi="Arial" w:hint="eastAsia"/>
          <w:sz w:val="24"/>
          <w:szCs w:val="24"/>
        </w:rPr>
        <w:t>〖</w:t>
      </w:r>
      <w:r>
        <w:rPr>
          <w:rFonts w:ascii="Arial" w:eastAsia="黑体" w:hAnsi="Arial" w:hint="eastAsia"/>
          <w:sz w:val="24"/>
          <w:szCs w:val="24"/>
        </w:rPr>
        <w:t>护士管理模块</w:t>
      </w:r>
      <w:r w:rsidRPr="005E6B4B">
        <w:rPr>
          <w:rFonts w:ascii="Arial" w:eastAsia="黑体" w:hAnsi="Arial" w:hint="eastAsia"/>
          <w:sz w:val="24"/>
          <w:szCs w:val="24"/>
        </w:rPr>
        <w:t>〗</w:t>
      </w:r>
    </w:p>
    <w:p w:rsidR="0075765C" w:rsidRPr="00BC5110" w:rsidRDefault="007335D1" w:rsidP="00BC5110">
      <w:pPr>
        <w:pStyle w:val="10"/>
        <w:widowControl/>
        <w:autoSpaceDE w:val="0"/>
        <w:autoSpaceDN w:val="0"/>
        <w:spacing w:before="240" w:line="360" w:lineRule="auto"/>
        <w:ind w:left="860"/>
        <w:textAlignment w:val="bottom"/>
        <w:outlineLvl w:val="0"/>
        <w:rPr>
          <w:rFonts w:ascii="Arial" w:eastAsia="黑体" w:hAnsi="Arial"/>
          <w:sz w:val="24"/>
          <w:szCs w:val="24"/>
        </w:rPr>
      </w:pPr>
      <w:r w:rsidRPr="00BC5110">
        <w:rPr>
          <w:rFonts w:ascii="Arial" w:hAnsi="Arial" w:hint="eastAsia"/>
          <w:sz w:val="24"/>
          <w:szCs w:val="24"/>
        </w:rPr>
        <w:t>展开左侧导航面板</w:t>
      </w:r>
      <w:r w:rsidR="0017044E" w:rsidRPr="00BC5110">
        <w:rPr>
          <w:rFonts w:ascii="Arial" w:hAnsi="Arial" w:hint="eastAsia"/>
          <w:sz w:val="24"/>
          <w:szCs w:val="24"/>
        </w:rPr>
        <w:t xml:space="preserve"> </w:t>
      </w:r>
      <w:r w:rsidR="0017044E" w:rsidRPr="00BC5110">
        <w:rPr>
          <w:rFonts w:ascii="Arial" w:eastAsia="黑体" w:hAnsi="Arial"/>
          <w:sz w:val="24"/>
          <w:szCs w:val="24"/>
        </w:rPr>
        <w:t>–</w:t>
      </w:r>
      <w:r w:rsidR="0017044E" w:rsidRPr="00BC5110">
        <w:rPr>
          <w:rFonts w:ascii="Arial" w:eastAsia="黑体" w:hAnsi="Arial" w:hint="eastAsia"/>
          <w:sz w:val="24"/>
          <w:szCs w:val="24"/>
        </w:rPr>
        <w:t xml:space="preserve">&gt; </w:t>
      </w:r>
      <w:r w:rsidR="0017044E" w:rsidRPr="00BC5110">
        <w:rPr>
          <w:rFonts w:ascii="Arial" w:eastAsia="黑体" w:hAnsi="Arial" w:hint="eastAsia"/>
          <w:sz w:val="24"/>
          <w:szCs w:val="24"/>
        </w:rPr>
        <w:t>点击护士管理系统</w:t>
      </w:r>
      <w:r w:rsidR="0017044E" w:rsidRPr="00BC5110">
        <w:rPr>
          <w:rFonts w:ascii="Arial" w:eastAsia="黑体" w:hAnsi="Arial" w:hint="eastAsia"/>
          <w:sz w:val="24"/>
          <w:szCs w:val="24"/>
        </w:rPr>
        <w:t xml:space="preserve"> </w:t>
      </w:r>
      <w:r w:rsidR="0017044E" w:rsidRPr="00BC5110">
        <w:rPr>
          <w:rFonts w:ascii="Arial" w:eastAsia="黑体" w:hAnsi="Arial"/>
          <w:sz w:val="24"/>
          <w:szCs w:val="24"/>
        </w:rPr>
        <w:t>–</w:t>
      </w:r>
      <w:r w:rsidR="0017044E" w:rsidRPr="00BC5110">
        <w:rPr>
          <w:rFonts w:ascii="Arial" w:eastAsia="黑体" w:hAnsi="Arial" w:hint="eastAsia"/>
          <w:sz w:val="24"/>
          <w:szCs w:val="24"/>
        </w:rPr>
        <w:t xml:space="preserve">&gt; </w:t>
      </w:r>
      <w:r w:rsidR="0017044E" w:rsidRPr="00BC5110">
        <w:rPr>
          <w:rFonts w:ascii="Arial" w:eastAsia="黑体" w:hAnsi="Arial" w:hint="eastAsia"/>
          <w:sz w:val="24"/>
          <w:szCs w:val="24"/>
        </w:rPr>
        <w:t>选择你想要进去的页面（</w:t>
      </w:r>
    </w:p>
    <w:p w:rsidR="0075765C" w:rsidRDefault="0017044E" w:rsidP="00BC5110">
      <w:pPr>
        <w:pStyle w:val="10"/>
        <w:widowControl/>
        <w:autoSpaceDE w:val="0"/>
        <w:autoSpaceDN w:val="0"/>
        <w:spacing w:before="240" w:line="360" w:lineRule="auto"/>
        <w:ind w:firstLine="806"/>
        <w:textAlignment w:val="bottom"/>
        <w:outlineLvl w:val="0"/>
        <w:rPr>
          <w:rFonts w:ascii="Arial" w:eastAsia="黑体" w:hAnsi="Arial"/>
          <w:sz w:val="24"/>
          <w:szCs w:val="24"/>
        </w:rPr>
      </w:pPr>
      <w:r>
        <w:rPr>
          <w:rFonts w:ascii="Arial" w:eastAsia="黑体" w:hAnsi="Arial" w:hint="eastAsia"/>
          <w:sz w:val="24"/>
          <w:szCs w:val="24"/>
        </w:rPr>
        <w:t>1.</w:t>
      </w:r>
      <w:r w:rsidR="00BC5110">
        <w:rPr>
          <w:rFonts w:ascii="Arial" w:eastAsia="黑体" w:hAnsi="Arial" w:hint="eastAsia"/>
          <w:sz w:val="24"/>
          <w:szCs w:val="24"/>
        </w:rPr>
        <w:t xml:space="preserve"> </w:t>
      </w:r>
      <w:r>
        <w:rPr>
          <w:rFonts w:ascii="Arial" w:eastAsia="黑体" w:hAnsi="Arial" w:hint="eastAsia"/>
          <w:sz w:val="24"/>
          <w:szCs w:val="24"/>
        </w:rPr>
        <w:t>增加新护士信息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填资料</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提交或者重置；</w:t>
      </w:r>
    </w:p>
    <w:p w:rsidR="0075765C" w:rsidRDefault="0017044E" w:rsidP="00BC5110">
      <w:pPr>
        <w:pStyle w:val="10"/>
        <w:widowControl/>
        <w:autoSpaceDE w:val="0"/>
        <w:autoSpaceDN w:val="0"/>
        <w:spacing w:before="240" w:line="360" w:lineRule="auto"/>
        <w:ind w:left="806"/>
        <w:textAlignment w:val="bottom"/>
        <w:outlineLvl w:val="0"/>
        <w:rPr>
          <w:rFonts w:ascii="Arial" w:eastAsia="黑体" w:hAnsi="Arial"/>
          <w:sz w:val="24"/>
          <w:szCs w:val="24"/>
        </w:rPr>
      </w:pPr>
      <w:r>
        <w:rPr>
          <w:rFonts w:ascii="Arial" w:eastAsia="黑体" w:hAnsi="Arial" w:hint="eastAsia"/>
          <w:sz w:val="24"/>
          <w:szCs w:val="24"/>
        </w:rPr>
        <w:t>2.</w:t>
      </w:r>
      <w:r w:rsidR="00BC5110">
        <w:rPr>
          <w:rFonts w:ascii="Arial" w:eastAsia="黑体" w:hAnsi="Arial" w:hint="eastAsia"/>
          <w:sz w:val="24"/>
          <w:szCs w:val="24"/>
        </w:rPr>
        <w:t xml:space="preserve"> </w:t>
      </w:r>
      <w:r>
        <w:rPr>
          <w:rFonts w:ascii="Arial" w:eastAsia="黑体" w:hAnsi="Arial" w:hint="eastAsia"/>
          <w:sz w:val="24"/>
          <w:szCs w:val="24"/>
        </w:rPr>
        <w:t>已存在护士信息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这里可以查看已经建档的护士信息，不过只要护士长才有权限增删改护士信息。普通护士只能查看和搜索已经存在的护士；</w:t>
      </w:r>
    </w:p>
    <w:p w:rsidR="0075765C" w:rsidRDefault="0017044E" w:rsidP="00BC5110">
      <w:pPr>
        <w:pStyle w:val="10"/>
        <w:widowControl/>
        <w:autoSpaceDE w:val="0"/>
        <w:autoSpaceDN w:val="0"/>
        <w:spacing w:before="240" w:line="360" w:lineRule="auto"/>
        <w:ind w:left="806"/>
        <w:textAlignment w:val="bottom"/>
        <w:outlineLvl w:val="0"/>
        <w:rPr>
          <w:rFonts w:ascii="Arial" w:eastAsia="黑体" w:hAnsi="Arial"/>
          <w:sz w:val="24"/>
          <w:szCs w:val="24"/>
        </w:rPr>
      </w:pPr>
      <w:r>
        <w:rPr>
          <w:rFonts w:ascii="Arial" w:eastAsia="黑体" w:hAnsi="Arial" w:hint="eastAsia"/>
          <w:sz w:val="24"/>
          <w:szCs w:val="24"/>
        </w:rPr>
        <w:t>3.</w:t>
      </w:r>
      <w:r w:rsidR="00BC5110">
        <w:rPr>
          <w:rFonts w:ascii="Arial" w:eastAsia="黑体" w:hAnsi="Arial" w:hint="eastAsia"/>
          <w:sz w:val="24"/>
          <w:szCs w:val="24"/>
        </w:rPr>
        <w:t xml:space="preserve"> </w:t>
      </w:r>
      <w:r>
        <w:rPr>
          <w:rFonts w:ascii="Arial" w:eastAsia="黑体" w:hAnsi="Arial" w:hint="eastAsia"/>
          <w:sz w:val="24"/>
          <w:szCs w:val="24"/>
        </w:rPr>
        <w:t>轮班</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这里可以查询各护士排班情况，只有护士长才有权限添加护士排班信息，其他普通护士</w:t>
      </w:r>
      <w:r w:rsidR="00A05AEF">
        <w:rPr>
          <w:rFonts w:ascii="Arial" w:eastAsia="黑体" w:hAnsi="Arial" w:hint="eastAsia"/>
          <w:sz w:val="24"/>
          <w:szCs w:val="24"/>
        </w:rPr>
        <w:t>可以</w:t>
      </w:r>
      <w:r>
        <w:rPr>
          <w:rFonts w:ascii="Arial" w:eastAsia="黑体" w:hAnsi="Arial" w:hint="eastAsia"/>
          <w:sz w:val="24"/>
          <w:szCs w:val="24"/>
        </w:rPr>
        <w:t>查看和搜索已经排好班的</w:t>
      </w:r>
      <w:r w:rsidR="00A05AEF">
        <w:rPr>
          <w:rFonts w:ascii="Arial" w:eastAsia="黑体" w:hAnsi="Arial" w:hint="eastAsia"/>
          <w:sz w:val="24"/>
          <w:szCs w:val="24"/>
        </w:rPr>
        <w:t>情况。还可以导出排班表；</w:t>
      </w:r>
    </w:p>
    <w:p w:rsidR="0075765C" w:rsidRDefault="00A05AEF" w:rsidP="00BC5110">
      <w:pPr>
        <w:pStyle w:val="10"/>
        <w:widowControl/>
        <w:autoSpaceDE w:val="0"/>
        <w:autoSpaceDN w:val="0"/>
        <w:spacing w:before="240" w:line="360" w:lineRule="auto"/>
        <w:ind w:leftChars="380" w:left="760"/>
        <w:textAlignment w:val="bottom"/>
        <w:outlineLvl w:val="0"/>
        <w:rPr>
          <w:rFonts w:ascii="Arial" w:eastAsia="黑体" w:hAnsi="Arial"/>
          <w:sz w:val="24"/>
          <w:szCs w:val="24"/>
        </w:rPr>
      </w:pPr>
      <w:r>
        <w:rPr>
          <w:rFonts w:ascii="Arial" w:eastAsia="黑体" w:hAnsi="Arial" w:hint="eastAsia"/>
          <w:sz w:val="24"/>
          <w:szCs w:val="24"/>
        </w:rPr>
        <w:t>4.</w:t>
      </w:r>
      <w:r w:rsidR="00BC5110">
        <w:rPr>
          <w:rFonts w:ascii="Arial" w:eastAsia="黑体" w:hAnsi="Arial" w:hint="eastAsia"/>
          <w:sz w:val="24"/>
          <w:szCs w:val="24"/>
        </w:rPr>
        <w:t xml:space="preserve"> </w:t>
      </w:r>
      <w:r>
        <w:rPr>
          <w:rFonts w:ascii="Arial" w:eastAsia="黑体" w:hAnsi="Arial" w:hint="eastAsia"/>
          <w:sz w:val="24"/>
          <w:szCs w:val="24"/>
        </w:rPr>
        <w:t>人员流动信息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护士长可以添加离职人员信息还可以删除护士资料，普通护士可以查看人员流动情况，点击</w:t>
      </w:r>
      <w:r>
        <w:rPr>
          <w:rFonts w:ascii="Arial" w:eastAsia="黑体" w:hAnsi="Arial" w:hint="eastAsia"/>
          <w:sz w:val="24"/>
          <w:szCs w:val="24"/>
        </w:rPr>
        <w:t xml:space="preserve"> </w:t>
      </w:r>
      <w:r>
        <w:rPr>
          <w:rFonts w:ascii="Arial" w:eastAsia="黑体" w:hAnsi="Arial" w:hint="eastAsia"/>
          <w:sz w:val="24"/>
          <w:szCs w:val="24"/>
        </w:rPr>
        <w:t>）可以查看该行护士全部信息资料；</w:t>
      </w:r>
    </w:p>
    <w:p w:rsidR="007335D1" w:rsidRDefault="00A05AEF" w:rsidP="00BC5110">
      <w:pPr>
        <w:pStyle w:val="10"/>
        <w:widowControl/>
        <w:autoSpaceDE w:val="0"/>
        <w:autoSpaceDN w:val="0"/>
        <w:spacing w:before="240" w:line="360" w:lineRule="auto"/>
        <w:ind w:leftChars="380" w:left="760"/>
        <w:textAlignment w:val="bottom"/>
        <w:outlineLvl w:val="0"/>
        <w:rPr>
          <w:rFonts w:ascii="Arial" w:eastAsia="黑体" w:hAnsi="Arial"/>
          <w:sz w:val="24"/>
          <w:szCs w:val="24"/>
        </w:rPr>
      </w:pPr>
      <w:r>
        <w:rPr>
          <w:rFonts w:ascii="Arial" w:eastAsia="黑体" w:hAnsi="Arial" w:hint="eastAsia"/>
          <w:sz w:val="24"/>
          <w:szCs w:val="24"/>
        </w:rPr>
        <w:t>5.</w:t>
      </w:r>
      <w:r w:rsidR="00BC5110">
        <w:rPr>
          <w:rFonts w:ascii="Arial" w:eastAsia="黑体" w:hAnsi="Arial" w:hint="eastAsia"/>
          <w:sz w:val="24"/>
          <w:szCs w:val="24"/>
        </w:rPr>
        <w:t xml:space="preserve"> </w:t>
      </w:r>
      <w:r>
        <w:rPr>
          <w:rFonts w:ascii="Arial" w:eastAsia="黑体" w:hAnsi="Arial" w:hint="eastAsia"/>
          <w:sz w:val="24"/>
          <w:szCs w:val="24"/>
        </w:rPr>
        <w:t>查看投诉信息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这个只有护士长才可以进行回复和删除操作）</w:t>
      </w:r>
    </w:p>
    <w:p w:rsidR="00BC5110" w:rsidRDefault="00A05AEF" w:rsidP="00487308">
      <w:pPr>
        <w:pStyle w:val="10"/>
        <w:widowControl/>
        <w:numPr>
          <w:ilvl w:val="0"/>
          <w:numId w:val="31"/>
        </w:numPr>
        <w:autoSpaceDE w:val="0"/>
        <w:autoSpaceDN w:val="0"/>
        <w:spacing w:before="240" w:line="360" w:lineRule="auto"/>
        <w:textAlignment w:val="bottom"/>
        <w:outlineLvl w:val="0"/>
        <w:rPr>
          <w:rFonts w:ascii="Arial" w:hAnsi="Arial"/>
          <w:sz w:val="24"/>
          <w:szCs w:val="24"/>
        </w:rPr>
      </w:pPr>
      <w:r w:rsidRPr="00A05AEF">
        <w:rPr>
          <w:rFonts w:ascii="Arial" w:eastAsia="黑体" w:hAnsi="Arial" w:hint="eastAsia"/>
          <w:sz w:val="24"/>
          <w:szCs w:val="24"/>
        </w:rPr>
        <w:t>〖医生管理系统〗</w:t>
      </w:r>
    </w:p>
    <w:p w:rsidR="0075765C" w:rsidRPr="00BC5110" w:rsidRDefault="00A05AEF" w:rsidP="00BC5110">
      <w:pPr>
        <w:pStyle w:val="10"/>
        <w:widowControl/>
        <w:autoSpaceDE w:val="0"/>
        <w:autoSpaceDN w:val="0"/>
        <w:spacing w:before="240" w:line="360" w:lineRule="auto"/>
        <w:ind w:left="960"/>
        <w:textAlignment w:val="bottom"/>
        <w:outlineLvl w:val="0"/>
        <w:rPr>
          <w:rFonts w:ascii="Arial" w:hAnsi="Arial"/>
          <w:sz w:val="24"/>
          <w:szCs w:val="24"/>
        </w:rPr>
      </w:pPr>
      <w:r w:rsidRPr="00BC5110">
        <w:rPr>
          <w:rFonts w:ascii="Arial" w:hAnsi="Arial" w:hint="eastAsia"/>
          <w:sz w:val="24"/>
          <w:szCs w:val="24"/>
        </w:rPr>
        <w:t>展开左侧导航面板</w:t>
      </w:r>
      <w:r w:rsidRPr="00BC5110">
        <w:rPr>
          <w:rFonts w:ascii="Arial" w:hAnsi="Arial" w:hint="eastAsia"/>
          <w:sz w:val="24"/>
          <w:szCs w:val="24"/>
        </w:rPr>
        <w:t xml:space="preserve"> </w:t>
      </w:r>
      <w:r w:rsidRPr="00BC5110">
        <w:rPr>
          <w:rFonts w:ascii="Arial" w:eastAsia="黑体" w:hAnsi="Arial"/>
          <w:sz w:val="24"/>
          <w:szCs w:val="24"/>
        </w:rPr>
        <w:t>–</w:t>
      </w:r>
      <w:r w:rsidRPr="00BC5110">
        <w:rPr>
          <w:rFonts w:ascii="Arial" w:eastAsia="黑体" w:hAnsi="Arial" w:hint="eastAsia"/>
          <w:sz w:val="24"/>
          <w:szCs w:val="24"/>
        </w:rPr>
        <w:t xml:space="preserve">&gt; </w:t>
      </w:r>
      <w:r w:rsidRPr="00BC5110">
        <w:rPr>
          <w:rFonts w:ascii="Arial" w:eastAsia="黑体" w:hAnsi="Arial" w:hint="eastAsia"/>
          <w:sz w:val="24"/>
          <w:szCs w:val="24"/>
        </w:rPr>
        <w:t>点击医生管理系统</w:t>
      </w:r>
      <w:r w:rsidRPr="00BC5110">
        <w:rPr>
          <w:rFonts w:ascii="Arial" w:eastAsia="黑体" w:hAnsi="Arial"/>
          <w:sz w:val="24"/>
          <w:szCs w:val="24"/>
        </w:rPr>
        <w:t>–</w:t>
      </w:r>
      <w:r w:rsidRPr="00BC5110">
        <w:rPr>
          <w:rFonts w:ascii="Arial" w:eastAsia="黑体" w:hAnsi="Arial" w:hint="eastAsia"/>
          <w:sz w:val="24"/>
          <w:szCs w:val="24"/>
        </w:rPr>
        <w:t xml:space="preserve">&gt; </w:t>
      </w:r>
      <w:r w:rsidRPr="00BC5110">
        <w:rPr>
          <w:rFonts w:ascii="Arial" w:eastAsia="黑体" w:hAnsi="Arial" w:hint="eastAsia"/>
          <w:sz w:val="24"/>
          <w:szCs w:val="24"/>
        </w:rPr>
        <w:t>选择你想要进去的页面（</w:t>
      </w:r>
    </w:p>
    <w:p w:rsidR="0075765C" w:rsidRDefault="00A05AEF" w:rsidP="00E6311F">
      <w:pPr>
        <w:pStyle w:val="10"/>
        <w:widowControl/>
        <w:autoSpaceDE w:val="0"/>
        <w:autoSpaceDN w:val="0"/>
        <w:spacing w:before="240" w:line="360" w:lineRule="auto"/>
        <w:ind w:firstLine="806"/>
        <w:textAlignment w:val="bottom"/>
        <w:outlineLvl w:val="0"/>
        <w:rPr>
          <w:rFonts w:ascii="Arial" w:eastAsia="黑体" w:hAnsi="Arial"/>
          <w:sz w:val="24"/>
          <w:szCs w:val="24"/>
        </w:rPr>
      </w:pPr>
      <w:r>
        <w:rPr>
          <w:rFonts w:ascii="Arial" w:eastAsia="黑体" w:hAnsi="Arial" w:hint="eastAsia"/>
          <w:sz w:val="24"/>
          <w:szCs w:val="24"/>
        </w:rPr>
        <w:t>1.</w:t>
      </w:r>
      <w:r w:rsidR="00E6311F">
        <w:rPr>
          <w:rFonts w:ascii="Arial" w:eastAsia="黑体" w:hAnsi="Arial" w:hint="eastAsia"/>
          <w:sz w:val="24"/>
          <w:szCs w:val="24"/>
        </w:rPr>
        <w:t xml:space="preserve"> </w:t>
      </w:r>
      <w:r>
        <w:rPr>
          <w:rFonts w:ascii="Arial" w:eastAsia="黑体" w:hAnsi="Arial" w:hint="eastAsia"/>
          <w:sz w:val="24"/>
          <w:szCs w:val="24"/>
        </w:rPr>
        <w:t>增加</w:t>
      </w:r>
      <w:r w:rsidRPr="00A05AEF">
        <w:rPr>
          <w:rFonts w:ascii="Arial" w:eastAsia="黑体" w:hAnsi="Arial" w:hint="eastAsia"/>
          <w:sz w:val="24"/>
          <w:szCs w:val="24"/>
        </w:rPr>
        <w:t>医生</w:t>
      </w:r>
      <w:r>
        <w:rPr>
          <w:rFonts w:ascii="Arial" w:eastAsia="黑体" w:hAnsi="Arial" w:hint="eastAsia"/>
          <w:sz w:val="24"/>
          <w:szCs w:val="24"/>
        </w:rPr>
        <w:t>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填资料</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提交或者重置；</w:t>
      </w:r>
    </w:p>
    <w:p w:rsidR="0075765C" w:rsidRDefault="00A05AEF" w:rsidP="00E6311F">
      <w:pPr>
        <w:pStyle w:val="10"/>
        <w:widowControl/>
        <w:autoSpaceDE w:val="0"/>
        <w:autoSpaceDN w:val="0"/>
        <w:spacing w:before="240" w:line="360" w:lineRule="auto"/>
        <w:ind w:left="806"/>
        <w:textAlignment w:val="bottom"/>
        <w:outlineLvl w:val="0"/>
        <w:rPr>
          <w:rFonts w:ascii="Arial" w:eastAsia="黑体" w:hAnsi="Arial"/>
          <w:sz w:val="24"/>
          <w:szCs w:val="24"/>
        </w:rPr>
      </w:pPr>
      <w:r>
        <w:rPr>
          <w:rFonts w:ascii="Arial" w:eastAsia="黑体" w:hAnsi="Arial" w:hint="eastAsia"/>
          <w:sz w:val="24"/>
          <w:szCs w:val="24"/>
        </w:rPr>
        <w:lastRenderedPageBreak/>
        <w:t>2.</w:t>
      </w:r>
      <w:r w:rsidR="00E6311F">
        <w:rPr>
          <w:rFonts w:ascii="Arial" w:eastAsia="黑体" w:hAnsi="Arial" w:hint="eastAsia"/>
          <w:sz w:val="24"/>
          <w:szCs w:val="24"/>
        </w:rPr>
        <w:t xml:space="preserve"> </w:t>
      </w:r>
      <w:r>
        <w:rPr>
          <w:rFonts w:ascii="Arial" w:eastAsia="黑体" w:hAnsi="Arial" w:hint="eastAsia"/>
          <w:sz w:val="24"/>
          <w:szCs w:val="24"/>
        </w:rPr>
        <w:t>编辑医生信息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这里可以查看已经建档的</w:t>
      </w:r>
      <w:proofErr w:type="gramStart"/>
      <w:r>
        <w:rPr>
          <w:rFonts w:ascii="Arial" w:eastAsia="黑体" w:hAnsi="Arial" w:hint="eastAsia"/>
          <w:sz w:val="24"/>
          <w:szCs w:val="24"/>
        </w:rPr>
        <w:t>医</w:t>
      </w:r>
      <w:proofErr w:type="gramEnd"/>
      <w:r>
        <w:rPr>
          <w:rFonts w:ascii="Arial" w:eastAsia="黑体" w:hAnsi="Arial" w:hint="eastAsia"/>
          <w:sz w:val="24"/>
          <w:szCs w:val="24"/>
        </w:rPr>
        <w:t>信息，不过只</w:t>
      </w:r>
      <w:r w:rsidR="00B437E8">
        <w:rPr>
          <w:rFonts w:ascii="Arial" w:eastAsia="黑体" w:hAnsi="Arial" w:hint="eastAsia"/>
          <w:sz w:val="24"/>
          <w:szCs w:val="24"/>
        </w:rPr>
        <w:t>有科室主任</w:t>
      </w:r>
      <w:r>
        <w:rPr>
          <w:rFonts w:ascii="Arial" w:eastAsia="黑体" w:hAnsi="Arial" w:hint="eastAsia"/>
          <w:sz w:val="24"/>
          <w:szCs w:val="24"/>
        </w:rPr>
        <w:t>才有权限</w:t>
      </w:r>
      <w:r w:rsidR="00B437E8">
        <w:rPr>
          <w:rFonts w:ascii="Arial" w:eastAsia="黑体" w:hAnsi="Arial" w:hint="eastAsia"/>
          <w:sz w:val="24"/>
          <w:szCs w:val="24"/>
        </w:rPr>
        <w:t>编辑删除医生</w:t>
      </w:r>
      <w:r>
        <w:rPr>
          <w:rFonts w:ascii="Arial" w:eastAsia="黑体" w:hAnsi="Arial" w:hint="eastAsia"/>
          <w:sz w:val="24"/>
          <w:szCs w:val="24"/>
        </w:rPr>
        <w:t>信息。普通</w:t>
      </w:r>
      <w:r w:rsidR="00B437E8">
        <w:rPr>
          <w:rFonts w:ascii="Arial" w:eastAsia="黑体" w:hAnsi="Arial" w:hint="eastAsia"/>
          <w:sz w:val="24"/>
          <w:szCs w:val="24"/>
        </w:rPr>
        <w:t>医生</w:t>
      </w:r>
      <w:r>
        <w:rPr>
          <w:rFonts w:ascii="Arial" w:eastAsia="黑体" w:hAnsi="Arial" w:hint="eastAsia"/>
          <w:sz w:val="24"/>
          <w:szCs w:val="24"/>
        </w:rPr>
        <w:t>只能查看和搜索已经存在的</w:t>
      </w:r>
      <w:r w:rsidR="00B437E8">
        <w:rPr>
          <w:rFonts w:ascii="Arial" w:eastAsia="黑体" w:hAnsi="Arial" w:hint="eastAsia"/>
          <w:sz w:val="24"/>
          <w:szCs w:val="24"/>
        </w:rPr>
        <w:t>医生</w:t>
      </w:r>
      <w:r>
        <w:rPr>
          <w:rFonts w:ascii="Arial" w:eastAsia="黑体" w:hAnsi="Arial" w:hint="eastAsia"/>
          <w:sz w:val="24"/>
          <w:szCs w:val="24"/>
        </w:rPr>
        <w:t>；</w:t>
      </w:r>
    </w:p>
    <w:p w:rsidR="0075765C" w:rsidRDefault="008C0E98" w:rsidP="00E6311F">
      <w:pPr>
        <w:pStyle w:val="10"/>
        <w:widowControl/>
        <w:autoSpaceDE w:val="0"/>
        <w:autoSpaceDN w:val="0"/>
        <w:spacing w:before="240" w:line="360" w:lineRule="auto"/>
        <w:ind w:left="806"/>
        <w:textAlignment w:val="bottom"/>
        <w:outlineLvl w:val="0"/>
        <w:rPr>
          <w:rFonts w:ascii="Arial" w:eastAsia="黑体" w:hAnsi="Arial"/>
          <w:sz w:val="24"/>
          <w:szCs w:val="24"/>
        </w:rPr>
      </w:pPr>
      <w:r>
        <w:rPr>
          <w:rFonts w:ascii="Arial" w:eastAsia="黑体" w:hAnsi="Arial" w:hint="eastAsia"/>
          <w:sz w:val="24"/>
          <w:szCs w:val="24"/>
        </w:rPr>
        <w:t>3.</w:t>
      </w:r>
      <w:r w:rsidR="00E6311F">
        <w:rPr>
          <w:rFonts w:ascii="Arial" w:eastAsia="黑体" w:hAnsi="Arial" w:hint="eastAsia"/>
          <w:sz w:val="24"/>
          <w:szCs w:val="24"/>
        </w:rPr>
        <w:t xml:space="preserve"> </w:t>
      </w:r>
      <w:r w:rsidR="00A05AEF">
        <w:rPr>
          <w:rFonts w:ascii="Arial" w:eastAsia="黑体" w:hAnsi="Arial" w:hint="eastAsia"/>
          <w:sz w:val="24"/>
          <w:szCs w:val="24"/>
        </w:rPr>
        <w:t>轮班</w:t>
      </w:r>
      <w:r w:rsidR="00A05AEF">
        <w:rPr>
          <w:rFonts w:ascii="Arial" w:eastAsia="黑体" w:hAnsi="Arial" w:hint="eastAsia"/>
          <w:sz w:val="24"/>
          <w:szCs w:val="24"/>
        </w:rPr>
        <w:t xml:space="preserve"> </w:t>
      </w:r>
      <w:r w:rsidR="00A05AEF">
        <w:rPr>
          <w:rFonts w:ascii="Arial" w:eastAsia="黑体" w:hAnsi="Arial"/>
          <w:sz w:val="24"/>
          <w:szCs w:val="24"/>
        </w:rPr>
        <w:t>–</w:t>
      </w:r>
      <w:r w:rsidR="00A05AEF">
        <w:rPr>
          <w:rFonts w:ascii="Arial" w:eastAsia="黑体" w:hAnsi="Arial" w:hint="eastAsia"/>
          <w:sz w:val="24"/>
          <w:szCs w:val="24"/>
        </w:rPr>
        <w:t xml:space="preserve">&gt; </w:t>
      </w:r>
      <w:r w:rsidR="00A05AEF">
        <w:rPr>
          <w:rFonts w:ascii="Arial" w:eastAsia="黑体" w:hAnsi="Arial" w:hint="eastAsia"/>
          <w:sz w:val="24"/>
          <w:szCs w:val="24"/>
        </w:rPr>
        <w:t>这里可以查询各护士排班情况，只有</w:t>
      </w:r>
      <w:r w:rsidR="00B437E8">
        <w:rPr>
          <w:rFonts w:ascii="Arial" w:eastAsia="黑体" w:hAnsi="Arial" w:hint="eastAsia"/>
          <w:sz w:val="24"/>
          <w:szCs w:val="24"/>
        </w:rPr>
        <w:t>科室主任</w:t>
      </w:r>
      <w:r w:rsidR="00A05AEF">
        <w:rPr>
          <w:rFonts w:ascii="Arial" w:eastAsia="黑体" w:hAnsi="Arial" w:hint="eastAsia"/>
          <w:sz w:val="24"/>
          <w:szCs w:val="24"/>
        </w:rPr>
        <w:t>才有权限添加护士排班信息，其他普通</w:t>
      </w:r>
      <w:r w:rsidR="00B437E8">
        <w:rPr>
          <w:rFonts w:ascii="Arial" w:eastAsia="黑体" w:hAnsi="Arial" w:hint="eastAsia"/>
          <w:sz w:val="24"/>
          <w:szCs w:val="24"/>
        </w:rPr>
        <w:t>医生</w:t>
      </w:r>
      <w:r w:rsidR="00A05AEF">
        <w:rPr>
          <w:rFonts w:ascii="Arial" w:eastAsia="黑体" w:hAnsi="Arial" w:hint="eastAsia"/>
          <w:sz w:val="24"/>
          <w:szCs w:val="24"/>
        </w:rPr>
        <w:t>可以查看和搜索已经排好班的情况。还可以导出排班表；</w:t>
      </w:r>
    </w:p>
    <w:p w:rsidR="0075765C" w:rsidRDefault="00A05AEF" w:rsidP="00E6311F">
      <w:pPr>
        <w:pStyle w:val="10"/>
        <w:widowControl/>
        <w:autoSpaceDE w:val="0"/>
        <w:autoSpaceDN w:val="0"/>
        <w:spacing w:before="240" w:line="360" w:lineRule="auto"/>
        <w:ind w:left="806"/>
        <w:textAlignment w:val="bottom"/>
        <w:outlineLvl w:val="0"/>
        <w:rPr>
          <w:rFonts w:ascii="Arial" w:eastAsia="黑体" w:hAnsi="Arial"/>
          <w:sz w:val="24"/>
          <w:szCs w:val="24"/>
        </w:rPr>
      </w:pPr>
      <w:r>
        <w:rPr>
          <w:rFonts w:ascii="Arial" w:eastAsia="黑体" w:hAnsi="Arial" w:hint="eastAsia"/>
          <w:sz w:val="24"/>
          <w:szCs w:val="24"/>
        </w:rPr>
        <w:t>4.</w:t>
      </w:r>
      <w:r w:rsidR="00E6311F">
        <w:rPr>
          <w:rFonts w:ascii="Arial" w:eastAsia="黑体" w:hAnsi="Arial" w:hint="eastAsia"/>
          <w:sz w:val="24"/>
          <w:szCs w:val="24"/>
        </w:rPr>
        <w:t xml:space="preserve"> </w:t>
      </w:r>
      <w:r>
        <w:rPr>
          <w:rFonts w:ascii="Arial" w:eastAsia="黑体" w:hAnsi="Arial" w:hint="eastAsia"/>
          <w:sz w:val="24"/>
          <w:szCs w:val="24"/>
        </w:rPr>
        <w:t>人员流动信息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sidR="00B437E8">
        <w:rPr>
          <w:rFonts w:ascii="Arial" w:eastAsia="黑体" w:hAnsi="Arial" w:hint="eastAsia"/>
          <w:sz w:val="24"/>
          <w:szCs w:val="24"/>
        </w:rPr>
        <w:t>科室主任</w:t>
      </w:r>
      <w:r>
        <w:rPr>
          <w:rFonts w:ascii="Arial" w:eastAsia="黑体" w:hAnsi="Arial" w:hint="eastAsia"/>
          <w:sz w:val="24"/>
          <w:szCs w:val="24"/>
        </w:rPr>
        <w:t>可以添加离职人员信息资料，普通</w:t>
      </w:r>
      <w:r w:rsidR="00B437E8">
        <w:rPr>
          <w:rFonts w:ascii="Arial" w:eastAsia="黑体" w:hAnsi="Arial" w:hint="eastAsia"/>
          <w:sz w:val="24"/>
          <w:szCs w:val="24"/>
        </w:rPr>
        <w:t>医生</w:t>
      </w:r>
      <w:r>
        <w:rPr>
          <w:rFonts w:ascii="Arial" w:eastAsia="黑体" w:hAnsi="Arial" w:hint="eastAsia"/>
          <w:sz w:val="24"/>
          <w:szCs w:val="24"/>
        </w:rPr>
        <w:t>可以查看人员流动情况，</w:t>
      </w:r>
      <w:r w:rsidR="00B437E8">
        <w:rPr>
          <w:rFonts w:ascii="Arial" w:eastAsia="黑体" w:hAnsi="Arial" w:hint="eastAsia"/>
          <w:sz w:val="24"/>
          <w:szCs w:val="24"/>
        </w:rPr>
        <w:t>还可以导出人员流动表，</w:t>
      </w:r>
      <w:r>
        <w:rPr>
          <w:rFonts w:ascii="Arial" w:eastAsia="黑体" w:hAnsi="Arial" w:hint="eastAsia"/>
          <w:sz w:val="24"/>
          <w:szCs w:val="24"/>
        </w:rPr>
        <w:t>击</w:t>
      </w:r>
      <w:r>
        <w:rPr>
          <w:rFonts w:ascii="Arial" w:eastAsia="黑体" w:hAnsi="Arial" w:hint="eastAsia"/>
          <w:sz w:val="24"/>
          <w:szCs w:val="24"/>
        </w:rPr>
        <w:t xml:space="preserve"> </w:t>
      </w:r>
      <w:r>
        <w:rPr>
          <w:rFonts w:ascii="Arial" w:eastAsia="黑体" w:hAnsi="Arial" w:hint="eastAsia"/>
          <w:sz w:val="24"/>
          <w:szCs w:val="24"/>
        </w:rPr>
        <w:t>）可以查看该行</w:t>
      </w:r>
      <w:r w:rsidR="00B437E8">
        <w:rPr>
          <w:rFonts w:ascii="Arial" w:eastAsia="黑体" w:hAnsi="Arial" w:hint="eastAsia"/>
          <w:sz w:val="24"/>
          <w:szCs w:val="24"/>
        </w:rPr>
        <w:t>医生</w:t>
      </w:r>
      <w:r>
        <w:rPr>
          <w:rFonts w:ascii="Arial" w:eastAsia="黑体" w:hAnsi="Arial" w:hint="eastAsia"/>
          <w:sz w:val="24"/>
          <w:szCs w:val="24"/>
        </w:rPr>
        <w:t>全部信息资料；</w:t>
      </w:r>
    </w:p>
    <w:p w:rsidR="00A05AEF" w:rsidRDefault="00A05AEF" w:rsidP="00E6311F">
      <w:pPr>
        <w:pStyle w:val="10"/>
        <w:widowControl/>
        <w:autoSpaceDE w:val="0"/>
        <w:autoSpaceDN w:val="0"/>
        <w:spacing w:before="240" w:line="360" w:lineRule="auto"/>
        <w:ind w:left="806"/>
        <w:textAlignment w:val="bottom"/>
        <w:outlineLvl w:val="0"/>
        <w:rPr>
          <w:rFonts w:ascii="Arial" w:eastAsia="黑体" w:hAnsi="Arial"/>
          <w:sz w:val="24"/>
          <w:szCs w:val="24"/>
        </w:rPr>
      </w:pPr>
      <w:r>
        <w:rPr>
          <w:rFonts w:ascii="Arial" w:eastAsia="黑体" w:hAnsi="Arial" w:hint="eastAsia"/>
          <w:sz w:val="24"/>
          <w:szCs w:val="24"/>
        </w:rPr>
        <w:t>5.</w:t>
      </w:r>
      <w:r w:rsidR="00E6311F">
        <w:rPr>
          <w:rFonts w:ascii="Arial" w:eastAsia="黑体" w:hAnsi="Arial" w:hint="eastAsia"/>
          <w:sz w:val="24"/>
          <w:szCs w:val="24"/>
        </w:rPr>
        <w:t xml:space="preserve"> </w:t>
      </w:r>
      <w:r>
        <w:rPr>
          <w:rFonts w:ascii="Arial" w:eastAsia="黑体" w:hAnsi="Arial" w:hint="eastAsia"/>
          <w:sz w:val="24"/>
          <w:szCs w:val="24"/>
        </w:rPr>
        <w:t>查看投诉信息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&gt;</w:t>
      </w:r>
      <w:r w:rsidR="00B437E8">
        <w:rPr>
          <w:rFonts w:ascii="Arial" w:eastAsia="黑体" w:hAnsi="Arial" w:hint="eastAsia"/>
          <w:sz w:val="24"/>
          <w:szCs w:val="24"/>
        </w:rPr>
        <w:t xml:space="preserve"> </w:t>
      </w:r>
      <w:r w:rsidR="00B437E8">
        <w:rPr>
          <w:rFonts w:ascii="Arial" w:eastAsia="黑体" w:hAnsi="Arial" w:hint="eastAsia"/>
          <w:sz w:val="24"/>
          <w:szCs w:val="24"/>
        </w:rPr>
        <w:t>患者留言</w:t>
      </w:r>
      <w:r w:rsidR="00B437E8">
        <w:rPr>
          <w:rFonts w:ascii="Arial" w:eastAsia="黑体" w:hAnsi="Arial" w:hint="eastAsia"/>
          <w:sz w:val="24"/>
          <w:szCs w:val="24"/>
        </w:rPr>
        <w:t xml:space="preserve"> </w:t>
      </w:r>
      <w:r w:rsidR="00B437E8">
        <w:rPr>
          <w:rFonts w:ascii="Arial" w:eastAsia="黑体" w:hAnsi="Arial"/>
          <w:sz w:val="24"/>
          <w:szCs w:val="24"/>
        </w:rPr>
        <w:t>–</w:t>
      </w:r>
      <w:r w:rsidR="00B437E8">
        <w:rPr>
          <w:rFonts w:ascii="Arial" w:eastAsia="黑体" w:hAnsi="Arial" w:hint="eastAsia"/>
          <w:sz w:val="24"/>
          <w:szCs w:val="24"/>
        </w:rPr>
        <w:t xml:space="preserve">&gt; </w:t>
      </w:r>
      <w:r w:rsidR="00B437E8">
        <w:rPr>
          <w:rFonts w:ascii="Arial" w:eastAsia="黑体" w:hAnsi="Arial" w:hint="eastAsia"/>
          <w:sz w:val="24"/>
          <w:szCs w:val="24"/>
        </w:rPr>
        <w:t>查看患者留言</w:t>
      </w:r>
      <w:r w:rsidR="00B437E8">
        <w:rPr>
          <w:rFonts w:ascii="Arial" w:eastAsia="黑体" w:hAnsi="Arial" w:hint="eastAsia"/>
          <w:sz w:val="24"/>
          <w:szCs w:val="24"/>
        </w:rPr>
        <w:t>/</w:t>
      </w:r>
      <w:r w:rsidR="00B437E8">
        <w:rPr>
          <w:rFonts w:ascii="Arial" w:eastAsia="黑体" w:hAnsi="Arial" w:hint="eastAsia"/>
          <w:sz w:val="24"/>
          <w:szCs w:val="24"/>
        </w:rPr>
        <w:t>删除；查看投诉信息</w:t>
      </w:r>
      <w:r w:rsidR="00B437E8">
        <w:rPr>
          <w:rFonts w:ascii="Arial" w:eastAsia="黑体" w:hAnsi="Arial" w:hint="eastAsia"/>
          <w:sz w:val="24"/>
          <w:szCs w:val="24"/>
        </w:rPr>
        <w:t xml:space="preserve">  </w:t>
      </w:r>
      <w:r w:rsidR="00B437E8">
        <w:rPr>
          <w:rFonts w:ascii="Arial" w:eastAsia="黑体" w:hAnsi="Arial"/>
          <w:sz w:val="24"/>
          <w:szCs w:val="24"/>
        </w:rPr>
        <w:t>–</w:t>
      </w:r>
      <w:r w:rsidR="00B437E8">
        <w:rPr>
          <w:rFonts w:ascii="Arial" w:eastAsia="黑体" w:hAnsi="Arial" w:hint="eastAsia"/>
          <w:sz w:val="24"/>
          <w:szCs w:val="24"/>
        </w:rPr>
        <w:t xml:space="preserve">&gt; </w:t>
      </w:r>
      <w:r w:rsidR="00B437E8">
        <w:rPr>
          <w:rFonts w:ascii="Arial" w:eastAsia="黑体" w:hAnsi="Arial" w:hint="eastAsia"/>
          <w:sz w:val="24"/>
          <w:szCs w:val="24"/>
        </w:rPr>
        <w:t>投诉处理（这里有投诉的途径与渠道、受理投诉部门和范围）；查看投诉信息</w:t>
      </w:r>
      <w:r w:rsidR="00B437E8">
        <w:rPr>
          <w:rFonts w:ascii="Arial" w:eastAsia="黑体" w:hAnsi="Arial" w:hint="eastAsia"/>
          <w:sz w:val="24"/>
          <w:szCs w:val="24"/>
        </w:rPr>
        <w:t xml:space="preserve"> </w:t>
      </w:r>
      <w:r w:rsidR="00B437E8">
        <w:rPr>
          <w:rFonts w:ascii="Arial" w:eastAsia="黑体" w:hAnsi="Arial"/>
          <w:sz w:val="24"/>
          <w:szCs w:val="24"/>
        </w:rPr>
        <w:t>–</w:t>
      </w:r>
      <w:r w:rsidR="00B437E8">
        <w:rPr>
          <w:rFonts w:ascii="Arial" w:eastAsia="黑体" w:hAnsi="Arial" w:hint="eastAsia"/>
          <w:sz w:val="24"/>
          <w:szCs w:val="24"/>
        </w:rPr>
        <w:t xml:space="preserve">  </w:t>
      </w:r>
      <w:r w:rsidR="00B437E8">
        <w:rPr>
          <w:rFonts w:ascii="Arial" w:eastAsia="黑体" w:hAnsi="Arial" w:hint="eastAsia"/>
          <w:sz w:val="24"/>
          <w:szCs w:val="24"/>
        </w:rPr>
        <w:t>医生意见（每个医生都可以提的</w:t>
      </w:r>
      <w:r w:rsidR="00B437E8">
        <w:rPr>
          <w:rFonts w:ascii="Arial" w:eastAsia="黑体" w:hAnsi="Arial" w:hint="eastAsia"/>
          <w:sz w:val="24"/>
          <w:szCs w:val="24"/>
        </w:rPr>
        <w:t xml:space="preserve"> </w:t>
      </w:r>
      <w:r w:rsidR="00B437E8">
        <w:rPr>
          <w:rFonts w:ascii="Arial" w:eastAsia="黑体" w:hAnsi="Arial"/>
          <w:sz w:val="24"/>
          <w:szCs w:val="24"/>
        </w:rPr>
        <w:t>–</w:t>
      </w:r>
      <w:r w:rsidR="00B437E8">
        <w:rPr>
          <w:rFonts w:ascii="Arial" w:eastAsia="黑体" w:hAnsi="Arial" w:hint="eastAsia"/>
          <w:sz w:val="24"/>
          <w:szCs w:val="24"/>
        </w:rPr>
        <w:t xml:space="preserve">&gt; </w:t>
      </w:r>
      <w:r w:rsidR="00B437E8">
        <w:rPr>
          <w:rFonts w:ascii="Arial" w:eastAsia="黑体" w:hAnsi="Arial" w:hint="eastAsia"/>
          <w:sz w:val="24"/>
          <w:szCs w:val="24"/>
        </w:rPr>
        <w:t>清空</w:t>
      </w:r>
      <w:r w:rsidR="00B437E8">
        <w:rPr>
          <w:rFonts w:ascii="Arial" w:eastAsia="黑体" w:hAnsi="Arial" w:hint="eastAsia"/>
          <w:sz w:val="24"/>
          <w:szCs w:val="24"/>
        </w:rPr>
        <w:t>/</w:t>
      </w:r>
      <w:r w:rsidR="00B437E8">
        <w:rPr>
          <w:rFonts w:ascii="Arial" w:eastAsia="黑体" w:hAnsi="Arial" w:hint="eastAsia"/>
          <w:sz w:val="24"/>
          <w:szCs w:val="24"/>
        </w:rPr>
        <w:t>保存）</w:t>
      </w:r>
    </w:p>
    <w:p w:rsidR="00E6311F" w:rsidRPr="00E6311F" w:rsidRDefault="00110B4B" w:rsidP="00487308">
      <w:pPr>
        <w:pStyle w:val="10"/>
        <w:widowControl/>
        <w:numPr>
          <w:ilvl w:val="0"/>
          <w:numId w:val="31"/>
        </w:numPr>
        <w:autoSpaceDE w:val="0"/>
        <w:autoSpaceDN w:val="0"/>
        <w:spacing w:before="240" w:line="360" w:lineRule="auto"/>
        <w:textAlignment w:val="bottom"/>
        <w:outlineLvl w:val="0"/>
        <w:rPr>
          <w:rFonts w:ascii="Arial" w:hAnsi="Arial"/>
          <w:sz w:val="24"/>
          <w:szCs w:val="24"/>
        </w:rPr>
      </w:pPr>
      <w:r w:rsidRPr="00110B4B">
        <w:rPr>
          <w:rFonts w:ascii="Arial" w:eastAsia="黑体" w:hAnsi="Arial" w:hint="eastAsia"/>
          <w:sz w:val="24"/>
          <w:szCs w:val="24"/>
        </w:rPr>
        <w:t>〖前台收银系统〗</w:t>
      </w:r>
    </w:p>
    <w:p w:rsidR="0075765C" w:rsidRPr="00E6311F" w:rsidRDefault="00110B4B" w:rsidP="00E6311F">
      <w:pPr>
        <w:pStyle w:val="10"/>
        <w:widowControl/>
        <w:autoSpaceDE w:val="0"/>
        <w:autoSpaceDN w:val="0"/>
        <w:spacing w:before="240" w:line="360" w:lineRule="auto"/>
        <w:ind w:left="960"/>
        <w:textAlignment w:val="bottom"/>
        <w:outlineLvl w:val="0"/>
        <w:rPr>
          <w:rFonts w:ascii="Arial" w:hAnsi="Arial"/>
          <w:sz w:val="24"/>
          <w:szCs w:val="24"/>
        </w:rPr>
      </w:pPr>
      <w:r w:rsidRPr="00E6311F">
        <w:rPr>
          <w:rFonts w:ascii="Arial" w:hAnsi="Arial" w:hint="eastAsia"/>
          <w:sz w:val="24"/>
          <w:szCs w:val="24"/>
        </w:rPr>
        <w:t>展开左侧导航面板</w:t>
      </w:r>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进入前台收银系统</w:t>
      </w:r>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选择你想要进去</w:t>
      </w:r>
      <w:r w:rsidR="0075765C" w:rsidRPr="00E6311F">
        <w:rPr>
          <w:rFonts w:ascii="Arial" w:eastAsia="黑体" w:hAnsi="Arial" w:hint="eastAsia"/>
          <w:sz w:val="24"/>
          <w:szCs w:val="24"/>
        </w:rPr>
        <w:t>的</w:t>
      </w:r>
      <w:r w:rsidRPr="00E6311F">
        <w:rPr>
          <w:rFonts w:ascii="Arial" w:eastAsia="黑体" w:hAnsi="Arial" w:hint="eastAsia"/>
          <w:sz w:val="24"/>
          <w:szCs w:val="24"/>
        </w:rPr>
        <w:t>页面（</w:t>
      </w:r>
    </w:p>
    <w:p w:rsidR="0075765C" w:rsidRDefault="00110B4B" w:rsidP="00E6311F">
      <w:pPr>
        <w:pStyle w:val="10"/>
        <w:widowControl/>
        <w:autoSpaceDE w:val="0"/>
        <w:autoSpaceDN w:val="0"/>
        <w:spacing w:before="240" w:line="360" w:lineRule="auto"/>
        <w:ind w:leftChars="480" w:left="960"/>
        <w:textAlignment w:val="bottom"/>
        <w:outlineLvl w:val="0"/>
        <w:rPr>
          <w:rFonts w:ascii="Arial" w:eastAsia="黑体" w:hAnsi="Arial"/>
          <w:sz w:val="24"/>
          <w:szCs w:val="24"/>
        </w:rPr>
      </w:pPr>
      <w:r>
        <w:rPr>
          <w:rFonts w:ascii="Arial" w:eastAsia="黑体" w:hAnsi="Arial" w:hint="eastAsia"/>
          <w:sz w:val="24"/>
          <w:szCs w:val="24"/>
        </w:rPr>
        <w:t>1.</w:t>
      </w:r>
      <w:r w:rsidR="00E6311F">
        <w:rPr>
          <w:rFonts w:ascii="Arial" w:eastAsia="黑体" w:hAnsi="Arial" w:hint="eastAsia"/>
          <w:sz w:val="24"/>
          <w:szCs w:val="24"/>
        </w:rPr>
        <w:t xml:space="preserve"> </w:t>
      </w:r>
      <w:r>
        <w:rPr>
          <w:rFonts w:ascii="Arial" w:eastAsia="黑体" w:hAnsi="Arial" w:hint="eastAsia"/>
          <w:sz w:val="24"/>
          <w:szCs w:val="24"/>
        </w:rPr>
        <w:t>挂号</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&gt;</w:t>
      </w:r>
      <w:r w:rsidR="0075765C">
        <w:rPr>
          <w:rFonts w:ascii="Arial" w:eastAsia="黑体" w:hAnsi="Arial" w:hint="eastAsia"/>
          <w:sz w:val="24"/>
          <w:szCs w:val="24"/>
        </w:rPr>
        <w:t xml:space="preserve"> </w:t>
      </w:r>
      <w:r>
        <w:rPr>
          <w:rFonts w:ascii="Arial" w:eastAsia="黑体" w:hAnsi="Arial" w:hint="eastAsia"/>
          <w:sz w:val="24"/>
          <w:szCs w:val="24"/>
        </w:rPr>
        <w:t>选择类型，填写资料</w:t>
      </w:r>
      <w:r>
        <w:rPr>
          <w:rFonts w:ascii="Arial" w:eastAsia="黑体" w:hAnsi="Arial" w:hint="eastAsia"/>
          <w:sz w:val="24"/>
          <w:szCs w:val="24"/>
        </w:rPr>
        <w:t xml:space="preserve"> </w:t>
      </w:r>
      <w:bookmarkStart w:id="32" w:name="OLE_LINK1"/>
      <w:bookmarkStart w:id="33" w:name="OLE_LINK2"/>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&gt;</w:t>
      </w:r>
      <w:bookmarkEnd w:id="32"/>
      <w:bookmarkEnd w:id="33"/>
      <w:r>
        <w:rPr>
          <w:rFonts w:ascii="Arial" w:eastAsia="黑体" w:hAnsi="Arial" w:hint="eastAsia"/>
          <w:sz w:val="24"/>
          <w:szCs w:val="24"/>
        </w:rPr>
        <w:t xml:space="preserve"> </w:t>
      </w:r>
      <w:r>
        <w:rPr>
          <w:rFonts w:ascii="Arial" w:eastAsia="黑体" w:hAnsi="Arial" w:hint="eastAsia"/>
          <w:sz w:val="24"/>
          <w:szCs w:val="24"/>
        </w:rPr>
        <w:t>提交挂号；</w:t>
      </w:r>
    </w:p>
    <w:p w:rsidR="00110B4B" w:rsidRDefault="00110B4B" w:rsidP="00E6311F">
      <w:pPr>
        <w:pStyle w:val="10"/>
        <w:widowControl/>
        <w:autoSpaceDE w:val="0"/>
        <w:autoSpaceDN w:val="0"/>
        <w:spacing w:before="240" w:line="360" w:lineRule="auto"/>
        <w:ind w:leftChars="480" w:left="960"/>
        <w:textAlignment w:val="bottom"/>
        <w:outlineLvl w:val="0"/>
        <w:rPr>
          <w:rFonts w:ascii="Arial" w:eastAsia="黑体" w:hAnsi="Arial"/>
          <w:sz w:val="24"/>
          <w:szCs w:val="24"/>
        </w:rPr>
      </w:pPr>
      <w:r>
        <w:rPr>
          <w:rFonts w:ascii="Arial" w:eastAsia="黑体" w:hAnsi="Arial" w:hint="eastAsia"/>
          <w:sz w:val="24"/>
          <w:szCs w:val="24"/>
        </w:rPr>
        <w:t>2.</w:t>
      </w:r>
      <w:r w:rsidR="00E6311F">
        <w:rPr>
          <w:rFonts w:ascii="Arial" w:eastAsia="黑体" w:hAnsi="Arial" w:hint="eastAsia"/>
          <w:sz w:val="24"/>
          <w:szCs w:val="24"/>
        </w:rPr>
        <w:t xml:space="preserve"> </w:t>
      </w:r>
      <w:r>
        <w:rPr>
          <w:rFonts w:ascii="Arial" w:eastAsia="黑体" w:hAnsi="Arial" w:hint="eastAsia"/>
          <w:sz w:val="24"/>
          <w:szCs w:val="24"/>
        </w:rPr>
        <w:t>管理挂号信息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可以查看搜索患者挂号资料，还可以导出挂号列表，不过只能前台挂号收银员才有权限删除挂号信息）</w:t>
      </w:r>
    </w:p>
    <w:p w:rsidR="00E6311F" w:rsidRPr="00E6311F" w:rsidRDefault="00E6311F" w:rsidP="00487308">
      <w:pPr>
        <w:pStyle w:val="10"/>
        <w:widowControl/>
        <w:numPr>
          <w:ilvl w:val="0"/>
          <w:numId w:val="31"/>
        </w:numPr>
        <w:autoSpaceDE w:val="0"/>
        <w:autoSpaceDN w:val="0"/>
        <w:spacing w:before="240" w:line="360" w:lineRule="auto"/>
        <w:textAlignment w:val="bottom"/>
        <w:outlineLvl w:val="0"/>
        <w:rPr>
          <w:rFonts w:ascii="Arial" w:eastAsia="黑体" w:hAnsi="Arial"/>
          <w:sz w:val="24"/>
          <w:szCs w:val="24"/>
        </w:rPr>
      </w:pPr>
      <w:r w:rsidRPr="00E6311F">
        <w:rPr>
          <w:rFonts w:ascii="Arial" w:eastAsia="黑体" w:hAnsi="Arial" w:hint="eastAsia"/>
          <w:sz w:val="24"/>
          <w:szCs w:val="24"/>
        </w:rPr>
        <w:t>〖药房系统〗</w:t>
      </w:r>
    </w:p>
    <w:p w:rsidR="00E6311F" w:rsidRDefault="0075765C" w:rsidP="00E6311F">
      <w:pPr>
        <w:pStyle w:val="10"/>
        <w:widowControl/>
        <w:autoSpaceDE w:val="0"/>
        <w:autoSpaceDN w:val="0"/>
        <w:spacing w:before="240" w:line="360" w:lineRule="auto"/>
        <w:ind w:left="960"/>
        <w:textAlignment w:val="bottom"/>
        <w:outlineLvl w:val="0"/>
        <w:rPr>
          <w:rFonts w:ascii="Arial" w:eastAsia="黑体" w:hAnsi="Arial"/>
          <w:sz w:val="24"/>
          <w:szCs w:val="24"/>
        </w:rPr>
      </w:pPr>
      <w:r w:rsidRPr="00E6311F">
        <w:rPr>
          <w:rFonts w:ascii="Arial" w:hAnsi="Arial" w:hint="eastAsia"/>
          <w:sz w:val="24"/>
          <w:szCs w:val="24"/>
        </w:rPr>
        <w:t>展开左侧导航面板</w:t>
      </w:r>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进入药房系统</w:t>
      </w:r>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选择你想要进去的页面</w:t>
      </w:r>
      <w:r w:rsidRPr="00E6311F">
        <w:rPr>
          <w:rFonts w:ascii="Arial" w:eastAsia="黑体" w:hAnsi="Arial" w:hint="eastAsia"/>
          <w:sz w:val="24"/>
          <w:szCs w:val="24"/>
        </w:rPr>
        <w:t xml:space="preserve"> </w:t>
      </w:r>
      <w:r w:rsidRPr="00E6311F">
        <w:rPr>
          <w:rFonts w:ascii="Arial" w:eastAsia="黑体" w:hAnsi="Arial" w:hint="eastAsia"/>
          <w:sz w:val="24"/>
          <w:szCs w:val="24"/>
        </w:rPr>
        <w:t>（</w:t>
      </w:r>
    </w:p>
    <w:p w:rsidR="0075765C" w:rsidRDefault="00CA0576" w:rsidP="00E6311F">
      <w:pPr>
        <w:pStyle w:val="10"/>
        <w:widowControl/>
        <w:autoSpaceDE w:val="0"/>
        <w:autoSpaceDN w:val="0"/>
        <w:spacing w:before="240" w:line="360" w:lineRule="auto"/>
        <w:ind w:leftChars="447" w:left="894"/>
        <w:textAlignment w:val="bottom"/>
        <w:outlineLvl w:val="0"/>
        <w:rPr>
          <w:rFonts w:ascii="Arial" w:eastAsia="黑体" w:hAnsi="Arial"/>
          <w:sz w:val="24"/>
          <w:szCs w:val="24"/>
        </w:rPr>
      </w:pPr>
      <w:r>
        <w:rPr>
          <w:rFonts w:ascii="Arial" w:eastAsia="黑体" w:hAnsi="Arial" w:hint="eastAsia"/>
          <w:sz w:val="24"/>
          <w:szCs w:val="24"/>
        </w:rPr>
        <w:t>中药房：</w:t>
      </w:r>
    </w:p>
    <w:p w:rsidR="008C0E98" w:rsidRDefault="00CA0576" w:rsidP="00E6311F">
      <w:pPr>
        <w:pStyle w:val="10"/>
        <w:widowControl/>
        <w:autoSpaceDE w:val="0"/>
        <w:autoSpaceDN w:val="0"/>
        <w:spacing w:before="240" w:line="360" w:lineRule="auto"/>
        <w:ind w:leftChars="491" w:left="982"/>
        <w:textAlignment w:val="bottom"/>
        <w:outlineLvl w:val="0"/>
        <w:rPr>
          <w:rFonts w:ascii="Arial" w:eastAsia="黑体" w:hAnsi="Arial"/>
          <w:sz w:val="24"/>
          <w:szCs w:val="24"/>
        </w:rPr>
      </w:pPr>
      <w:r>
        <w:rPr>
          <w:rFonts w:ascii="Arial" w:eastAsia="黑体" w:hAnsi="Arial" w:hint="eastAsia"/>
          <w:sz w:val="24"/>
          <w:szCs w:val="24"/>
        </w:rPr>
        <w:t>1</w:t>
      </w:r>
      <w:r>
        <w:rPr>
          <w:rFonts w:ascii="Arial" w:eastAsia="黑体" w:hAnsi="Arial" w:hint="eastAsia"/>
          <w:sz w:val="24"/>
          <w:szCs w:val="24"/>
        </w:rPr>
        <w:t>．</w:t>
      </w:r>
      <w:r w:rsidR="0075765C">
        <w:rPr>
          <w:rFonts w:ascii="Arial" w:eastAsia="黑体" w:hAnsi="Arial" w:hint="eastAsia"/>
          <w:sz w:val="24"/>
          <w:szCs w:val="24"/>
        </w:rPr>
        <w:t>处理药方</w:t>
      </w:r>
      <w:r w:rsidR="0075765C">
        <w:rPr>
          <w:rFonts w:ascii="Arial" w:eastAsia="黑体" w:hAnsi="Arial" w:hint="eastAsia"/>
          <w:sz w:val="24"/>
          <w:szCs w:val="24"/>
        </w:rPr>
        <w:t xml:space="preserve"> </w:t>
      </w:r>
      <w:r w:rsidR="0075765C">
        <w:rPr>
          <w:rFonts w:ascii="Arial" w:eastAsia="黑体" w:hAnsi="Arial"/>
          <w:sz w:val="24"/>
          <w:szCs w:val="24"/>
        </w:rPr>
        <w:t>–</w:t>
      </w:r>
      <w:r w:rsidR="0075765C">
        <w:rPr>
          <w:rFonts w:ascii="Arial" w:eastAsia="黑体" w:hAnsi="Arial" w:hint="eastAsia"/>
          <w:sz w:val="24"/>
          <w:szCs w:val="24"/>
        </w:rPr>
        <w:t xml:space="preserve">&gt; </w:t>
      </w:r>
      <w:r w:rsidR="0075765C">
        <w:rPr>
          <w:rFonts w:ascii="Arial" w:eastAsia="黑体" w:hAnsi="Arial" w:hint="eastAsia"/>
          <w:sz w:val="24"/>
          <w:szCs w:val="24"/>
        </w:rPr>
        <w:t>可以搜索患者姓名来查看患者信息</w:t>
      </w:r>
      <w:r w:rsidR="0075765C">
        <w:rPr>
          <w:rFonts w:ascii="Arial" w:eastAsia="黑体" w:hAnsi="Arial" w:hint="eastAsia"/>
          <w:sz w:val="24"/>
          <w:szCs w:val="24"/>
        </w:rPr>
        <w:t xml:space="preserve">/ </w:t>
      </w:r>
      <w:r w:rsidR="0075765C">
        <w:rPr>
          <w:rFonts w:ascii="Arial" w:eastAsia="黑体" w:hAnsi="Arial" w:hint="eastAsia"/>
          <w:sz w:val="24"/>
          <w:szCs w:val="24"/>
        </w:rPr>
        <w:t>点击</w:t>
      </w:r>
      <w:proofErr w:type="gramStart"/>
      <w:r w:rsidR="0075765C">
        <w:rPr>
          <w:rFonts w:ascii="Arial" w:eastAsia="黑体" w:hAnsi="Arial" w:hint="eastAsia"/>
          <w:sz w:val="24"/>
          <w:szCs w:val="24"/>
        </w:rPr>
        <w:t>击</w:t>
      </w:r>
      <w:proofErr w:type="gramEnd"/>
      <w:r w:rsidR="0075765C">
        <w:rPr>
          <w:rFonts w:ascii="Arial" w:eastAsia="黑体" w:hAnsi="Arial" w:hint="eastAsia"/>
          <w:sz w:val="24"/>
          <w:szCs w:val="24"/>
        </w:rPr>
        <w:t xml:space="preserve"> </w:t>
      </w:r>
      <w:r w:rsidR="0075765C">
        <w:rPr>
          <w:rFonts w:ascii="Arial" w:eastAsia="黑体" w:hAnsi="Arial" w:hint="eastAsia"/>
          <w:sz w:val="24"/>
          <w:szCs w:val="24"/>
        </w:rPr>
        <w:t>）可以查看该行患者的处方资料</w:t>
      </w:r>
      <w:r w:rsidR="0075765C">
        <w:rPr>
          <w:rFonts w:ascii="Arial" w:eastAsia="黑体" w:hAnsi="Arial" w:hint="eastAsia"/>
          <w:sz w:val="24"/>
          <w:szCs w:val="24"/>
        </w:rPr>
        <w:t>/</w:t>
      </w:r>
      <w:r w:rsidR="0075765C">
        <w:rPr>
          <w:rFonts w:ascii="Arial" w:eastAsia="黑体" w:hAnsi="Arial" w:hint="eastAsia"/>
          <w:sz w:val="24"/>
          <w:szCs w:val="24"/>
        </w:rPr>
        <w:t>点击</w:t>
      </w:r>
      <w:r w:rsidR="008C0E98">
        <w:rPr>
          <w:rFonts w:ascii="Arial" w:eastAsia="黑体" w:hAnsi="Arial" w:hint="eastAsia"/>
          <w:sz w:val="24"/>
          <w:szCs w:val="24"/>
        </w:rPr>
        <w:t>“驳回药方”</w:t>
      </w:r>
      <w:r w:rsidR="0075765C">
        <w:rPr>
          <w:rFonts w:ascii="Arial" w:eastAsia="黑体" w:hAnsi="Arial" w:hint="eastAsia"/>
          <w:sz w:val="24"/>
          <w:szCs w:val="24"/>
        </w:rPr>
        <w:t>就会提示该驳回信息已经通知了主治医生了</w:t>
      </w:r>
      <w:r w:rsidR="0075765C">
        <w:rPr>
          <w:rFonts w:ascii="Arial" w:eastAsia="黑体" w:hAnsi="Arial" w:hint="eastAsia"/>
          <w:sz w:val="24"/>
          <w:szCs w:val="24"/>
        </w:rPr>
        <w:t>/</w:t>
      </w:r>
      <w:r w:rsidR="0075765C">
        <w:rPr>
          <w:rFonts w:ascii="Arial" w:eastAsia="黑体" w:hAnsi="Arial" w:hint="eastAsia"/>
          <w:sz w:val="24"/>
          <w:szCs w:val="24"/>
        </w:rPr>
        <w:t>点击</w:t>
      </w:r>
      <w:r w:rsidR="008C0E98">
        <w:rPr>
          <w:rFonts w:ascii="Arial" w:eastAsia="黑体" w:hAnsi="Arial" w:hint="eastAsia"/>
          <w:sz w:val="24"/>
          <w:szCs w:val="24"/>
        </w:rPr>
        <w:t>“出药”会提示该处方已被药剂师处理</w:t>
      </w:r>
    </w:p>
    <w:p w:rsidR="00CA0576" w:rsidRDefault="00CA0576" w:rsidP="00E6311F">
      <w:pPr>
        <w:pStyle w:val="10"/>
        <w:widowControl/>
        <w:autoSpaceDE w:val="0"/>
        <w:autoSpaceDN w:val="0"/>
        <w:spacing w:before="240" w:line="360" w:lineRule="auto"/>
        <w:ind w:leftChars="491" w:left="982"/>
        <w:textAlignment w:val="bottom"/>
        <w:outlineLvl w:val="0"/>
        <w:rPr>
          <w:rFonts w:ascii="Arial" w:hAnsi="Arial"/>
          <w:sz w:val="24"/>
          <w:szCs w:val="24"/>
        </w:rPr>
      </w:pPr>
      <w:r>
        <w:rPr>
          <w:rFonts w:ascii="Arial" w:hAnsi="Arial" w:hint="eastAsia"/>
          <w:sz w:val="24"/>
          <w:szCs w:val="24"/>
        </w:rPr>
        <w:t>2</w:t>
      </w:r>
      <w:r>
        <w:rPr>
          <w:rFonts w:ascii="Arial" w:hAnsi="Arial" w:hint="eastAsia"/>
          <w:sz w:val="24"/>
          <w:szCs w:val="24"/>
        </w:rPr>
        <w:t>．</w:t>
      </w:r>
      <w:r w:rsidR="008C0E98">
        <w:rPr>
          <w:rFonts w:ascii="Arial" w:hAnsi="Arial" w:hint="eastAsia"/>
          <w:sz w:val="24"/>
          <w:szCs w:val="24"/>
        </w:rPr>
        <w:t>药品查询</w:t>
      </w:r>
      <w:r w:rsidR="008C0E98">
        <w:rPr>
          <w:rFonts w:ascii="Arial" w:hAnsi="Arial" w:hint="eastAsia"/>
          <w:sz w:val="24"/>
          <w:szCs w:val="24"/>
        </w:rPr>
        <w:t xml:space="preserve"> </w:t>
      </w:r>
      <w:r w:rsidR="008C0E98">
        <w:rPr>
          <w:rFonts w:ascii="Arial" w:eastAsia="黑体" w:hAnsi="Arial"/>
          <w:sz w:val="24"/>
          <w:szCs w:val="24"/>
        </w:rPr>
        <w:t>–</w:t>
      </w:r>
      <w:r w:rsidR="008C0E98">
        <w:rPr>
          <w:rFonts w:ascii="Arial" w:eastAsia="黑体" w:hAnsi="Arial" w:hint="eastAsia"/>
          <w:sz w:val="24"/>
          <w:szCs w:val="24"/>
        </w:rPr>
        <w:t xml:space="preserve">&gt; </w:t>
      </w:r>
      <w:proofErr w:type="gramStart"/>
      <w:r w:rsidR="008C0E98">
        <w:rPr>
          <w:rFonts w:ascii="Arial" w:eastAsia="黑体" w:hAnsi="Arial" w:hint="eastAsia"/>
          <w:sz w:val="24"/>
          <w:szCs w:val="24"/>
        </w:rPr>
        <w:t>可以搜素“药品名”</w:t>
      </w:r>
      <w:proofErr w:type="gramEnd"/>
      <w:r w:rsidR="008C0E98">
        <w:rPr>
          <w:rFonts w:ascii="Arial" w:eastAsia="黑体" w:hAnsi="Arial" w:hint="eastAsia"/>
          <w:sz w:val="24"/>
          <w:szCs w:val="24"/>
        </w:rPr>
        <w:t>来查看该药品</w:t>
      </w:r>
      <w:r w:rsidR="008C0E98">
        <w:rPr>
          <w:rFonts w:ascii="Arial" w:eastAsia="黑体" w:hAnsi="Arial" w:hint="eastAsia"/>
          <w:sz w:val="24"/>
          <w:szCs w:val="24"/>
        </w:rPr>
        <w:t>/</w:t>
      </w:r>
      <w:r w:rsidR="008C0E98">
        <w:rPr>
          <w:rFonts w:ascii="Arial" w:eastAsia="黑体" w:hAnsi="Arial" w:hint="eastAsia"/>
          <w:sz w:val="24"/>
          <w:szCs w:val="24"/>
        </w:rPr>
        <w:t>点击“导出”即可导出所有药品数据为</w:t>
      </w:r>
      <w:r w:rsidR="008C0E98">
        <w:rPr>
          <w:rFonts w:ascii="Arial" w:eastAsia="黑体" w:hAnsi="Arial" w:hint="eastAsia"/>
          <w:sz w:val="24"/>
          <w:szCs w:val="24"/>
        </w:rPr>
        <w:t>excel</w:t>
      </w:r>
      <w:r w:rsidR="008C0E98">
        <w:rPr>
          <w:rFonts w:ascii="Arial" w:eastAsia="黑体" w:hAnsi="Arial" w:hint="eastAsia"/>
          <w:sz w:val="24"/>
          <w:szCs w:val="24"/>
        </w:rPr>
        <w:t>文件</w:t>
      </w:r>
      <w:r w:rsidR="008C0E98">
        <w:rPr>
          <w:rFonts w:ascii="Arial" w:eastAsia="黑体" w:hAnsi="Arial" w:hint="eastAsia"/>
          <w:sz w:val="24"/>
          <w:szCs w:val="24"/>
        </w:rPr>
        <w:t>/</w:t>
      </w:r>
      <w:r w:rsidR="008C0E98">
        <w:rPr>
          <w:rFonts w:ascii="Arial" w:eastAsia="黑体" w:hAnsi="Arial" w:hint="eastAsia"/>
          <w:sz w:val="24"/>
          <w:szCs w:val="24"/>
        </w:rPr>
        <w:t>点击“查看”就可以查看该行药品的所有信息</w:t>
      </w:r>
    </w:p>
    <w:p w:rsidR="008C0E98" w:rsidRPr="00CA0576" w:rsidRDefault="00CA0576" w:rsidP="00E6311F">
      <w:pPr>
        <w:pStyle w:val="10"/>
        <w:widowControl/>
        <w:autoSpaceDE w:val="0"/>
        <w:autoSpaceDN w:val="0"/>
        <w:spacing w:before="240" w:line="360" w:lineRule="auto"/>
        <w:ind w:leftChars="491" w:left="982"/>
        <w:textAlignment w:val="bottom"/>
        <w:outlineLvl w:val="0"/>
        <w:rPr>
          <w:rFonts w:ascii="Arial" w:hAnsi="Arial"/>
          <w:sz w:val="24"/>
          <w:szCs w:val="24"/>
        </w:rPr>
      </w:pPr>
      <w:r>
        <w:rPr>
          <w:rFonts w:ascii="Arial" w:hAnsi="Arial" w:hint="eastAsia"/>
          <w:sz w:val="24"/>
          <w:szCs w:val="24"/>
        </w:rPr>
        <w:lastRenderedPageBreak/>
        <w:t>3</w:t>
      </w:r>
      <w:r>
        <w:rPr>
          <w:rFonts w:ascii="Arial" w:hAnsi="Arial" w:hint="eastAsia"/>
          <w:sz w:val="24"/>
          <w:szCs w:val="24"/>
        </w:rPr>
        <w:t>．</w:t>
      </w:r>
      <w:r>
        <w:rPr>
          <w:rFonts w:ascii="Arial" w:hAnsi="Arial" w:hint="eastAsia"/>
          <w:sz w:val="24"/>
          <w:szCs w:val="24"/>
        </w:rPr>
        <w:t xml:space="preserve"> </w:t>
      </w:r>
      <w:r w:rsidR="008C0E98">
        <w:rPr>
          <w:rFonts w:ascii="Arial" w:hAnsi="Arial" w:hint="eastAsia"/>
          <w:sz w:val="24"/>
          <w:szCs w:val="24"/>
        </w:rPr>
        <w:t>申请药物</w:t>
      </w:r>
      <w:r>
        <w:rPr>
          <w:rFonts w:ascii="Arial" w:hAnsi="Arial" w:hint="eastAsia"/>
          <w:sz w:val="24"/>
          <w:szCs w:val="24"/>
        </w:rPr>
        <w:t>补给</w:t>
      </w:r>
      <w:r w:rsidR="008C0E98">
        <w:rPr>
          <w:rFonts w:ascii="Arial" w:hAnsi="Arial" w:hint="eastAsia"/>
          <w:sz w:val="24"/>
          <w:szCs w:val="24"/>
        </w:rPr>
        <w:t xml:space="preserve"> </w:t>
      </w:r>
      <w:r w:rsidR="008C0E98">
        <w:rPr>
          <w:rFonts w:ascii="Arial" w:eastAsia="黑体" w:hAnsi="Arial"/>
          <w:sz w:val="24"/>
          <w:szCs w:val="24"/>
        </w:rPr>
        <w:t>–</w:t>
      </w:r>
      <w:r w:rsidR="008C0E98">
        <w:rPr>
          <w:rFonts w:ascii="Arial" w:eastAsia="黑体" w:hAnsi="Arial" w:hint="eastAsia"/>
          <w:sz w:val="24"/>
          <w:szCs w:val="24"/>
        </w:rPr>
        <w:t xml:space="preserve">&gt; </w:t>
      </w:r>
      <w:r w:rsidR="008C0E98">
        <w:rPr>
          <w:rFonts w:ascii="Arial" w:eastAsia="黑体" w:hAnsi="Arial" w:hint="eastAsia"/>
          <w:sz w:val="24"/>
          <w:szCs w:val="24"/>
        </w:rPr>
        <w:t>在这里可以知道库存量比较少的药品，并且建议申请补给！</w:t>
      </w:r>
      <w:r w:rsidR="008C0E98">
        <w:rPr>
          <w:rFonts w:ascii="Arial" w:eastAsia="黑体" w:hAnsi="Arial" w:hint="eastAsia"/>
          <w:sz w:val="24"/>
          <w:szCs w:val="24"/>
        </w:rPr>
        <w:t>/</w:t>
      </w:r>
      <w:r w:rsidR="008C0E98">
        <w:rPr>
          <w:rFonts w:ascii="Arial" w:eastAsia="黑体" w:hAnsi="Arial" w:hint="eastAsia"/>
          <w:sz w:val="24"/>
          <w:szCs w:val="24"/>
        </w:rPr>
        <w:t>在药物补给申请表单中，在这里只能申请中药，目前西药还不能申请</w:t>
      </w:r>
      <w:r>
        <w:rPr>
          <w:rFonts w:ascii="Arial" w:eastAsia="黑体" w:hAnsi="Arial" w:hint="eastAsia"/>
          <w:sz w:val="24"/>
          <w:szCs w:val="24"/>
        </w:rPr>
        <w:t xml:space="preserve"> </w:t>
      </w:r>
      <w:r>
        <w:rPr>
          <w:rFonts w:ascii="Arial"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填写要申请补到药品具体情况</w:t>
      </w:r>
      <w:r>
        <w:rPr>
          <w:rFonts w:ascii="Arial" w:eastAsia="黑体" w:hAnsi="Arial" w:hint="eastAsia"/>
          <w:sz w:val="24"/>
          <w:szCs w:val="24"/>
        </w:rPr>
        <w:t xml:space="preserve"> </w:t>
      </w:r>
      <w:r>
        <w:rPr>
          <w:rFonts w:ascii="Arial"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提交申请</w:t>
      </w:r>
      <w:r>
        <w:rPr>
          <w:rFonts w:ascii="Arial" w:eastAsia="黑体" w:hAnsi="Arial" w:hint="eastAsia"/>
          <w:sz w:val="24"/>
          <w:szCs w:val="24"/>
        </w:rPr>
        <w:t>/</w:t>
      </w:r>
      <w:r>
        <w:rPr>
          <w:rFonts w:ascii="Arial" w:eastAsia="黑体" w:hAnsi="Arial" w:hint="eastAsia"/>
          <w:sz w:val="24"/>
          <w:szCs w:val="24"/>
        </w:rPr>
        <w:t>重置申请</w:t>
      </w:r>
    </w:p>
    <w:p w:rsidR="00CA0576" w:rsidRPr="00CA0576" w:rsidRDefault="00CA0576" w:rsidP="00E6311F">
      <w:pPr>
        <w:pStyle w:val="10"/>
        <w:widowControl/>
        <w:autoSpaceDE w:val="0"/>
        <w:autoSpaceDN w:val="0"/>
        <w:spacing w:before="240" w:line="360" w:lineRule="auto"/>
        <w:ind w:leftChars="491" w:left="982"/>
        <w:textAlignment w:val="bottom"/>
        <w:outlineLvl w:val="0"/>
        <w:rPr>
          <w:rFonts w:ascii="Arial" w:eastAsia="黑体" w:hAnsi="Arial"/>
          <w:sz w:val="24"/>
          <w:szCs w:val="24"/>
        </w:rPr>
      </w:pPr>
      <w:r>
        <w:rPr>
          <w:rFonts w:ascii="Arial" w:eastAsia="黑体" w:hAnsi="Arial" w:hint="eastAsia"/>
          <w:sz w:val="24"/>
          <w:szCs w:val="24"/>
        </w:rPr>
        <w:t>西药房：</w:t>
      </w:r>
    </w:p>
    <w:p w:rsidR="00CA0576" w:rsidRDefault="00CA0576" w:rsidP="00E6311F">
      <w:pPr>
        <w:pStyle w:val="10"/>
        <w:widowControl/>
        <w:autoSpaceDE w:val="0"/>
        <w:autoSpaceDN w:val="0"/>
        <w:spacing w:before="240" w:line="360" w:lineRule="auto"/>
        <w:ind w:leftChars="491" w:left="982"/>
        <w:textAlignment w:val="bottom"/>
        <w:outlineLvl w:val="0"/>
        <w:rPr>
          <w:rFonts w:ascii="Arial" w:eastAsia="黑体" w:hAnsi="Arial"/>
          <w:sz w:val="24"/>
          <w:szCs w:val="24"/>
        </w:rPr>
      </w:pPr>
      <w:r>
        <w:rPr>
          <w:rFonts w:ascii="Arial" w:hAnsi="Arial" w:hint="eastAsia"/>
          <w:sz w:val="24"/>
          <w:szCs w:val="24"/>
        </w:rPr>
        <w:t>4</w:t>
      </w:r>
      <w:r>
        <w:rPr>
          <w:rFonts w:ascii="Arial" w:hAnsi="Arial" w:hint="eastAsia"/>
          <w:sz w:val="24"/>
          <w:szCs w:val="24"/>
        </w:rPr>
        <w:t>．</w:t>
      </w:r>
      <w:r>
        <w:rPr>
          <w:rFonts w:ascii="Arial" w:eastAsia="黑体" w:hAnsi="Arial" w:hint="eastAsia"/>
          <w:sz w:val="24"/>
          <w:szCs w:val="24"/>
        </w:rPr>
        <w:t>处理药方</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可以搜索患者姓名来查看患者信息</w:t>
      </w:r>
      <w:r>
        <w:rPr>
          <w:rFonts w:ascii="Arial" w:eastAsia="黑体" w:hAnsi="Arial" w:hint="eastAsia"/>
          <w:sz w:val="24"/>
          <w:szCs w:val="24"/>
        </w:rPr>
        <w:t xml:space="preserve">/ </w:t>
      </w:r>
      <w:r>
        <w:rPr>
          <w:rFonts w:ascii="Arial" w:eastAsia="黑体" w:hAnsi="Arial" w:hint="eastAsia"/>
          <w:sz w:val="24"/>
          <w:szCs w:val="24"/>
        </w:rPr>
        <w:t>点击</w:t>
      </w:r>
      <w:proofErr w:type="gramStart"/>
      <w:r>
        <w:rPr>
          <w:rFonts w:ascii="Arial" w:eastAsia="黑体" w:hAnsi="Arial" w:hint="eastAsia"/>
          <w:sz w:val="24"/>
          <w:szCs w:val="24"/>
        </w:rPr>
        <w:t>击</w:t>
      </w:r>
      <w:proofErr w:type="gramEnd"/>
      <w:r>
        <w:rPr>
          <w:rFonts w:ascii="Arial" w:eastAsia="黑体" w:hAnsi="Arial" w:hint="eastAsia"/>
          <w:sz w:val="24"/>
          <w:szCs w:val="24"/>
        </w:rPr>
        <w:t xml:space="preserve"> </w:t>
      </w:r>
      <w:r>
        <w:rPr>
          <w:rFonts w:ascii="Arial" w:eastAsia="黑体" w:hAnsi="Arial" w:hint="eastAsia"/>
          <w:sz w:val="24"/>
          <w:szCs w:val="24"/>
        </w:rPr>
        <w:t>）可以查看该行患者的处方资料</w:t>
      </w:r>
      <w:r>
        <w:rPr>
          <w:rFonts w:ascii="Arial" w:eastAsia="黑体" w:hAnsi="Arial" w:hint="eastAsia"/>
          <w:sz w:val="24"/>
          <w:szCs w:val="24"/>
        </w:rPr>
        <w:t>/</w:t>
      </w:r>
      <w:r>
        <w:rPr>
          <w:rFonts w:ascii="Arial" w:eastAsia="黑体" w:hAnsi="Arial" w:hint="eastAsia"/>
          <w:sz w:val="24"/>
          <w:szCs w:val="24"/>
        </w:rPr>
        <w:t>点击“驳回药方”就会提示该驳回信息已经通知了主治医生了</w:t>
      </w:r>
      <w:r>
        <w:rPr>
          <w:rFonts w:ascii="Arial" w:eastAsia="黑体" w:hAnsi="Arial" w:hint="eastAsia"/>
          <w:sz w:val="24"/>
          <w:szCs w:val="24"/>
        </w:rPr>
        <w:t>/</w:t>
      </w:r>
      <w:r>
        <w:rPr>
          <w:rFonts w:ascii="Arial" w:eastAsia="黑体" w:hAnsi="Arial" w:hint="eastAsia"/>
          <w:sz w:val="24"/>
          <w:szCs w:val="24"/>
        </w:rPr>
        <w:t>点击“出药”会提示该处方已被药剂师处理</w:t>
      </w:r>
    </w:p>
    <w:p w:rsidR="00CA0576" w:rsidRPr="008C0E98" w:rsidRDefault="00CA0576" w:rsidP="00CA0576">
      <w:pPr>
        <w:pStyle w:val="10"/>
        <w:widowControl/>
        <w:autoSpaceDE w:val="0"/>
        <w:autoSpaceDN w:val="0"/>
        <w:spacing w:before="240" w:line="360" w:lineRule="auto"/>
        <w:ind w:left="1048"/>
        <w:textAlignment w:val="bottom"/>
        <w:outlineLvl w:val="0"/>
        <w:rPr>
          <w:rFonts w:ascii="Arial" w:hAnsi="Arial"/>
          <w:sz w:val="24"/>
          <w:szCs w:val="24"/>
        </w:rPr>
      </w:pPr>
      <w:r>
        <w:rPr>
          <w:rFonts w:ascii="Arial" w:hAnsi="Arial" w:hint="eastAsia"/>
          <w:sz w:val="24"/>
          <w:szCs w:val="24"/>
        </w:rPr>
        <w:t>5</w:t>
      </w:r>
      <w:r>
        <w:rPr>
          <w:rFonts w:ascii="Arial" w:hAnsi="Arial" w:hint="eastAsia"/>
          <w:sz w:val="24"/>
          <w:szCs w:val="24"/>
        </w:rPr>
        <w:t>．药品查询</w:t>
      </w:r>
      <w:r>
        <w:rPr>
          <w:rFonts w:ascii="Arial"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proofErr w:type="gramStart"/>
      <w:r>
        <w:rPr>
          <w:rFonts w:ascii="Arial" w:eastAsia="黑体" w:hAnsi="Arial" w:hint="eastAsia"/>
          <w:sz w:val="24"/>
          <w:szCs w:val="24"/>
        </w:rPr>
        <w:t>可以搜素“药品名”</w:t>
      </w:r>
      <w:proofErr w:type="gramEnd"/>
      <w:r>
        <w:rPr>
          <w:rFonts w:ascii="Arial" w:eastAsia="黑体" w:hAnsi="Arial" w:hint="eastAsia"/>
          <w:sz w:val="24"/>
          <w:szCs w:val="24"/>
        </w:rPr>
        <w:t>来查看该药品</w:t>
      </w:r>
      <w:r>
        <w:rPr>
          <w:rFonts w:ascii="Arial" w:eastAsia="黑体" w:hAnsi="Arial" w:hint="eastAsia"/>
          <w:sz w:val="24"/>
          <w:szCs w:val="24"/>
        </w:rPr>
        <w:t>/</w:t>
      </w:r>
      <w:r>
        <w:rPr>
          <w:rFonts w:ascii="Arial" w:eastAsia="黑体" w:hAnsi="Arial" w:hint="eastAsia"/>
          <w:sz w:val="24"/>
          <w:szCs w:val="24"/>
        </w:rPr>
        <w:t>点击“导出”即可导出所有药品数据为</w:t>
      </w:r>
      <w:r>
        <w:rPr>
          <w:rFonts w:ascii="Arial" w:eastAsia="黑体" w:hAnsi="Arial" w:hint="eastAsia"/>
          <w:sz w:val="24"/>
          <w:szCs w:val="24"/>
        </w:rPr>
        <w:t>excel</w:t>
      </w:r>
      <w:r>
        <w:rPr>
          <w:rFonts w:ascii="Arial" w:eastAsia="黑体" w:hAnsi="Arial" w:hint="eastAsia"/>
          <w:sz w:val="24"/>
          <w:szCs w:val="24"/>
        </w:rPr>
        <w:t>文件</w:t>
      </w:r>
      <w:r>
        <w:rPr>
          <w:rFonts w:ascii="Arial" w:eastAsia="黑体" w:hAnsi="Arial" w:hint="eastAsia"/>
          <w:sz w:val="24"/>
          <w:szCs w:val="24"/>
        </w:rPr>
        <w:t>/</w:t>
      </w:r>
      <w:r>
        <w:rPr>
          <w:rFonts w:ascii="Arial" w:eastAsia="黑体" w:hAnsi="Arial" w:hint="eastAsia"/>
          <w:sz w:val="24"/>
          <w:szCs w:val="24"/>
        </w:rPr>
        <w:t>点击“查看”就可以查看该行药品的所有信息</w:t>
      </w:r>
    </w:p>
    <w:p w:rsidR="00F17FA9" w:rsidRPr="00F17FA9" w:rsidRDefault="009534DD" w:rsidP="00F17FA9">
      <w:pPr>
        <w:pStyle w:val="10"/>
        <w:widowControl/>
        <w:autoSpaceDE w:val="0"/>
        <w:autoSpaceDN w:val="0"/>
        <w:spacing w:before="240" w:line="360" w:lineRule="auto"/>
        <w:ind w:left="1048"/>
        <w:textAlignment w:val="bottom"/>
        <w:outlineLvl w:val="0"/>
        <w:rPr>
          <w:rFonts w:ascii="Arial" w:eastAsia="黑体" w:hAnsi="Arial"/>
          <w:sz w:val="24"/>
          <w:szCs w:val="24"/>
        </w:rPr>
      </w:pPr>
      <w:r>
        <w:rPr>
          <w:rFonts w:ascii="Arial" w:hAnsi="Arial" w:hint="eastAsia"/>
          <w:sz w:val="24"/>
          <w:szCs w:val="24"/>
        </w:rPr>
        <w:t>6</w:t>
      </w:r>
      <w:r>
        <w:rPr>
          <w:rFonts w:ascii="Arial" w:hAnsi="Arial" w:hint="eastAsia"/>
          <w:sz w:val="24"/>
          <w:szCs w:val="24"/>
        </w:rPr>
        <w:t>．</w:t>
      </w:r>
      <w:r>
        <w:rPr>
          <w:rFonts w:ascii="Arial" w:hAnsi="Arial" w:hint="eastAsia"/>
          <w:sz w:val="24"/>
          <w:szCs w:val="24"/>
        </w:rPr>
        <w:t xml:space="preserve"> </w:t>
      </w:r>
      <w:r w:rsidR="00CA0576">
        <w:rPr>
          <w:rFonts w:ascii="Arial" w:hAnsi="Arial" w:hint="eastAsia"/>
          <w:sz w:val="24"/>
          <w:szCs w:val="24"/>
        </w:rPr>
        <w:t>申请药物补给</w:t>
      </w:r>
      <w:r w:rsidR="00CA0576">
        <w:rPr>
          <w:rFonts w:ascii="Arial" w:hAnsi="Arial" w:hint="eastAsia"/>
          <w:sz w:val="24"/>
          <w:szCs w:val="24"/>
        </w:rPr>
        <w:t xml:space="preserve"> </w:t>
      </w:r>
      <w:r w:rsidR="00CA0576">
        <w:rPr>
          <w:rFonts w:ascii="Arial" w:eastAsia="黑体" w:hAnsi="Arial"/>
          <w:sz w:val="24"/>
          <w:szCs w:val="24"/>
        </w:rPr>
        <w:t>–</w:t>
      </w:r>
      <w:r w:rsidR="00CA0576">
        <w:rPr>
          <w:rFonts w:ascii="Arial" w:eastAsia="黑体" w:hAnsi="Arial" w:hint="eastAsia"/>
          <w:sz w:val="24"/>
          <w:szCs w:val="24"/>
        </w:rPr>
        <w:t xml:space="preserve">&gt; </w:t>
      </w:r>
      <w:r w:rsidR="00CA0576">
        <w:rPr>
          <w:rFonts w:ascii="Arial" w:eastAsia="黑体" w:hAnsi="Arial" w:hint="eastAsia"/>
          <w:sz w:val="24"/>
          <w:szCs w:val="24"/>
        </w:rPr>
        <w:t>在这里可以知道库存量比较少的药品，并且建议申请补给！</w:t>
      </w:r>
      <w:r w:rsidR="00CA0576">
        <w:rPr>
          <w:rFonts w:ascii="Arial" w:eastAsia="黑体" w:hAnsi="Arial" w:hint="eastAsia"/>
          <w:sz w:val="24"/>
          <w:szCs w:val="24"/>
        </w:rPr>
        <w:t>/</w:t>
      </w:r>
      <w:r w:rsidR="00CA0576">
        <w:rPr>
          <w:rFonts w:ascii="Arial" w:eastAsia="黑体" w:hAnsi="Arial" w:hint="eastAsia"/>
          <w:sz w:val="24"/>
          <w:szCs w:val="24"/>
        </w:rPr>
        <w:t>在药物补给申请表单中，在这里只能申请</w:t>
      </w:r>
      <w:r>
        <w:rPr>
          <w:rFonts w:ascii="Arial" w:eastAsia="黑体" w:hAnsi="Arial" w:hint="eastAsia"/>
          <w:sz w:val="24"/>
          <w:szCs w:val="24"/>
        </w:rPr>
        <w:t>西药</w:t>
      </w:r>
      <w:r w:rsidR="00CA0576">
        <w:rPr>
          <w:rFonts w:ascii="Arial" w:eastAsia="黑体" w:hAnsi="Arial" w:hint="eastAsia"/>
          <w:sz w:val="24"/>
          <w:szCs w:val="24"/>
        </w:rPr>
        <w:t>，目前还</w:t>
      </w:r>
      <w:r>
        <w:rPr>
          <w:rFonts w:ascii="Arial" w:eastAsia="黑体" w:hAnsi="Arial" w:hint="eastAsia"/>
          <w:sz w:val="24"/>
          <w:szCs w:val="24"/>
        </w:rPr>
        <w:t>中药</w:t>
      </w:r>
      <w:r w:rsidR="00CA0576">
        <w:rPr>
          <w:rFonts w:ascii="Arial" w:eastAsia="黑体" w:hAnsi="Arial" w:hint="eastAsia"/>
          <w:sz w:val="24"/>
          <w:szCs w:val="24"/>
        </w:rPr>
        <w:t>不能申请</w:t>
      </w:r>
      <w:r w:rsidR="00CA0576">
        <w:rPr>
          <w:rFonts w:ascii="Arial" w:eastAsia="黑体" w:hAnsi="Arial" w:hint="eastAsia"/>
          <w:sz w:val="24"/>
          <w:szCs w:val="24"/>
        </w:rPr>
        <w:t xml:space="preserve"> </w:t>
      </w:r>
      <w:r w:rsidR="00CA0576">
        <w:rPr>
          <w:rFonts w:ascii="Arial" w:hAnsi="Arial" w:hint="eastAsia"/>
          <w:sz w:val="24"/>
          <w:szCs w:val="24"/>
        </w:rPr>
        <w:t xml:space="preserve"> </w:t>
      </w:r>
      <w:r w:rsidR="00CA0576">
        <w:rPr>
          <w:rFonts w:ascii="Arial" w:eastAsia="黑体" w:hAnsi="Arial"/>
          <w:sz w:val="24"/>
          <w:szCs w:val="24"/>
        </w:rPr>
        <w:t>–</w:t>
      </w:r>
      <w:r w:rsidR="00CA0576">
        <w:rPr>
          <w:rFonts w:ascii="Arial" w:eastAsia="黑体" w:hAnsi="Arial" w:hint="eastAsia"/>
          <w:sz w:val="24"/>
          <w:szCs w:val="24"/>
        </w:rPr>
        <w:t xml:space="preserve">&gt; </w:t>
      </w:r>
      <w:r w:rsidR="00CA0576">
        <w:rPr>
          <w:rFonts w:ascii="Arial" w:eastAsia="黑体" w:hAnsi="Arial" w:hint="eastAsia"/>
          <w:sz w:val="24"/>
          <w:szCs w:val="24"/>
        </w:rPr>
        <w:t>填写要申请补到药品具体情况</w:t>
      </w:r>
      <w:r w:rsidR="00CA0576">
        <w:rPr>
          <w:rFonts w:ascii="Arial" w:eastAsia="黑体" w:hAnsi="Arial" w:hint="eastAsia"/>
          <w:sz w:val="24"/>
          <w:szCs w:val="24"/>
        </w:rPr>
        <w:t xml:space="preserve"> </w:t>
      </w:r>
      <w:r w:rsidR="00CA0576">
        <w:rPr>
          <w:rFonts w:ascii="Arial" w:hAnsi="Arial" w:hint="eastAsia"/>
          <w:sz w:val="24"/>
          <w:szCs w:val="24"/>
        </w:rPr>
        <w:t xml:space="preserve"> </w:t>
      </w:r>
      <w:r w:rsidR="00CA0576">
        <w:rPr>
          <w:rFonts w:ascii="Arial" w:eastAsia="黑体" w:hAnsi="Arial"/>
          <w:sz w:val="24"/>
          <w:szCs w:val="24"/>
        </w:rPr>
        <w:t>–</w:t>
      </w:r>
      <w:r w:rsidR="00CA0576">
        <w:rPr>
          <w:rFonts w:ascii="Arial" w:eastAsia="黑体" w:hAnsi="Arial" w:hint="eastAsia"/>
          <w:sz w:val="24"/>
          <w:szCs w:val="24"/>
        </w:rPr>
        <w:t xml:space="preserve">&gt; </w:t>
      </w:r>
      <w:r w:rsidR="00CA0576">
        <w:rPr>
          <w:rFonts w:ascii="Arial" w:eastAsia="黑体" w:hAnsi="Arial" w:hint="eastAsia"/>
          <w:sz w:val="24"/>
          <w:szCs w:val="24"/>
        </w:rPr>
        <w:t>提交申请</w:t>
      </w:r>
      <w:r w:rsidR="00CA0576">
        <w:rPr>
          <w:rFonts w:ascii="Arial" w:eastAsia="黑体" w:hAnsi="Arial" w:hint="eastAsia"/>
          <w:sz w:val="24"/>
          <w:szCs w:val="24"/>
        </w:rPr>
        <w:t>/</w:t>
      </w:r>
      <w:r w:rsidR="00CA0576">
        <w:rPr>
          <w:rFonts w:ascii="Arial" w:eastAsia="黑体" w:hAnsi="Arial" w:hint="eastAsia"/>
          <w:sz w:val="24"/>
          <w:szCs w:val="24"/>
        </w:rPr>
        <w:t>重置申请</w:t>
      </w:r>
      <w:r w:rsidR="00F17FA9">
        <w:rPr>
          <w:rFonts w:ascii="Arial" w:eastAsia="黑体" w:hAnsi="Arial" w:hint="eastAsia"/>
          <w:sz w:val="24"/>
          <w:szCs w:val="24"/>
        </w:rPr>
        <w:t>）</w:t>
      </w:r>
    </w:p>
    <w:p w:rsidR="00E6311F" w:rsidRPr="00E6311F" w:rsidRDefault="00E6311F" w:rsidP="00487308">
      <w:pPr>
        <w:pStyle w:val="10"/>
        <w:widowControl/>
        <w:numPr>
          <w:ilvl w:val="0"/>
          <w:numId w:val="31"/>
        </w:numPr>
        <w:autoSpaceDE w:val="0"/>
        <w:autoSpaceDN w:val="0"/>
        <w:spacing w:before="240" w:line="360" w:lineRule="auto"/>
        <w:textAlignment w:val="bottom"/>
        <w:outlineLvl w:val="0"/>
        <w:rPr>
          <w:rFonts w:ascii="Arial" w:eastAsia="黑体" w:hAnsi="Arial"/>
          <w:sz w:val="24"/>
          <w:szCs w:val="24"/>
        </w:rPr>
      </w:pPr>
      <w:r w:rsidRPr="00110B4B">
        <w:rPr>
          <w:rFonts w:ascii="Arial" w:eastAsia="黑体" w:hAnsi="Arial" w:hint="eastAsia"/>
          <w:sz w:val="24"/>
          <w:szCs w:val="24"/>
        </w:rPr>
        <w:t>〖</w:t>
      </w:r>
      <w:r>
        <w:rPr>
          <w:rFonts w:ascii="Arial" w:eastAsia="黑体" w:hAnsi="Arial" w:hint="eastAsia"/>
          <w:sz w:val="24"/>
          <w:szCs w:val="24"/>
        </w:rPr>
        <w:t>药库系统</w:t>
      </w:r>
      <w:r w:rsidRPr="00110B4B">
        <w:rPr>
          <w:rFonts w:ascii="Arial" w:eastAsia="黑体" w:hAnsi="Arial" w:hint="eastAsia"/>
          <w:sz w:val="24"/>
          <w:szCs w:val="24"/>
        </w:rPr>
        <w:t>〗</w:t>
      </w:r>
    </w:p>
    <w:p w:rsidR="00F17FA9" w:rsidRPr="00E6311F" w:rsidRDefault="00F17FA9" w:rsidP="00E6311F">
      <w:pPr>
        <w:pStyle w:val="10"/>
        <w:widowControl/>
        <w:autoSpaceDE w:val="0"/>
        <w:autoSpaceDN w:val="0"/>
        <w:spacing w:before="240" w:line="360" w:lineRule="auto"/>
        <w:ind w:left="960"/>
        <w:textAlignment w:val="bottom"/>
        <w:outlineLvl w:val="0"/>
        <w:rPr>
          <w:rFonts w:ascii="Arial" w:eastAsia="黑体" w:hAnsi="Arial"/>
          <w:sz w:val="24"/>
          <w:szCs w:val="24"/>
        </w:rPr>
      </w:pPr>
      <w:r w:rsidRPr="00E6311F">
        <w:rPr>
          <w:rFonts w:ascii="Arial" w:hAnsi="Arial" w:hint="eastAsia"/>
          <w:sz w:val="24"/>
          <w:szCs w:val="24"/>
        </w:rPr>
        <w:t>展开左侧导航面板</w:t>
      </w:r>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进入药</w:t>
      </w:r>
      <w:proofErr w:type="gramStart"/>
      <w:r w:rsidRPr="00E6311F">
        <w:rPr>
          <w:rFonts w:ascii="Arial" w:eastAsia="黑体" w:hAnsi="Arial" w:hint="eastAsia"/>
          <w:sz w:val="24"/>
          <w:szCs w:val="24"/>
        </w:rPr>
        <w:t>库系统</w:t>
      </w:r>
      <w:proofErr w:type="gramEnd"/>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选择你想要进去的页面（</w:t>
      </w:r>
    </w:p>
    <w:p w:rsidR="00F17FA9" w:rsidRDefault="00F17FA9" w:rsidP="00487308">
      <w:pPr>
        <w:pStyle w:val="10"/>
        <w:widowControl/>
        <w:numPr>
          <w:ilvl w:val="0"/>
          <w:numId w:val="25"/>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进药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填写进药情况表单</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进药</w:t>
      </w:r>
      <w:r>
        <w:rPr>
          <w:rFonts w:ascii="Arial" w:eastAsia="黑体" w:hAnsi="Arial" w:hint="eastAsia"/>
          <w:sz w:val="24"/>
          <w:szCs w:val="24"/>
        </w:rPr>
        <w:t>/</w:t>
      </w:r>
      <w:r>
        <w:rPr>
          <w:rFonts w:ascii="Arial" w:eastAsia="黑体" w:hAnsi="Arial" w:hint="eastAsia"/>
          <w:sz w:val="24"/>
          <w:szCs w:val="24"/>
        </w:rPr>
        <w:t>重置</w:t>
      </w:r>
    </w:p>
    <w:p w:rsidR="00F17FA9" w:rsidRDefault="00F17FA9" w:rsidP="00487308">
      <w:pPr>
        <w:pStyle w:val="10"/>
        <w:widowControl/>
        <w:numPr>
          <w:ilvl w:val="0"/>
          <w:numId w:val="25"/>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查看药库</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可以通过输入药品相关信息进行对该药的查询</w:t>
      </w:r>
      <w:r>
        <w:rPr>
          <w:rFonts w:ascii="Arial" w:eastAsia="黑体" w:hAnsi="Arial" w:hint="eastAsia"/>
          <w:sz w:val="24"/>
          <w:szCs w:val="24"/>
        </w:rPr>
        <w:t>/</w:t>
      </w:r>
      <w:r>
        <w:rPr>
          <w:rFonts w:ascii="Arial" w:eastAsia="黑体" w:hAnsi="Arial" w:hint="eastAsia"/>
          <w:sz w:val="24"/>
          <w:szCs w:val="24"/>
        </w:rPr>
        <w:t>也可以通过点击页码对该页的药品的查看</w:t>
      </w:r>
    </w:p>
    <w:p w:rsidR="00530EBB" w:rsidRDefault="00530EBB" w:rsidP="00487308">
      <w:pPr>
        <w:pStyle w:val="10"/>
        <w:widowControl/>
        <w:numPr>
          <w:ilvl w:val="0"/>
          <w:numId w:val="25"/>
        </w:numPr>
        <w:autoSpaceDE w:val="0"/>
        <w:autoSpaceDN w:val="0"/>
        <w:spacing w:before="240" w:line="360" w:lineRule="auto"/>
        <w:textAlignment w:val="bottom"/>
        <w:outlineLvl w:val="0"/>
        <w:rPr>
          <w:rFonts w:ascii="Arial" w:eastAsia="黑体" w:hAnsi="Arial"/>
          <w:sz w:val="24"/>
          <w:szCs w:val="24"/>
        </w:rPr>
      </w:pPr>
      <w:r w:rsidRPr="00530EBB">
        <w:rPr>
          <w:rFonts w:ascii="Arial" w:eastAsia="黑体" w:hAnsi="Arial" w:hint="eastAsia"/>
          <w:sz w:val="24"/>
          <w:szCs w:val="24"/>
        </w:rPr>
        <w:t>出药</w:t>
      </w:r>
      <w:r w:rsidRPr="00530EBB">
        <w:rPr>
          <w:rFonts w:ascii="Arial" w:eastAsia="黑体" w:hAnsi="Arial" w:hint="eastAsia"/>
          <w:sz w:val="24"/>
          <w:szCs w:val="24"/>
        </w:rPr>
        <w:t xml:space="preserve"> </w:t>
      </w:r>
      <w:r w:rsidRPr="00530EBB">
        <w:rPr>
          <w:rFonts w:ascii="Arial" w:eastAsia="黑体" w:hAnsi="Arial"/>
          <w:sz w:val="24"/>
          <w:szCs w:val="24"/>
        </w:rPr>
        <w:t>–</w:t>
      </w:r>
      <w:r w:rsidRPr="00530EBB">
        <w:rPr>
          <w:rFonts w:ascii="Arial" w:eastAsia="黑体" w:hAnsi="Arial" w:hint="eastAsia"/>
          <w:sz w:val="24"/>
          <w:szCs w:val="24"/>
        </w:rPr>
        <w:t xml:space="preserve">&gt; </w:t>
      </w:r>
      <w:r w:rsidRPr="00530EBB">
        <w:rPr>
          <w:rFonts w:ascii="Arial" w:eastAsia="黑体" w:hAnsi="Arial" w:hint="eastAsia"/>
          <w:sz w:val="24"/>
          <w:szCs w:val="24"/>
        </w:rPr>
        <w:t>在这里可以知道</w:t>
      </w:r>
      <w:r>
        <w:rPr>
          <w:rFonts w:ascii="Arial" w:eastAsia="黑体" w:hAnsi="Arial" w:hint="eastAsia"/>
          <w:sz w:val="24"/>
          <w:szCs w:val="24"/>
        </w:rPr>
        <w:t>药品的派送情况，如果要</w:t>
      </w:r>
      <w:proofErr w:type="gramStart"/>
      <w:r>
        <w:rPr>
          <w:rFonts w:ascii="Arial" w:eastAsia="黑体" w:hAnsi="Arial" w:hint="eastAsia"/>
          <w:sz w:val="24"/>
          <w:szCs w:val="24"/>
        </w:rPr>
        <w:t>派送某</w:t>
      </w:r>
      <w:proofErr w:type="gramEnd"/>
      <w:r>
        <w:rPr>
          <w:rFonts w:ascii="Arial" w:eastAsia="黑体" w:hAnsi="Arial" w:hint="eastAsia"/>
          <w:sz w:val="24"/>
          <w:szCs w:val="24"/>
        </w:rPr>
        <w:t>药品出去，即要在该药品上点击“派送”，即可显示当前的派送时间，且该药品也即将会备注为“已派送</w:t>
      </w:r>
    </w:p>
    <w:p w:rsidR="00E6311F" w:rsidRPr="00E6311F" w:rsidRDefault="00530EBB" w:rsidP="00487308">
      <w:pPr>
        <w:pStyle w:val="10"/>
        <w:widowControl/>
        <w:numPr>
          <w:ilvl w:val="0"/>
          <w:numId w:val="25"/>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浪费的药物</w:t>
      </w:r>
      <w:proofErr w:type="gramStart"/>
      <w:r>
        <w:rPr>
          <w:rFonts w:ascii="Arial" w:eastAsia="黑体" w:hAnsi="Arial" w:hint="eastAsia"/>
          <w:sz w:val="24"/>
          <w:szCs w:val="24"/>
        </w:rPr>
        <w:t>”</w:t>
      </w:r>
      <w:bookmarkStart w:id="34" w:name="OLE_LINK3"/>
      <w:bookmarkStart w:id="35" w:name="OLE_LINK4"/>
      <w:proofErr w:type="gramEnd"/>
      <w:r w:rsidRPr="00530EBB">
        <w:rPr>
          <w:rFonts w:ascii="Arial" w:eastAsia="黑体" w:hAnsi="Arial" w:hint="eastAsia"/>
          <w:sz w:val="24"/>
          <w:szCs w:val="24"/>
        </w:rPr>
        <w:t xml:space="preserve"> </w:t>
      </w:r>
      <w:r w:rsidRPr="00530EBB">
        <w:rPr>
          <w:rFonts w:ascii="Arial" w:eastAsia="黑体" w:hAnsi="Arial"/>
          <w:sz w:val="24"/>
          <w:szCs w:val="24"/>
        </w:rPr>
        <w:t>–</w:t>
      </w:r>
      <w:r w:rsidRPr="00530EBB">
        <w:rPr>
          <w:rFonts w:ascii="Arial" w:eastAsia="黑体" w:hAnsi="Arial" w:hint="eastAsia"/>
          <w:sz w:val="24"/>
          <w:szCs w:val="24"/>
        </w:rPr>
        <w:t>&gt;</w:t>
      </w:r>
      <w:bookmarkEnd w:id="34"/>
      <w:bookmarkEnd w:id="35"/>
      <w:r>
        <w:rPr>
          <w:rFonts w:ascii="Arial" w:eastAsia="黑体" w:hAnsi="Arial" w:hint="eastAsia"/>
          <w:sz w:val="24"/>
          <w:szCs w:val="24"/>
        </w:rPr>
        <w:t xml:space="preserve"> </w:t>
      </w:r>
      <w:r>
        <w:rPr>
          <w:rFonts w:ascii="Arial" w:eastAsia="黑体" w:hAnsi="Arial" w:hint="eastAsia"/>
          <w:sz w:val="24"/>
          <w:szCs w:val="24"/>
        </w:rPr>
        <w:t>点击“添加消耗”</w:t>
      </w:r>
      <w:r w:rsidR="00793BC1">
        <w:rPr>
          <w:rFonts w:ascii="Arial" w:eastAsia="黑体" w:hAnsi="Arial" w:hint="eastAsia"/>
          <w:sz w:val="24"/>
          <w:szCs w:val="24"/>
        </w:rPr>
        <w:t xml:space="preserve"> </w:t>
      </w:r>
      <w:r w:rsidR="00793BC1" w:rsidRPr="00530EBB">
        <w:rPr>
          <w:rFonts w:ascii="Arial" w:eastAsia="黑体" w:hAnsi="Arial" w:hint="eastAsia"/>
          <w:sz w:val="24"/>
          <w:szCs w:val="24"/>
        </w:rPr>
        <w:t xml:space="preserve"> </w:t>
      </w:r>
      <w:r w:rsidR="00793BC1" w:rsidRPr="00530EBB">
        <w:rPr>
          <w:rFonts w:ascii="Arial" w:eastAsia="黑体" w:hAnsi="Arial"/>
          <w:sz w:val="24"/>
          <w:szCs w:val="24"/>
        </w:rPr>
        <w:t>–</w:t>
      </w:r>
      <w:r w:rsidR="00793BC1" w:rsidRPr="00530EBB">
        <w:rPr>
          <w:rFonts w:ascii="Arial" w:eastAsia="黑体" w:hAnsi="Arial" w:hint="eastAsia"/>
          <w:sz w:val="24"/>
          <w:szCs w:val="24"/>
        </w:rPr>
        <w:t>&gt;</w:t>
      </w:r>
      <w:r w:rsidR="00793BC1">
        <w:rPr>
          <w:rFonts w:ascii="Arial" w:eastAsia="黑体" w:hAnsi="Arial" w:hint="eastAsia"/>
          <w:sz w:val="24"/>
          <w:szCs w:val="24"/>
        </w:rPr>
        <w:t xml:space="preserve"> </w:t>
      </w:r>
      <w:r w:rsidR="00793BC1">
        <w:rPr>
          <w:rFonts w:ascii="Arial" w:eastAsia="黑体" w:hAnsi="Arial" w:hint="eastAsia"/>
          <w:sz w:val="24"/>
          <w:szCs w:val="24"/>
        </w:rPr>
        <w:t>填写好要消耗药品资料</w:t>
      </w:r>
      <w:r w:rsidR="00793BC1">
        <w:rPr>
          <w:rFonts w:ascii="Arial" w:eastAsia="黑体" w:hAnsi="Arial" w:hint="eastAsia"/>
          <w:sz w:val="24"/>
          <w:szCs w:val="24"/>
        </w:rPr>
        <w:t xml:space="preserve"> </w:t>
      </w:r>
      <w:r w:rsidR="00793BC1" w:rsidRPr="00530EBB">
        <w:rPr>
          <w:rFonts w:ascii="Arial" w:eastAsia="黑体" w:hAnsi="Arial" w:hint="eastAsia"/>
          <w:sz w:val="24"/>
          <w:szCs w:val="24"/>
        </w:rPr>
        <w:t xml:space="preserve"> </w:t>
      </w:r>
      <w:r w:rsidR="00793BC1" w:rsidRPr="00530EBB">
        <w:rPr>
          <w:rFonts w:ascii="Arial" w:eastAsia="黑体" w:hAnsi="Arial"/>
          <w:sz w:val="24"/>
          <w:szCs w:val="24"/>
        </w:rPr>
        <w:t>–</w:t>
      </w:r>
      <w:r w:rsidR="00793BC1" w:rsidRPr="00530EBB">
        <w:rPr>
          <w:rFonts w:ascii="Arial" w:eastAsia="黑体" w:hAnsi="Arial" w:hint="eastAsia"/>
          <w:sz w:val="24"/>
          <w:szCs w:val="24"/>
        </w:rPr>
        <w:t>&gt;</w:t>
      </w:r>
      <w:r w:rsidR="00793BC1">
        <w:rPr>
          <w:rFonts w:ascii="Arial" w:eastAsia="黑体" w:hAnsi="Arial" w:hint="eastAsia"/>
          <w:sz w:val="24"/>
          <w:szCs w:val="24"/>
        </w:rPr>
        <w:t>添加或取消</w:t>
      </w:r>
      <w:r w:rsidR="00793BC1">
        <w:rPr>
          <w:rFonts w:ascii="Arial" w:eastAsia="黑体" w:hAnsi="Arial" w:hint="eastAsia"/>
          <w:sz w:val="24"/>
          <w:szCs w:val="24"/>
        </w:rPr>
        <w:t>/</w:t>
      </w:r>
      <w:r w:rsidR="00793BC1">
        <w:rPr>
          <w:rFonts w:ascii="Arial" w:eastAsia="黑体" w:hAnsi="Arial" w:hint="eastAsia"/>
          <w:sz w:val="24"/>
          <w:szCs w:val="24"/>
        </w:rPr>
        <w:t>点击“删除全部”即可将所有药品删除掉</w:t>
      </w:r>
      <w:r w:rsidR="00793BC1">
        <w:rPr>
          <w:rFonts w:ascii="Arial" w:eastAsia="黑体" w:hAnsi="Arial" w:hint="eastAsia"/>
          <w:sz w:val="24"/>
          <w:szCs w:val="24"/>
        </w:rPr>
        <w:t>/</w:t>
      </w:r>
      <w:r w:rsidR="00793BC1">
        <w:rPr>
          <w:rFonts w:ascii="Arial" w:eastAsia="黑体" w:hAnsi="Arial" w:hint="eastAsia"/>
          <w:sz w:val="24"/>
          <w:szCs w:val="24"/>
        </w:rPr>
        <w:t>点击“编辑”即可对该行药品资料进行编辑</w:t>
      </w:r>
      <w:r w:rsidR="00793BC1">
        <w:rPr>
          <w:rFonts w:ascii="Arial" w:eastAsia="黑体" w:hAnsi="Arial" w:hint="eastAsia"/>
          <w:sz w:val="24"/>
          <w:szCs w:val="24"/>
        </w:rPr>
        <w:t>/</w:t>
      </w:r>
      <w:r w:rsidR="00793BC1">
        <w:rPr>
          <w:rFonts w:ascii="Arial" w:eastAsia="黑体" w:hAnsi="Arial" w:hint="eastAsia"/>
          <w:sz w:val="24"/>
          <w:szCs w:val="24"/>
        </w:rPr>
        <w:t>点击“删除即可将当前行药品删除掉）</w:t>
      </w:r>
      <w:r w:rsidR="00E6311F">
        <w:rPr>
          <w:rFonts w:ascii="Arial" w:eastAsia="黑体" w:hAnsi="Arial" w:hint="eastAsia"/>
          <w:sz w:val="24"/>
          <w:szCs w:val="24"/>
        </w:rPr>
        <w:t>;</w:t>
      </w:r>
    </w:p>
    <w:p w:rsidR="00E6311F" w:rsidRPr="00E6311F" w:rsidRDefault="00E6311F" w:rsidP="00487308">
      <w:pPr>
        <w:pStyle w:val="10"/>
        <w:widowControl/>
        <w:numPr>
          <w:ilvl w:val="0"/>
          <w:numId w:val="31"/>
        </w:numPr>
        <w:autoSpaceDE w:val="0"/>
        <w:autoSpaceDN w:val="0"/>
        <w:spacing w:before="240" w:line="360" w:lineRule="auto"/>
        <w:textAlignment w:val="bottom"/>
        <w:outlineLvl w:val="0"/>
        <w:rPr>
          <w:rFonts w:ascii="Arial" w:eastAsia="黑体" w:hAnsi="Arial"/>
          <w:sz w:val="24"/>
          <w:szCs w:val="24"/>
        </w:rPr>
      </w:pPr>
      <w:r w:rsidRPr="00110B4B">
        <w:rPr>
          <w:rFonts w:ascii="Arial" w:eastAsia="黑体" w:hAnsi="Arial" w:hint="eastAsia"/>
          <w:sz w:val="24"/>
          <w:szCs w:val="24"/>
        </w:rPr>
        <w:t>〖</w:t>
      </w:r>
      <w:r>
        <w:rPr>
          <w:rFonts w:ascii="Arial" w:eastAsia="黑体" w:hAnsi="Arial" w:hint="eastAsia"/>
          <w:sz w:val="24"/>
          <w:szCs w:val="24"/>
        </w:rPr>
        <w:t>患者管理系统</w:t>
      </w:r>
      <w:r w:rsidRPr="00110B4B">
        <w:rPr>
          <w:rFonts w:ascii="Arial" w:eastAsia="黑体" w:hAnsi="Arial" w:hint="eastAsia"/>
          <w:sz w:val="24"/>
          <w:szCs w:val="24"/>
        </w:rPr>
        <w:t>〗</w:t>
      </w:r>
    </w:p>
    <w:p w:rsidR="00793BC1" w:rsidRPr="00E6311F" w:rsidRDefault="00793BC1" w:rsidP="00E6311F">
      <w:pPr>
        <w:pStyle w:val="10"/>
        <w:widowControl/>
        <w:autoSpaceDE w:val="0"/>
        <w:autoSpaceDN w:val="0"/>
        <w:spacing w:before="240" w:line="360" w:lineRule="auto"/>
        <w:ind w:left="960"/>
        <w:textAlignment w:val="bottom"/>
        <w:outlineLvl w:val="0"/>
        <w:rPr>
          <w:rFonts w:ascii="Arial" w:eastAsia="黑体" w:hAnsi="Arial"/>
          <w:sz w:val="24"/>
          <w:szCs w:val="24"/>
        </w:rPr>
      </w:pPr>
      <w:r w:rsidRPr="00E6311F">
        <w:rPr>
          <w:rFonts w:ascii="Arial" w:eastAsia="黑体" w:hAnsi="Arial" w:hint="eastAsia"/>
          <w:sz w:val="24"/>
          <w:szCs w:val="24"/>
        </w:rPr>
        <w:t xml:space="preserve"> </w:t>
      </w:r>
      <w:r w:rsidRPr="00E6311F">
        <w:rPr>
          <w:rFonts w:ascii="Arial" w:hAnsi="Arial" w:hint="eastAsia"/>
          <w:sz w:val="24"/>
          <w:szCs w:val="24"/>
        </w:rPr>
        <w:t>展开左侧导航面板</w:t>
      </w:r>
      <w:bookmarkStart w:id="36" w:name="OLE_LINK5"/>
      <w:bookmarkStart w:id="37" w:name="OLE_LINK6"/>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&gt;</w:t>
      </w:r>
      <w:bookmarkEnd w:id="36"/>
      <w:bookmarkEnd w:id="37"/>
      <w:r w:rsidRPr="00E6311F">
        <w:rPr>
          <w:rFonts w:ascii="Arial" w:eastAsia="黑体" w:hAnsi="Arial" w:hint="eastAsia"/>
          <w:sz w:val="24"/>
          <w:szCs w:val="24"/>
        </w:rPr>
        <w:t xml:space="preserve"> </w:t>
      </w:r>
      <w:r w:rsidRPr="00E6311F">
        <w:rPr>
          <w:rFonts w:ascii="Arial" w:eastAsia="黑体" w:hAnsi="Arial" w:hint="eastAsia"/>
          <w:sz w:val="24"/>
          <w:szCs w:val="24"/>
        </w:rPr>
        <w:t>进入患者管理系统</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选择你想要进去的页面（</w:t>
      </w:r>
    </w:p>
    <w:p w:rsidR="00793BC1" w:rsidRDefault="00793BC1" w:rsidP="00487308">
      <w:pPr>
        <w:pStyle w:val="10"/>
        <w:widowControl/>
        <w:numPr>
          <w:ilvl w:val="0"/>
          <w:numId w:val="26"/>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lastRenderedPageBreak/>
        <w:t>建立患者档案</w:t>
      </w:r>
      <w:r>
        <w:rPr>
          <w:rFonts w:ascii="Arial" w:eastAsia="黑体" w:hAnsi="Arial" w:hint="eastAsia"/>
          <w:sz w:val="24"/>
          <w:szCs w:val="24"/>
        </w:rPr>
        <w:t xml:space="preserve"> </w:t>
      </w:r>
      <w:bookmarkStart w:id="38" w:name="OLE_LINK7"/>
      <w:bookmarkStart w:id="39" w:name="OLE_LINK8"/>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bookmarkEnd w:id="38"/>
      <w:bookmarkEnd w:id="39"/>
      <w:r>
        <w:rPr>
          <w:rFonts w:ascii="Arial" w:eastAsia="黑体" w:hAnsi="Arial" w:hint="eastAsia"/>
          <w:sz w:val="24"/>
          <w:szCs w:val="24"/>
        </w:rPr>
        <w:t>填写患者档案表单资料</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&gt;</w:t>
      </w:r>
      <w:r>
        <w:rPr>
          <w:rFonts w:ascii="Arial" w:eastAsia="黑体" w:hAnsi="Arial" w:hint="eastAsia"/>
          <w:sz w:val="24"/>
          <w:szCs w:val="24"/>
        </w:rPr>
        <w:t>立即创建</w:t>
      </w:r>
      <w:r>
        <w:rPr>
          <w:rFonts w:ascii="Arial" w:eastAsia="黑体" w:hAnsi="Arial" w:hint="eastAsia"/>
          <w:sz w:val="24"/>
          <w:szCs w:val="24"/>
        </w:rPr>
        <w:t>/</w:t>
      </w:r>
      <w:r>
        <w:rPr>
          <w:rFonts w:ascii="Arial" w:eastAsia="黑体" w:hAnsi="Arial" w:hint="eastAsia"/>
          <w:sz w:val="24"/>
          <w:szCs w:val="24"/>
        </w:rPr>
        <w:t>重置</w:t>
      </w:r>
    </w:p>
    <w:p w:rsidR="00793BC1" w:rsidRDefault="00793BC1" w:rsidP="00487308">
      <w:pPr>
        <w:pStyle w:val="10"/>
        <w:widowControl/>
        <w:numPr>
          <w:ilvl w:val="0"/>
          <w:numId w:val="26"/>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查看患者列表信息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sidR="00A92376">
        <w:rPr>
          <w:rFonts w:ascii="Arial" w:eastAsia="黑体" w:hAnsi="Arial" w:hint="eastAsia"/>
          <w:sz w:val="24"/>
          <w:szCs w:val="24"/>
        </w:rPr>
        <w:t>在这里可以选择搜索类型，打入搜索关键字即可对该医院患者资料进行相应的查询</w:t>
      </w:r>
      <w:r w:rsidR="00A92376">
        <w:rPr>
          <w:rFonts w:ascii="Arial" w:eastAsia="黑体" w:hAnsi="Arial" w:hint="eastAsia"/>
          <w:sz w:val="24"/>
          <w:szCs w:val="24"/>
        </w:rPr>
        <w:t xml:space="preserve"> / </w:t>
      </w:r>
      <w:r w:rsidR="00A92376">
        <w:rPr>
          <w:rFonts w:ascii="Arial" w:eastAsia="黑体" w:hAnsi="Arial" w:hint="eastAsia"/>
          <w:sz w:val="24"/>
          <w:szCs w:val="24"/>
        </w:rPr>
        <w:t>点击“添加”</w:t>
      </w:r>
      <w:r w:rsidR="00876F51">
        <w:rPr>
          <w:rFonts w:ascii="Arial" w:eastAsia="黑体" w:hAnsi="Arial" w:hint="eastAsia"/>
          <w:sz w:val="24"/>
          <w:szCs w:val="24"/>
        </w:rPr>
        <w:t>就可以添加新患者资料，点击“编辑”即可编辑修改患者资料，点击“删除”即可删除当前患者信息，点击</w:t>
      </w:r>
      <w:r w:rsidR="00876F51">
        <w:rPr>
          <w:rFonts w:ascii="Arial" w:eastAsia="黑体" w:hAnsi="Arial" w:hint="eastAsia"/>
          <w:sz w:val="24"/>
          <w:szCs w:val="24"/>
        </w:rPr>
        <w:t xml:space="preserve"> </w:t>
      </w:r>
      <w:r w:rsidR="00876F51">
        <w:rPr>
          <w:rFonts w:ascii="Arial" w:eastAsia="黑体" w:hAnsi="Arial" w:hint="eastAsia"/>
          <w:sz w:val="24"/>
          <w:szCs w:val="24"/>
        </w:rPr>
        <w:t>“</w:t>
      </w:r>
      <w:r w:rsidR="00876F51">
        <w:rPr>
          <w:rFonts w:ascii="Arial" w:eastAsia="黑体" w:hAnsi="Arial" w:hint="eastAsia"/>
          <w:sz w:val="24"/>
          <w:szCs w:val="24"/>
        </w:rPr>
        <w:t>&gt;</w:t>
      </w:r>
      <w:r w:rsidR="00876F51">
        <w:rPr>
          <w:rFonts w:ascii="Arial" w:eastAsia="黑体" w:hAnsi="Arial" w:hint="eastAsia"/>
          <w:sz w:val="24"/>
          <w:szCs w:val="24"/>
        </w:rPr>
        <w:t>”即可查看该患者所有信息资料，点击“导出”即可将所有患者资料导出为</w:t>
      </w:r>
      <w:r w:rsidR="00876F51">
        <w:rPr>
          <w:rFonts w:ascii="Arial" w:eastAsia="黑体" w:hAnsi="Arial" w:hint="eastAsia"/>
          <w:sz w:val="24"/>
          <w:szCs w:val="24"/>
        </w:rPr>
        <w:t>excel</w:t>
      </w:r>
      <w:r w:rsidR="00876F51">
        <w:rPr>
          <w:rFonts w:ascii="Arial" w:eastAsia="黑体" w:hAnsi="Arial" w:hint="eastAsia"/>
          <w:sz w:val="24"/>
          <w:szCs w:val="24"/>
        </w:rPr>
        <w:t>文件</w:t>
      </w:r>
    </w:p>
    <w:p w:rsidR="00876F51" w:rsidRDefault="00AC2442" w:rsidP="00487308">
      <w:pPr>
        <w:pStyle w:val="10"/>
        <w:widowControl/>
        <w:numPr>
          <w:ilvl w:val="0"/>
          <w:numId w:val="26"/>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查看已经挂号信息</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可以根据“编号”、“姓名”，“日期”进行搜索查看已经挂号的患者资料</w:t>
      </w:r>
    </w:p>
    <w:p w:rsidR="00AC2442" w:rsidRDefault="00AC2442" w:rsidP="00487308">
      <w:pPr>
        <w:pStyle w:val="10"/>
        <w:widowControl/>
        <w:numPr>
          <w:ilvl w:val="0"/>
          <w:numId w:val="26"/>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建立住院患者档案</w:t>
      </w:r>
      <w:r>
        <w:rPr>
          <w:rFonts w:ascii="Arial" w:eastAsia="黑体" w:hAnsi="Arial" w:hint="eastAsia"/>
          <w:sz w:val="24"/>
          <w:szCs w:val="24"/>
        </w:rPr>
        <w:t xml:space="preserve"> </w:t>
      </w:r>
      <w:r>
        <w:rPr>
          <w:rFonts w:ascii="Arial" w:eastAsia="黑体" w:hAnsi="Arial"/>
          <w:sz w:val="24"/>
          <w:szCs w:val="24"/>
        </w:rPr>
        <w:t xml:space="preserve"> –&gt;</w:t>
      </w:r>
      <w:r>
        <w:rPr>
          <w:rFonts w:ascii="Arial" w:eastAsia="黑体" w:hAnsi="Arial" w:hint="eastAsia"/>
          <w:sz w:val="24"/>
          <w:szCs w:val="24"/>
        </w:rPr>
        <w:t xml:space="preserve"> </w:t>
      </w:r>
      <w:r>
        <w:rPr>
          <w:rFonts w:ascii="Arial" w:eastAsia="黑体" w:hAnsi="Arial" w:hint="eastAsia"/>
          <w:sz w:val="24"/>
          <w:szCs w:val="24"/>
        </w:rPr>
        <w:t>填写</w:t>
      </w:r>
      <w:r w:rsidR="00877BB8">
        <w:rPr>
          <w:rFonts w:ascii="Arial" w:eastAsia="黑体" w:hAnsi="Arial" w:hint="eastAsia"/>
          <w:sz w:val="24"/>
          <w:szCs w:val="24"/>
        </w:rPr>
        <w:t>住院患者表单资料</w:t>
      </w:r>
      <w:r w:rsidR="00877BB8">
        <w:rPr>
          <w:rFonts w:ascii="Arial" w:eastAsia="黑体" w:hAnsi="Arial" w:hint="eastAsia"/>
          <w:sz w:val="24"/>
          <w:szCs w:val="24"/>
        </w:rPr>
        <w:t xml:space="preserve"> </w:t>
      </w:r>
      <w:r w:rsidR="00877BB8">
        <w:rPr>
          <w:rFonts w:ascii="Arial" w:eastAsia="黑体" w:hAnsi="Arial"/>
          <w:sz w:val="24"/>
          <w:szCs w:val="24"/>
        </w:rPr>
        <w:t xml:space="preserve"> –&gt;</w:t>
      </w:r>
      <w:r w:rsidR="00877BB8">
        <w:rPr>
          <w:rFonts w:ascii="Arial" w:eastAsia="黑体" w:hAnsi="Arial" w:hint="eastAsia"/>
          <w:sz w:val="24"/>
          <w:szCs w:val="24"/>
        </w:rPr>
        <w:t xml:space="preserve"> </w:t>
      </w:r>
      <w:r w:rsidR="00877BB8">
        <w:rPr>
          <w:rFonts w:ascii="Arial" w:eastAsia="黑体" w:hAnsi="Arial" w:hint="eastAsia"/>
          <w:sz w:val="24"/>
          <w:szCs w:val="24"/>
        </w:rPr>
        <w:t>立即建立</w:t>
      </w:r>
      <w:r w:rsidR="00877BB8">
        <w:rPr>
          <w:rFonts w:ascii="Arial" w:eastAsia="黑体" w:hAnsi="Arial" w:hint="eastAsia"/>
          <w:sz w:val="24"/>
          <w:szCs w:val="24"/>
        </w:rPr>
        <w:t>/</w:t>
      </w:r>
      <w:r w:rsidR="00877BB8">
        <w:rPr>
          <w:rFonts w:ascii="Arial" w:eastAsia="黑体" w:hAnsi="Arial" w:hint="eastAsia"/>
          <w:sz w:val="24"/>
          <w:szCs w:val="24"/>
        </w:rPr>
        <w:t>重置）</w:t>
      </w:r>
    </w:p>
    <w:p w:rsidR="004B1E40" w:rsidRPr="004B1E40" w:rsidRDefault="00E6311F" w:rsidP="00487308">
      <w:pPr>
        <w:pStyle w:val="10"/>
        <w:widowControl/>
        <w:numPr>
          <w:ilvl w:val="0"/>
          <w:numId w:val="31"/>
        </w:numPr>
        <w:autoSpaceDE w:val="0"/>
        <w:autoSpaceDN w:val="0"/>
        <w:spacing w:before="240" w:line="360" w:lineRule="auto"/>
        <w:textAlignment w:val="bottom"/>
        <w:outlineLvl w:val="0"/>
        <w:rPr>
          <w:rFonts w:ascii="Arial" w:eastAsia="黑体" w:hAnsi="Arial"/>
          <w:sz w:val="24"/>
          <w:szCs w:val="24"/>
        </w:rPr>
      </w:pPr>
      <w:r w:rsidRPr="00110B4B">
        <w:rPr>
          <w:rFonts w:ascii="Arial" w:eastAsia="黑体" w:hAnsi="Arial" w:hint="eastAsia"/>
          <w:sz w:val="24"/>
          <w:szCs w:val="24"/>
        </w:rPr>
        <w:t>〖</w:t>
      </w:r>
      <w:r>
        <w:rPr>
          <w:rFonts w:ascii="Arial" w:eastAsia="黑体" w:hAnsi="Arial" w:hint="eastAsia"/>
          <w:sz w:val="24"/>
          <w:szCs w:val="24"/>
        </w:rPr>
        <w:t>医院基本信息</w:t>
      </w:r>
      <w:r w:rsidRPr="00110B4B">
        <w:rPr>
          <w:rFonts w:ascii="Arial" w:eastAsia="黑体" w:hAnsi="Arial" w:hint="eastAsia"/>
          <w:sz w:val="24"/>
          <w:szCs w:val="24"/>
        </w:rPr>
        <w:t>〗</w:t>
      </w:r>
    </w:p>
    <w:p w:rsidR="00877BB8" w:rsidRPr="00E6311F" w:rsidRDefault="00877BB8" w:rsidP="00E6311F">
      <w:pPr>
        <w:pStyle w:val="10"/>
        <w:widowControl/>
        <w:autoSpaceDE w:val="0"/>
        <w:autoSpaceDN w:val="0"/>
        <w:spacing w:before="240" w:line="360" w:lineRule="auto"/>
        <w:ind w:left="960"/>
        <w:textAlignment w:val="bottom"/>
        <w:outlineLvl w:val="0"/>
        <w:rPr>
          <w:rFonts w:ascii="Arial" w:eastAsia="黑体" w:hAnsi="Arial"/>
          <w:sz w:val="24"/>
          <w:szCs w:val="24"/>
        </w:rPr>
      </w:pPr>
      <w:r w:rsidRPr="00E6311F">
        <w:rPr>
          <w:rFonts w:ascii="Arial" w:hAnsi="Arial" w:hint="eastAsia"/>
          <w:sz w:val="24"/>
          <w:szCs w:val="24"/>
        </w:rPr>
        <w:t>展开左侧导航面板</w:t>
      </w:r>
      <w:bookmarkStart w:id="40" w:name="OLE_LINK9"/>
      <w:bookmarkStart w:id="41" w:name="OLE_LINK10"/>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bookmarkEnd w:id="40"/>
      <w:bookmarkEnd w:id="41"/>
      <w:r w:rsidRPr="00E6311F">
        <w:rPr>
          <w:rFonts w:ascii="Arial" w:eastAsia="黑体" w:hAnsi="Arial" w:hint="eastAsia"/>
          <w:sz w:val="24"/>
          <w:szCs w:val="24"/>
        </w:rPr>
        <w:t>进入医院基本信息</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选择你想要进去的页面（</w:t>
      </w:r>
    </w:p>
    <w:p w:rsidR="00877BB8" w:rsidRDefault="00877BB8" w:rsidP="00487308">
      <w:pPr>
        <w:pStyle w:val="10"/>
        <w:widowControl/>
        <w:numPr>
          <w:ilvl w:val="0"/>
          <w:numId w:val="27"/>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医院基本介绍</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点击“医院简介”可以了解到医院的基本介绍信息，点击“就医指南”可以了解就医步骤，点击“科室导航”可以了解到该医院各科室情况（点击“查看更多即可查看更多没有显示的科室”），点击“医院文化”即可了解该医院的内部文化情况</w:t>
      </w:r>
    </w:p>
    <w:p w:rsidR="00877BB8" w:rsidRDefault="00877BB8" w:rsidP="00487308">
      <w:pPr>
        <w:pStyle w:val="10"/>
        <w:widowControl/>
        <w:numPr>
          <w:ilvl w:val="0"/>
          <w:numId w:val="27"/>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医生护士概况</w:t>
      </w:r>
      <w:r>
        <w:rPr>
          <w:rFonts w:ascii="Arial" w:eastAsia="黑体" w:hAnsi="Arial" w:hint="eastAsia"/>
          <w:sz w:val="24"/>
          <w:szCs w:val="24"/>
        </w:rPr>
        <w:t xml:space="preserve"> </w:t>
      </w:r>
      <w:bookmarkStart w:id="42" w:name="OLE_LINK11"/>
      <w:bookmarkStart w:id="43" w:name="OLE_LINK12"/>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&gt;</w:t>
      </w:r>
      <w:bookmarkEnd w:id="42"/>
      <w:bookmarkEnd w:id="43"/>
      <w:r>
        <w:rPr>
          <w:rFonts w:ascii="Arial" w:eastAsia="黑体" w:hAnsi="Arial" w:hint="eastAsia"/>
          <w:sz w:val="24"/>
          <w:szCs w:val="24"/>
        </w:rPr>
        <w:t xml:space="preserve"> </w:t>
      </w:r>
      <w:r>
        <w:rPr>
          <w:rFonts w:ascii="Arial" w:eastAsia="黑体" w:hAnsi="Arial" w:hint="eastAsia"/>
          <w:sz w:val="24"/>
          <w:szCs w:val="24"/>
        </w:rPr>
        <w:t>点击“医师介绍”即可看到该医院的医生列表，还可以进行门诊查询搜索。点击“</w:t>
      </w:r>
      <w:r>
        <w:rPr>
          <w:rFonts w:ascii="Arial" w:eastAsia="黑体" w:hAnsi="Arial" w:hint="eastAsia"/>
          <w:sz w:val="24"/>
          <w:szCs w:val="24"/>
        </w:rPr>
        <w:t>&gt;</w:t>
      </w:r>
      <w:r>
        <w:rPr>
          <w:rFonts w:ascii="Arial" w:eastAsia="黑体" w:hAnsi="Arial" w:hint="eastAsia"/>
          <w:sz w:val="24"/>
          <w:szCs w:val="24"/>
        </w:rPr>
        <w:t>”</w:t>
      </w:r>
      <w:r>
        <w:rPr>
          <w:rFonts w:ascii="Arial" w:eastAsia="黑体" w:hAnsi="Arial" w:hint="eastAsia"/>
          <w:sz w:val="24"/>
          <w:szCs w:val="24"/>
        </w:rPr>
        <w:t xml:space="preserve"> </w:t>
      </w:r>
      <w:r>
        <w:rPr>
          <w:rFonts w:ascii="Arial" w:eastAsia="黑体" w:hAnsi="Arial" w:hint="eastAsia"/>
          <w:sz w:val="24"/>
          <w:szCs w:val="24"/>
        </w:rPr>
        <w:t>即可显示该医生的具体介绍，点击“电话预约”即可预约医生，同理，点击“护士介绍”即可看到该医院的护士列表，还可以进行门诊查询搜索。点击“</w:t>
      </w:r>
      <w:r>
        <w:rPr>
          <w:rFonts w:ascii="Arial" w:eastAsia="黑体" w:hAnsi="Arial" w:hint="eastAsia"/>
          <w:sz w:val="24"/>
          <w:szCs w:val="24"/>
        </w:rPr>
        <w:t>&gt;</w:t>
      </w:r>
      <w:r>
        <w:rPr>
          <w:rFonts w:ascii="Arial" w:eastAsia="黑体" w:hAnsi="Arial" w:hint="eastAsia"/>
          <w:sz w:val="24"/>
          <w:szCs w:val="24"/>
        </w:rPr>
        <w:t>”</w:t>
      </w:r>
      <w:r>
        <w:rPr>
          <w:rFonts w:ascii="Arial" w:eastAsia="黑体" w:hAnsi="Arial" w:hint="eastAsia"/>
          <w:sz w:val="24"/>
          <w:szCs w:val="24"/>
        </w:rPr>
        <w:t xml:space="preserve"> </w:t>
      </w:r>
      <w:r>
        <w:rPr>
          <w:rFonts w:ascii="Arial" w:eastAsia="黑体" w:hAnsi="Arial" w:hint="eastAsia"/>
          <w:sz w:val="24"/>
          <w:szCs w:val="24"/>
        </w:rPr>
        <w:t>即可显示该护士的具体介绍，点击“电话预约”即可预约护士</w:t>
      </w:r>
    </w:p>
    <w:p w:rsidR="00C43B3C" w:rsidRDefault="00C43B3C" w:rsidP="00487308">
      <w:pPr>
        <w:pStyle w:val="10"/>
        <w:widowControl/>
        <w:numPr>
          <w:ilvl w:val="0"/>
          <w:numId w:val="27"/>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今</w:t>
      </w:r>
      <w:proofErr w:type="gramStart"/>
      <w:r>
        <w:rPr>
          <w:rFonts w:ascii="Arial" w:eastAsia="黑体" w:hAnsi="Arial" w:hint="eastAsia"/>
          <w:sz w:val="24"/>
          <w:szCs w:val="24"/>
        </w:rPr>
        <w:t>周患者</w:t>
      </w:r>
      <w:proofErr w:type="gramEnd"/>
      <w:r>
        <w:rPr>
          <w:rFonts w:ascii="Arial" w:eastAsia="黑体" w:hAnsi="Arial" w:hint="eastAsia"/>
          <w:sz w:val="24"/>
          <w:szCs w:val="24"/>
        </w:rPr>
        <w:t>就诊数量统计</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可以查看本周患者就诊数量情况</w:t>
      </w:r>
    </w:p>
    <w:p w:rsidR="00C43B3C" w:rsidRDefault="00C43B3C" w:rsidP="00487308">
      <w:pPr>
        <w:pStyle w:val="10"/>
        <w:widowControl/>
        <w:numPr>
          <w:ilvl w:val="0"/>
          <w:numId w:val="27"/>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患者反馈</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这里是一个安逸医院患者满意度调查表，患者可以</w:t>
      </w:r>
      <w:r w:rsidR="004E0F32">
        <w:rPr>
          <w:rFonts w:ascii="Arial" w:eastAsia="黑体" w:hAnsi="Arial" w:hint="eastAsia"/>
          <w:sz w:val="24"/>
          <w:szCs w:val="24"/>
        </w:rPr>
        <w:t>填写自己的反馈意见资料）</w:t>
      </w:r>
    </w:p>
    <w:p w:rsidR="004B1E40" w:rsidRPr="004B1E40" w:rsidRDefault="00E6311F" w:rsidP="00487308">
      <w:pPr>
        <w:pStyle w:val="10"/>
        <w:widowControl/>
        <w:numPr>
          <w:ilvl w:val="0"/>
          <w:numId w:val="31"/>
        </w:numPr>
        <w:autoSpaceDE w:val="0"/>
        <w:autoSpaceDN w:val="0"/>
        <w:spacing w:before="240" w:line="360" w:lineRule="auto"/>
        <w:textAlignment w:val="bottom"/>
        <w:outlineLvl w:val="0"/>
        <w:rPr>
          <w:rFonts w:ascii="Arial" w:eastAsia="黑体" w:hAnsi="Arial"/>
          <w:sz w:val="24"/>
          <w:szCs w:val="24"/>
        </w:rPr>
      </w:pPr>
      <w:r w:rsidRPr="00110B4B">
        <w:rPr>
          <w:rFonts w:ascii="Arial" w:eastAsia="黑体" w:hAnsi="Arial" w:hint="eastAsia"/>
          <w:sz w:val="24"/>
          <w:szCs w:val="24"/>
        </w:rPr>
        <w:t>〖</w:t>
      </w:r>
      <w:r>
        <w:rPr>
          <w:rFonts w:ascii="Arial" w:eastAsia="黑体" w:hAnsi="Arial" w:hint="eastAsia"/>
          <w:sz w:val="24"/>
          <w:szCs w:val="24"/>
        </w:rPr>
        <w:t>个人主页</w:t>
      </w:r>
      <w:r w:rsidRPr="00110B4B">
        <w:rPr>
          <w:rFonts w:ascii="Arial" w:eastAsia="黑体" w:hAnsi="Arial" w:hint="eastAsia"/>
          <w:sz w:val="24"/>
          <w:szCs w:val="24"/>
        </w:rPr>
        <w:t>〗</w:t>
      </w:r>
    </w:p>
    <w:p w:rsidR="004E0F32" w:rsidRPr="00E6311F" w:rsidRDefault="004E0F32" w:rsidP="00E6311F">
      <w:pPr>
        <w:pStyle w:val="10"/>
        <w:widowControl/>
        <w:autoSpaceDE w:val="0"/>
        <w:autoSpaceDN w:val="0"/>
        <w:spacing w:before="240" w:line="360" w:lineRule="auto"/>
        <w:ind w:left="960"/>
        <w:textAlignment w:val="bottom"/>
        <w:outlineLvl w:val="0"/>
        <w:rPr>
          <w:rFonts w:ascii="Arial" w:eastAsia="黑体" w:hAnsi="Arial"/>
          <w:sz w:val="24"/>
          <w:szCs w:val="24"/>
        </w:rPr>
      </w:pPr>
      <w:r w:rsidRPr="00E6311F">
        <w:rPr>
          <w:rFonts w:ascii="Arial" w:eastAsia="黑体" w:hAnsi="Arial" w:hint="eastAsia"/>
          <w:sz w:val="24"/>
          <w:szCs w:val="24"/>
        </w:rPr>
        <w:t>点击最右边的用户头像那里</w:t>
      </w:r>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进入个人主页</w:t>
      </w:r>
      <w:r w:rsidRPr="00E6311F">
        <w:rPr>
          <w:rFonts w:ascii="Arial" w:eastAsia="黑体" w:hAnsi="Arial" w:hint="eastAsia"/>
          <w:sz w:val="24"/>
          <w:szCs w:val="24"/>
        </w:rPr>
        <w:t xml:space="preserve">  </w:t>
      </w:r>
      <w:r w:rsidRPr="00E6311F">
        <w:rPr>
          <w:rFonts w:ascii="Arial" w:eastAsia="黑体" w:hAnsi="Arial"/>
          <w:sz w:val="24"/>
          <w:szCs w:val="24"/>
        </w:rPr>
        <w:t>–</w:t>
      </w:r>
      <w:r w:rsidRPr="00E6311F">
        <w:rPr>
          <w:rFonts w:ascii="Arial" w:eastAsia="黑体" w:hAnsi="Arial" w:hint="eastAsia"/>
          <w:sz w:val="24"/>
          <w:szCs w:val="24"/>
        </w:rPr>
        <w:t xml:space="preserve">&gt; </w:t>
      </w:r>
      <w:r w:rsidRPr="00E6311F">
        <w:rPr>
          <w:rFonts w:ascii="Arial" w:eastAsia="黑体" w:hAnsi="Arial" w:hint="eastAsia"/>
          <w:sz w:val="24"/>
          <w:szCs w:val="24"/>
        </w:rPr>
        <w:t>选择自己要进页面（</w:t>
      </w:r>
    </w:p>
    <w:p w:rsidR="004E0F32" w:rsidRDefault="004E0F32" w:rsidP="00487308">
      <w:pPr>
        <w:pStyle w:val="10"/>
        <w:widowControl/>
        <w:numPr>
          <w:ilvl w:val="0"/>
          <w:numId w:val="28"/>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lastRenderedPageBreak/>
        <w:t>新建个人档案</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填写的是员工的档案资料</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立即创建</w:t>
      </w:r>
      <w:r>
        <w:rPr>
          <w:rFonts w:ascii="Arial" w:eastAsia="黑体" w:hAnsi="Arial" w:hint="eastAsia"/>
          <w:sz w:val="24"/>
          <w:szCs w:val="24"/>
        </w:rPr>
        <w:t>/</w:t>
      </w:r>
      <w:r>
        <w:rPr>
          <w:rFonts w:ascii="Arial" w:eastAsia="黑体" w:hAnsi="Arial" w:hint="eastAsia"/>
          <w:sz w:val="24"/>
          <w:szCs w:val="24"/>
        </w:rPr>
        <w:t>重置</w:t>
      </w:r>
    </w:p>
    <w:p w:rsidR="004E0F32" w:rsidRDefault="004E0F32" w:rsidP="00487308">
      <w:pPr>
        <w:pStyle w:val="10"/>
        <w:widowControl/>
        <w:numPr>
          <w:ilvl w:val="0"/>
          <w:numId w:val="28"/>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申请</w:t>
      </w:r>
      <w:proofErr w:type="gramStart"/>
      <w:r>
        <w:rPr>
          <w:rFonts w:ascii="Arial" w:eastAsia="黑体" w:hAnsi="Arial" w:hint="eastAsia"/>
          <w:sz w:val="24"/>
          <w:szCs w:val="24"/>
        </w:rPr>
        <w:t>请</w:t>
      </w:r>
      <w:proofErr w:type="gramEnd"/>
      <w:r>
        <w:rPr>
          <w:rFonts w:ascii="Arial" w:eastAsia="黑体" w:hAnsi="Arial" w:hint="eastAsia"/>
          <w:sz w:val="24"/>
          <w:szCs w:val="24"/>
        </w:rPr>
        <w:t>（休）假</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填写员工请（休）假申请表</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还需要部门主管和院长签字</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立即创建</w:t>
      </w:r>
      <w:r>
        <w:rPr>
          <w:rFonts w:ascii="Arial" w:eastAsia="黑体" w:hAnsi="Arial" w:hint="eastAsia"/>
          <w:sz w:val="24"/>
          <w:szCs w:val="24"/>
        </w:rPr>
        <w:t>/</w:t>
      </w:r>
      <w:r>
        <w:rPr>
          <w:rFonts w:ascii="Arial" w:eastAsia="黑体" w:hAnsi="Arial" w:hint="eastAsia"/>
          <w:sz w:val="24"/>
          <w:szCs w:val="24"/>
        </w:rPr>
        <w:t>重置</w:t>
      </w:r>
      <w:r>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该表审核通过后请交到办公室存档</w:t>
      </w:r>
    </w:p>
    <w:p w:rsidR="004E0F32" w:rsidRPr="004E0F32" w:rsidRDefault="004E0F32" w:rsidP="00487308">
      <w:pPr>
        <w:pStyle w:val="10"/>
        <w:widowControl/>
        <w:numPr>
          <w:ilvl w:val="0"/>
          <w:numId w:val="28"/>
        </w:numPr>
        <w:autoSpaceDE w:val="0"/>
        <w:autoSpaceDN w:val="0"/>
        <w:spacing w:before="240" w:line="360" w:lineRule="auto"/>
        <w:textAlignment w:val="bottom"/>
        <w:outlineLvl w:val="0"/>
        <w:rPr>
          <w:rFonts w:ascii="Arial" w:eastAsia="黑体" w:hAnsi="Arial"/>
          <w:sz w:val="24"/>
          <w:szCs w:val="24"/>
        </w:rPr>
      </w:pPr>
      <w:r w:rsidRPr="004E0F32">
        <w:rPr>
          <w:rFonts w:ascii="Arial" w:eastAsia="黑体" w:hAnsi="Arial" w:hint="eastAsia"/>
          <w:sz w:val="24"/>
          <w:szCs w:val="24"/>
        </w:rPr>
        <w:t>申请离职</w:t>
      </w:r>
      <w:r w:rsidRPr="004E0F32">
        <w:rPr>
          <w:rFonts w:ascii="Arial" w:eastAsia="黑体" w:hAnsi="Arial" w:hint="eastAsia"/>
          <w:sz w:val="24"/>
          <w:szCs w:val="24"/>
        </w:rPr>
        <w:t xml:space="preserve">  </w:t>
      </w:r>
      <w:r w:rsidRPr="004E0F32">
        <w:rPr>
          <w:rFonts w:ascii="Arial" w:eastAsia="黑体" w:hAnsi="Arial"/>
          <w:sz w:val="24"/>
          <w:szCs w:val="24"/>
        </w:rPr>
        <w:t>–</w:t>
      </w:r>
      <w:r w:rsidRPr="004E0F32">
        <w:rPr>
          <w:rFonts w:ascii="Arial" w:eastAsia="黑体" w:hAnsi="Arial" w:hint="eastAsia"/>
          <w:sz w:val="24"/>
          <w:szCs w:val="24"/>
        </w:rPr>
        <w:t xml:space="preserve">&gt;  </w:t>
      </w:r>
      <w:r w:rsidRPr="004E0F32">
        <w:rPr>
          <w:rFonts w:ascii="Arial" w:eastAsia="黑体" w:hAnsi="Arial" w:hint="eastAsia"/>
          <w:sz w:val="24"/>
          <w:szCs w:val="24"/>
        </w:rPr>
        <w:t>填写员工基本信息和离职原因</w:t>
      </w:r>
      <w:r w:rsidRPr="004E0F32">
        <w:rPr>
          <w:rFonts w:ascii="Arial" w:eastAsia="黑体" w:hAnsi="Arial" w:hint="eastAsia"/>
          <w:sz w:val="24"/>
          <w:szCs w:val="24"/>
        </w:rPr>
        <w:t xml:space="preserve">  </w:t>
      </w:r>
      <w:r w:rsidRPr="004E0F32">
        <w:rPr>
          <w:rFonts w:ascii="Arial" w:eastAsia="黑体" w:hAnsi="Arial"/>
          <w:sz w:val="24"/>
          <w:szCs w:val="24"/>
        </w:rPr>
        <w:t>–</w:t>
      </w:r>
      <w:r w:rsidRPr="004E0F32">
        <w:rPr>
          <w:rFonts w:ascii="Arial" w:eastAsia="黑体" w:hAnsi="Arial" w:hint="eastAsia"/>
          <w:sz w:val="24"/>
          <w:szCs w:val="24"/>
        </w:rPr>
        <w:t xml:space="preserve">&gt; </w:t>
      </w:r>
      <w:r w:rsidRPr="004E0F32">
        <w:rPr>
          <w:rFonts w:ascii="Arial" w:eastAsia="黑体" w:hAnsi="Arial" w:hint="eastAsia"/>
          <w:sz w:val="24"/>
          <w:szCs w:val="24"/>
        </w:rPr>
        <w:t>部门主管和院长签字</w:t>
      </w:r>
      <w:r w:rsidRPr="004E0F32">
        <w:rPr>
          <w:rFonts w:ascii="Arial" w:eastAsia="黑体" w:hAnsi="Arial" w:hint="eastAsia"/>
          <w:sz w:val="24"/>
          <w:szCs w:val="24"/>
        </w:rPr>
        <w:t xml:space="preserve">  </w:t>
      </w:r>
      <w:r w:rsidRPr="004E0F32">
        <w:rPr>
          <w:rFonts w:ascii="Arial" w:eastAsia="黑体" w:hAnsi="Arial"/>
          <w:sz w:val="24"/>
          <w:szCs w:val="24"/>
        </w:rPr>
        <w:t>–</w:t>
      </w:r>
      <w:r w:rsidRPr="004E0F32">
        <w:rPr>
          <w:rFonts w:ascii="Arial" w:eastAsia="黑体" w:hAnsi="Arial" w:hint="eastAsia"/>
          <w:sz w:val="24"/>
          <w:szCs w:val="24"/>
        </w:rPr>
        <w:t xml:space="preserve">&gt; </w:t>
      </w:r>
      <w:r w:rsidRPr="004E0F32">
        <w:rPr>
          <w:rFonts w:ascii="Arial" w:eastAsia="黑体" w:hAnsi="Arial" w:hint="eastAsia"/>
          <w:sz w:val="24"/>
          <w:szCs w:val="24"/>
        </w:rPr>
        <w:t>立即创建</w:t>
      </w:r>
      <w:r w:rsidRPr="004E0F32">
        <w:rPr>
          <w:rFonts w:ascii="Arial" w:eastAsia="黑体" w:hAnsi="Arial" w:hint="eastAsia"/>
          <w:sz w:val="24"/>
          <w:szCs w:val="24"/>
        </w:rPr>
        <w:t>/</w:t>
      </w:r>
      <w:r w:rsidRPr="004E0F32">
        <w:rPr>
          <w:rFonts w:ascii="Arial" w:eastAsia="黑体" w:hAnsi="Arial" w:hint="eastAsia"/>
          <w:sz w:val="24"/>
          <w:szCs w:val="24"/>
        </w:rPr>
        <w:t>重置</w:t>
      </w:r>
    </w:p>
    <w:p w:rsidR="008A13DE" w:rsidRPr="008A13DE" w:rsidRDefault="004E0F32" w:rsidP="00487308">
      <w:pPr>
        <w:pStyle w:val="10"/>
        <w:widowControl/>
        <w:numPr>
          <w:ilvl w:val="0"/>
          <w:numId w:val="28"/>
        </w:numPr>
        <w:autoSpaceDE w:val="0"/>
        <w:autoSpaceDN w:val="0"/>
        <w:spacing w:before="240" w:line="360" w:lineRule="auto"/>
        <w:textAlignment w:val="bottom"/>
        <w:outlineLvl w:val="0"/>
        <w:rPr>
          <w:rFonts w:ascii="Arial" w:eastAsia="黑体" w:hAnsi="Arial"/>
          <w:sz w:val="24"/>
          <w:szCs w:val="24"/>
        </w:rPr>
      </w:pPr>
      <w:r>
        <w:rPr>
          <w:rFonts w:ascii="Arial" w:eastAsia="黑体" w:hAnsi="Arial" w:hint="eastAsia"/>
          <w:sz w:val="24"/>
          <w:szCs w:val="24"/>
        </w:rPr>
        <w:t>查看投诉信息</w:t>
      </w:r>
      <w:r w:rsidR="004B1E40">
        <w:rPr>
          <w:rFonts w:ascii="Arial" w:eastAsia="黑体" w:hAnsi="Arial" w:hint="eastAsia"/>
          <w:sz w:val="24"/>
          <w:szCs w:val="24"/>
        </w:rPr>
        <w:t xml:space="preserve"> </w:t>
      </w:r>
      <w:r>
        <w:rPr>
          <w:rFonts w:ascii="Arial" w:eastAsia="黑体" w:hAnsi="Arial"/>
          <w:sz w:val="24"/>
          <w:szCs w:val="24"/>
        </w:rPr>
        <w:t>–</w:t>
      </w:r>
      <w:r>
        <w:rPr>
          <w:rFonts w:ascii="Arial" w:eastAsia="黑体" w:hAnsi="Arial" w:hint="eastAsia"/>
          <w:sz w:val="24"/>
          <w:szCs w:val="24"/>
        </w:rPr>
        <w:t xml:space="preserve">&gt; </w:t>
      </w:r>
      <w:r>
        <w:rPr>
          <w:rFonts w:ascii="Arial" w:eastAsia="黑体" w:hAnsi="Arial" w:hint="eastAsia"/>
          <w:sz w:val="24"/>
          <w:szCs w:val="24"/>
        </w:rPr>
        <w:t>可以查看到医院被投诉情况资料和</w:t>
      </w:r>
      <w:r w:rsidR="00037D5E">
        <w:rPr>
          <w:rFonts w:ascii="Arial" w:eastAsia="黑体" w:hAnsi="Arial" w:hint="eastAsia"/>
          <w:sz w:val="24"/>
          <w:szCs w:val="24"/>
        </w:rPr>
        <w:t>医院最终</w:t>
      </w:r>
      <w:r>
        <w:rPr>
          <w:rFonts w:ascii="Arial" w:eastAsia="黑体" w:hAnsi="Arial" w:hint="eastAsia"/>
          <w:sz w:val="24"/>
          <w:szCs w:val="24"/>
        </w:rPr>
        <w:t>处理</w:t>
      </w:r>
      <w:r w:rsidR="00037D5E">
        <w:rPr>
          <w:rFonts w:ascii="Arial" w:eastAsia="黑体" w:hAnsi="Arial" w:hint="eastAsia"/>
          <w:sz w:val="24"/>
          <w:szCs w:val="24"/>
        </w:rPr>
        <w:t>结果</w:t>
      </w:r>
      <w:r w:rsidRPr="00CB22DB">
        <w:rPr>
          <w:rFonts w:ascii="Arial" w:eastAsia="黑体" w:hAnsi="Arial" w:hint="eastAsia"/>
          <w:sz w:val="24"/>
          <w:szCs w:val="24"/>
        </w:rPr>
        <w:t>）</w:t>
      </w:r>
    </w:p>
    <w:p w:rsidR="008A13DE" w:rsidRDefault="004B1E40" w:rsidP="00487308">
      <w:pPr>
        <w:pStyle w:val="10"/>
        <w:widowControl/>
        <w:numPr>
          <w:ilvl w:val="0"/>
          <w:numId w:val="31"/>
        </w:numPr>
        <w:autoSpaceDE w:val="0"/>
        <w:autoSpaceDN w:val="0"/>
        <w:spacing w:before="240" w:line="360" w:lineRule="auto"/>
        <w:textAlignment w:val="bottom"/>
        <w:outlineLvl w:val="0"/>
        <w:rPr>
          <w:rFonts w:ascii="Arial" w:eastAsia="黑体" w:hAnsi="Arial"/>
          <w:sz w:val="24"/>
          <w:szCs w:val="24"/>
        </w:rPr>
      </w:pPr>
      <w:r w:rsidRPr="00110B4B">
        <w:rPr>
          <w:rFonts w:ascii="Arial" w:eastAsia="黑体" w:hAnsi="Arial" w:hint="eastAsia"/>
          <w:sz w:val="24"/>
          <w:szCs w:val="24"/>
        </w:rPr>
        <w:t>〖</w:t>
      </w:r>
      <w:r>
        <w:rPr>
          <w:rFonts w:ascii="Arial" w:eastAsia="黑体" w:hAnsi="Arial" w:hint="eastAsia"/>
          <w:sz w:val="24"/>
          <w:szCs w:val="24"/>
        </w:rPr>
        <w:t>退出登录</w:t>
      </w:r>
      <w:r w:rsidRPr="00110B4B">
        <w:rPr>
          <w:rFonts w:ascii="Arial" w:eastAsia="黑体" w:hAnsi="Arial" w:hint="eastAsia"/>
          <w:sz w:val="24"/>
          <w:szCs w:val="24"/>
        </w:rPr>
        <w:t>〗</w:t>
      </w:r>
    </w:p>
    <w:p w:rsidR="00F17FA9" w:rsidRDefault="00CB22DB" w:rsidP="008A13DE">
      <w:pPr>
        <w:pStyle w:val="10"/>
        <w:widowControl/>
        <w:autoSpaceDE w:val="0"/>
        <w:autoSpaceDN w:val="0"/>
        <w:spacing w:before="240" w:line="360" w:lineRule="auto"/>
        <w:ind w:left="960"/>
        <w:textAlignment w:val="bottom"/>
        <w:outlineLvl w:val="0"/>
        <w:rPr>
          <w:rFonts w:ascii="Arial" w:eastAsia="黑体" w:hAnsi="Arial"/>
          <w:sz w:val="24"/>
          <w:szCs w:val="24"/>
        </w:rPr>
      </w:pPr>
      <w:r w:rsidRPr="008A13DE">
        <w:rPr>
          <w:rFonts w:ascii="Arial" w:eastAsia="黑体" w:hAnsi="Arial" w:hint="eastAsia"/>
          <w:sz w:val="24"/>
          <w:szCs w:val="24"/>
        </w:rPr>
        <w:t>点击最右边的用户头像那里</w:t>
      </w:r>
      <w:r w:rsidRPr="008A13DE">
        <w:rPr>
          <w:rFonts w:ascii="Arial" w:eastAsia="黑体" w:hAnsi="Arial" w:hint="eastAsia"/>
          <w:sz w:val="24"/>
          <w:szCs w:val="24"/>
        </w:rPr>
        <w:t xml:space="preserve">  </w:t>
      </w:r>
      <w:r w:rsidRPr="008A13DE">
        <w:rPr>
          <w:rFonts w:ascii="Arial" w:eastAsia="黑体" w:hAnsi="Arial"/>
          <w:sz w:val="24"/>
          <w:szCs w:val="24"/>
        </w:rPr>
        <w:t>–</w:t>
      </w:r>
      <w:r w:rsidRPr="008A13DE">
        <w:rPr>
          <w:rFonts w:ascii="Arial" w:eastAsia="黑体" w:hAnsi="Arial" w:hint="eastAsia"/>
          <w:sz w:val="24"/>
          <w:szCs w:val="24"/>
        </w:rPr>
        <w:t xml:space="preserve">&gt; </w:t>
      </w:r>
      <w:r w:rsidRPr="008A13DE">
        <w:rPr>
          <w:rFonts w:ascii="Arial" w:eastAsia="黑体" w:hAnsi="Arial" w:hint="eastAsia"/>
          <w:sz w:val="24"/>
          <w:szCs w:val="24"/>
        </w:rPr>
        <w:t>点击“退出登录”即可退出该网站的登录</w:t>
      </w:r>
    </w:p>
    <w:p w:rsidR="008A13DE" w:rsidRPr="008A13DE" w:rsidRDefault="008A13DE" w:rsidP="008A13DE">
      <w:pPr>
        <w:pStyle w:val="10"/>
        <w:widowControl/>
        <w:autoSpaceDE w:val="0"/>
        <w:autoSpaceDN w:val="0"/>
        <w:spacing w:before="240" w:line="360" w:lineRule="auto"/>
        <w:ind w:left="960"/>
        <w:textAlignment w:val="bottom"/>
        <w:outlineLvl w:val="0"/>
        <w:rPr>
          <w:rFonts w:ascii="Arial" w:eastAsia="黑体" w:hAnsi="Arial"/>
          <w:sz w:val="24"/>
          <w:szCs w:val="24"/>
        </w:rPr>
      </w:pPr>
    </w:p>
    <w:p w:rsidR="00B256A3" w:rsidRDefault="00B256A3" w:rsidP="00487308">
      <w:pPr>
        <w:pStyle w:val="3"/>
        <w:numPr>
          <w:ilvl w:val="2"/>
          <w:numId w:val="23"/>
        </w:numPr>
        <w:jc w:val="both"/>
        <w:rPr>
          <w:rFonts w:ascii="黑体" w:eastAsia="黑体"/>
          <w:color w:val="auto"/>
          <w:sz w:val="28"/>
          <w:szCs w:val="28"/>
          <w:lang w:eastAsia="zh-CN"/>
        </w:rPr>
      </w:pPr>
      <w:r>
        <w:rPr>
          <w:rFonts w:ascii="黑体" w:eastAsia="黑体" w:hint="eastAsia"/>
          <w:color w:val="auto"/>
          <w:sz w:val="28"/>
          <w:szCs w:val="28"/>
          <w:lang w:eastAsia="zh-CN"/>
        </w:rPr>
        <w:t>系统和数据维护</w:t>
      </w:r>
    </w:p>
    <w:p w:rsidR="00B256A3" w:rsidRDefault="00B256A3" w:rsidP="00C32B9E">
      <w:pPr>
        <w:pStyle w:val="10"/>
        <w:widowControl/>
        <w:autoSpaceDE w:val="0"/>
        <w:autoSpaceDN w:val="0"/>
        <w:spacing w:before="240" w:line="360" w:lineRule="auto"/>
        <w:ind w:firstLineChars="150" w:firstLine="360"/>
        <w:textAlignment w:val="bottom"/>
        <w:outlineLvl w:val="0"/>
        <w:rPr>
          <w:rFonts w:ascii="Arial" w:eastAsia="黑体" w:hAnsi="Arial"/>
          <w:sz w:val="24"/>
          <w:szCs w:val="24"/>
        </w:rPr>
      </w:pPr>
      <w:r>
        <w:rPr>
          <w:rFonts w:ascii="Arial" w:eastAsia="黑体" w:hAnsi="Arial" w:hint="eastAsia"/>
          <w:sz w:val="24"/>
          <w:szCs w:val="24"/>
        </w:rPr>
        <w:t>无</w:t>
      </w:r>
    </w:p>
    <w:p w:rsidR="00B256A3" w:rsidRPr="008A13DE" w:rsidRDefault="00B256A3" w:rsidP="00487308">
      <w:pPr>
        <w:pStyle w:val="3"/>
        <w:numPr>
          <w:ilvl w:val="2"/>
          <w:numId w:val="23"/>
        </w:numPr>
        <w:jc w:val="both"/>
        <w:rPr>
          <w:rFonts w:ascii="黑体" w:eastAsia="黑体"/>
          <w:color w:val="auto"/>
          <w:sz w:val="28"/>
          <w:szCs w:val="28"/>
          <w:lang w:eastAsia="zh-CN"/>
        </w:rPr>
      </w:pPr>
      <w:r>
        <w:rPr>
          <w:rFonts w:ascii="黑体" w:eastAsia="黑体" w:hint="eastAsia"/>
          <w:color w:val="auto"/>
          <w:sz w:val="28"/>
          <w:szCs w:val="28"/>
          <w:lang w:eastAsia="zh-CN"/>
        </w:rPr>
        <w:t>界面截图</w:t>
      </w:r>
    </w:p>
    <w:p w:rsidR="00C32B9E" w:rsidRDefault="00C32B9E" w:rsidP="00C32B9E">
      <w:pPr>
        <w:pStyle w:val="10"/>
        <w:widowControl/>
        <w:autoSpaceDE w:val="0"/>
        <w:autoSpaceDN w:val="0"/>
        <w:spacing w:before="120" w:line="360" w:lineRule="auto"/>
        <w:ind w:left="900"/>
        <w:textAlignment w:val="bottom"/>
        <w:rPr>
          <w:rFonts w:hAnsi="宋体"/>
          <w:sz w:val="24"/>
          <w:szCs w:val="24"/>
        </w:rPr>
      </w:pPr>
      <w:r>
        <w:rPr>
          <w:noProof/>
        </w:rPr>
        <w:drawing>
          <wp:inline distT="0" distB="0" distL="0" distR="0" wp14:anchorId="7C0C63FF" wp14:editId="7E06E993">
            <wp:extent cx="5486400" cy="30937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093720"/>
                    </a:xfrm>
                    <a:prstGeom prst="rect">
                      <a:avLst/>
                    </a:prstGeom>
                  </pic:spPr>
                </pic:pic>
              </a:graphicData>
            </a:graphic>
          </wp:inline>
        </w:drawing>
      </w:r>
    </w:p>
    <w:p w:rsidR="00CF43D8" w:rsidRDefault="00CF43D8" w:rsidP="008A13DE">
      <w:pPr>
        <w:pStyle w:val="10"/>
        <w:widowControl/>
        <w:autoSpaceDE w:val="0"/>
        <w:autoSpaceDN w:val="0"/>
        <w:spacing w:before="120" w:line="360" w:lineRule="auto"/>
        <w:ind w:left="900"/>
        <w:textAlignment w:val="bottom"/>
        <w:rPr>
          <w:rFonts w:hAnsi="宋体"/>
          <w:sz w:val="24"/>
          <w:szCs w:val="24"/>
        </w:rPr>
      </w:pPr>
      <w:r>
        <w:rPr>
          <w:noProof/>
        </w:rPr>
        <w:lastRenderedPageBreak/>
        <w:drawing>
          <wp:inline distT="0" distB="0" distL="0" distR="0" wp14:anchorId="74ADA30D" wp14:editId="44551146">
            <wp:extent cx="5486400" cy="31261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126105"/>
                    </a:xfrm>
                    <a:prstGeom prst="rect">
                      <a:avLst/>
                    </a:prstGeom>
                  </pic:spPr>
                </pic:pic>
              </a:graphicData>
            </a:graphic>
          </wp:inline>
        </w:drawing>
      </w:r>
      <w:bookmarkStart w:id="44" w:name="_Toc110321636"/>
      <w:bookmarkStart w:id="45" w:name="OLE_LINK13"/>
      <w:bookmarkStart w:id="46" w:name="OLE_LINK14"/>
    </w:p>
    <w:p w:rsidR="008A13DE" w:rsidRPr="008A13DE" w:rsidRDefault="008A13DE" w:rsidP="008A13DE">
      <w:pPr>
        <w:pStyle w:val="10"/>
        <w:widowControl/>
        <w:autoSpaceDE w:val="0"/>
        <w:autoSpaceDN w:val="0"/>
        <w:spacing w:before="120" w:line="360" w:lineRule="auto"/>
        <w:ind w:left="900"/>
        <w:textAlignment w:val="bottom"/>
        <w:rPr>
          <w:rFonts w:hAnsi="宋体"/>
          <w:sz w:val="24"/>
          <w:szCs w:val="24"/>
        </w:rPr>
      </w:pPr>
    </w:p>
    <w:p w:rsidR="006C466E" w:rsidRPr="009C1CBE" w:rsidRDefault="009C1CBE" w:rsidP="00FA1C0F">
      <w:pPr>
        <w:pStyle w:val="1"/>
        <w:numPr>
          <w:ins w:id="47" w:author="Unknown"/>
        </w:numPr>
        <w:spacing w:line="360" w:lineRule="auto"/>
        <w:rPr>
          <w:rFonts w:ascii="黑体" w:eastAsia="黑体" w:hAnsi="黑体"/>
          <w:color w:val="auto"/>
          <w:sz w:val="44"/>
        </w:rPr>
      </w:pPr>
      <w:r w:rsidRPr="00233771">
        <w:rPr>
          <w:rFonts w:ascii="Times New Roman" w:eastAsia="黑体" w:hAnsi="Times New Roman"/>
          <w:color w:val="auto"/>
          <w:sz w:val="44"/>
        </w:rPr>
        <w:t>2</w:t>
      </w:r>
      <w:r w:rsidR="00FA1C0F">
        <w:rPr>
          <w:rFonts w:ascii="Times New Roman" w:eastAsia="黑体" w:hAnsi="黑体" w:hint="eastAsia"/>
          <w:color w:val="auto"/>
          <w:sz w:val="44"/>
        </w:rPr>
        <w:t>．</w:t>
      </w:r>
      <w:bookmarkStart w:id="48" w:name="_Toc91304607"/>
      <w:bookmarkStart w:id="49" w:name="_Toc91304807"/>
      <w:bookmarkStart w:id="50" w:name="_Toc91304873"/>
      <w:r w:rsidR="006C466E" w:rsidRPr="009C1CBE">
        <w:rPr>
          <w:rFonts w:ascii="黑体" w:eastAsia="黑体" w:hAnsi="黑体" w:hint="eastAsia"/>
          <w:color w:val="auto"/>
          <w:sz w:val="44"/>
        </w:rPr>
        <w:t>用</w:t>
      </w:r>
      <w:r w:rsidR="006C466E" w:rsidRPr="009C1CBE">
        <w:rPr>
          <w:rFonts w:ascii="黑体" w:eastAsia="黑体" w:hAnsi="黑体" w:cs="宋体" w:hint="eastAsia"/>
          <w:color w:val="auto"/>
          <w:sz w:val="44"/>
        </w:rPr>
        <w:t>户</w:t>
      </w:r>
      <w:r w:rsidR="006C466E" w:rsidRPr="009C1CBE">
        <w:rPr>
          <w:rFonts w:ascii="黑体" w:eastAsia="黑体" w:hAnsi="黑体" w:cs="MS Mincho" w:hint="eastAsia"/>
          <w:color w:val="auto"/>
          <w:sz w:val="44"/>
        </w:rPr>
        <w:t>手册格式的</w:t>
      </w:r>
      <w:r w:rsidR="006C466E" w:rsidRPr="009C1CBE">
        <w:rPr>
          <w:rFonts w:ascii="黑体" w:eastAsia="黑体" w:hAnsi="黑体" w:cs="宋体" w:hint="eastAsia"/>
          <w:color w:val="auto"/>
          <w:sz w:val="44"/>
        </w:rPr>
        <w:t>规</w:t>
      </w:r>
      <w:r w:rsidR="006C466E" w:rsidRPr="009C1CBE">
        <w:rPr>
          <w:rFonts w:ascii="黑体" w:eastAsia="黑体" w:hAnsi="黑体" w:cs="MS Mincho" w:hint="eastAsia"/>
          <w:color w:val="auto"/>
          <w:sz w:val="44"/>
        </w:rPr>
        <w:t>定</w:t>
      </w:r>
      <w:bookmarkEnd w:id="44"/>
      <w:bookmarkEnd w:id="48"/>
      <w:bookmarkEnd w:id="49"/>
      <w:bookmarkEnd w:id="50"/>
    </w:p>
    <w:p w:rsidR="006C466E" w:rsidRPr="00233771" w:rsidRDefault="00233771" w:rsidP="00FA1C0F">
      <w:pPr>
        <w:pStyle w:val="2"/>
        <w:numPr>
          <w:ins w:id="51" w:author="Unknown"/>
        </w:numPr>
        <w:spacing w:line="360" w:lineRule="auto"/>
        <w:rPr>
          <w:rFonts w:ascii="Times New Roman" w:eastAsia="黑体" w:hAnsi="Times New Roman"/>
          <w:color w:val="auto"/>
          <w:sz w:val="32"/>
          <w:lang w:eastAsia="zh-CN"/>
        </w:rPr>
      </w:pPr>
      <w:bookmarkStart w:id="52" w:name="_Toc110321637"/>
      <w:bookmarkEnd w:id="45"/>
      <w:bookmarkEnd w:id="46"/>
      <w:r>
        <w:rPr>
          <w:rFonts w:ascii="Times New Roman" w:eastAsia="黑体" w:hAnsi="Times New Roman" w:hint="eastAsia"/>
          <w:color w:val="auto"/>
          <w:sz w:val="32"/>
          <w:lang w:eastAsia="zh-CN"/>
        </w:rPr>
        <w:t>2.1</w:t>
      </w:r>
      <w:bookmarkStart w:id="53" w:name="_Toc91304608"/>
      <w:bookmarkStart w:id="54" w:name="_Toc91304808"/>
      <w:bookmarkStart w:id="55" w:name="_Toc91304874"/>
      <w:r w:rsidR="006C466E" w:rsidRPr="00233771">
        <w:rPr>
          <w:rFonts w:ascii="Times New Roman" w:eastAsia="黑体" w:hAnsi="宋体" w:cs="宋体" w:hint="eastAsia"/>
          <w:color w:val="auto"/>
          <w:sz w:val="32"/>
          <w:lang w:eastAsia="zh-CN"/>
        </w:rPr>
        <w:t>标题</w:t>
      </w:r>
      <w:r w:rsidR="006C466E" w:rsidRPr="00233771">
        <w:rPr>
          <w:rFonts w:ascii="Times New Roman" w:eastAsia="黑体" w:cs="MS Mincho" w:hint="eastAsia"/>
          <w:color w:val="auto"/>
          <w:sz w:val="32"/>
          <w:lang w:eastAsia="zh-CN"/>
        </w:rPr>
        <w:t>及</w:t>
      </w:r>
      <w:r w:rsidR="006C466E" w:rsidRPr="00233771">
        <w:rPr>
          <w:rFonts w:ascii="Times New Roman" w:eastAsia="黑体" w:hAnsi="宋体" w:cs="宋体" w:hint="eastAsia"/>
          <w:color w:val="auto"/>
          <w:sz w:val="32"/>
          <w:lang w:eastAsia="zh-CN"/>
        </w:rPr>
        <w:t>编</w:t>
      </w:r>
      <w:r w:rsidR="006C466E" w:rsidRPr="00233771">
        <w:rPr>
          <w:rFonts w:ascii="Times New Roman" w:eastAsia="黑体" w:cs="MS Mincho" w:hint="eastAsia"/>
          <w:color w:val="auto"/>
          <w:sz w:val="32"/>
          <w:lang w:eastAsia="zh-CN"/>
        </w:rPr>
        <w:t>号</w:t>
      </w:r>
      <w:bookmarkEnd w:id="52"/>
      <w:bookmarkEnd w:id="53"/>
      <w:bookmarkEnd w:id="54"/>
      <w:bookmarkEnd w:id="55"/>
    </w:p>
    <w:p w:rsidR="006C466E" w:rsidRPr="00FA1C0F" w:rsidRDefault="006C466E" w:rsidP="00FA1C0F">
      <w:pPr>
        <w:pStyle w:val="a9"/>
        <w:spacing w:before="240" w:line="360" w:lineRule="auto"/>
        <w:rPr>
          <w:rFonts w:ascii="Arial" w:hAnsi="Arial"/>
          <w:sz w:val="24"/>
          <w:szCs w:val="24"/>
        </w:rPr>
      </w:pPr>
      <w:r w:rsidRPr="00FA1C0F">
        <w:rPr>
          <w:rFonts w:ascii="Arial" w:hAnsi="Arial" w:hint="eastAsia"/>
          <w:sz w:val="24"/>
          <w:szCs w:val="24"/>
        </w:rPr>
        <w:t>一般情况下，用户手册用章、节来划分其内容，必要时还可引入小节、小小节的概念。</w:t>
      </w:r>
    </w:p>
    <w:p w:rsidR="006C466E" w:rsidRPr="00FA1C0F" w:rsidRDefault="008D7E78" w:rsidP="00FA1C0F">
      <w:pPr>
        <w:pStyle w:val="3"/>
        <w:jc w:val="both"/>
        <w:rPr>
          <w:rFonts w:ascii="黑体" w:eastAsia="黑体" w:hAnsi="黑体"/>
          <w:color w:val="auto"/>
          <w:sz w:val="28"/>
          <w:lang w:eastAsia="zh-CN"/>
        </w:rPr>
      </w:pPr>
      <w:bookmarkStart w:id="56" w:name="_Toc91304609"/>
      <w:bookmarkStart w:id="57" w:name="_Toc91304809"/>
      <w:bookmarkStart w:id="58" w:name="_Toc91304875"/>
      <w:bookmarkStart w:id="59" w:name="_Toc110321638"/>
      <w:r>
        <w:rPr>
          <w:rFonts w:ascii="Times New Roman" w:eastAsia="黑体" w:hAnsi="Times New Roman" w:hint="eastAsia"/>
          <w:color w:val="auto"/>
          <w:sz w:val="28"/>
          <w:lang w:eastAsia="zh-CN"/>
        </w:rPr>
        <w:t>2</w:t>
      </w:r>
      <w:r w:rsidR="006C466E" w:rsidRPr="00FA1C0F">
        <w:rPr>
          <w:rFonts w:ascii="Times New Roman" w:eastAsia="黑体" w:hAnsi="Times New Roman"/>
          <w:color w:val="auto"/>
          <w:sz w:val="28"/>
          <w:lang w:eastAsia="zh-CN"/>
        </w:rPr>
        <w:t>.1.1</w:t>
      </w:r>
      <w:r w:rsidR="006C466E" w:rsidRPr="00FA1C0F">
        <w:rPr>
          <w:rFonts w:ascii="黑体" w:eastAsia="黑体" w:hAnsi="黑体" w:hint="eastAsia"/>
          <w:color w:val="auto"/>
          <w:sz w:val="28"/>
          <w:lang w:eastAsia="zh-CN"/>
        </w:rPr>
        <w:t xml:space="preserve"> 章</w:t>
      </w:r>
      <w:r w:rsidR="006C466E" w:rsidRPr="00FA1C0F">
        <w:rPr>
          <w:rFonts w:ascii="黑体" w:eastAsia="黑体" w:hAnsi="黑体" w:cs="宋体" w:hint="eastAsia"/>
          <w:color w:val="auto"/>
          <w:sz w:val="28"/>
          <w:lang w:eastAsia="zh-CN"/>
        </w:rPr>
        <w:t>标题</w:t>
      </w:r>
      <w:r w:rsidR="006C466E" w:rsidRPr="00FA1C0F">
        <w:rPr>
          <w:rFonts w:ascii="黑体" w:eastAsia="黑体" w:hAnsi="黑体" w:cs="MS Mincho" w:hint="eastAsia"/>
          <w:color w:val="auto"/>
          <w:sz w:val="28"/>
          <w:lang w:eastAsia="zh-CN"/>
        </w:rPr>
        <w:t>的</w:t>
      </w:r>
      <w:r w:rsidR="006C466E" w:rsidRPr="00FA1C0F">
        <w:rPr>
          <w:rFonts w:ascii="黑体" w:eastAsia="黑体" w:hAnsi="黑体" w:cs="宋体" w:hint="eastAsia"/>
          <w:color w:val="auto"/>
          <w:sz w:val="28"/>
          <w:lang w:eastAsia="zh-CN"/>
        </w:rPr>
        <w:t>设</w:t>
      </w:r>
      <w:r w:rsidR="006C466E" w:rsidRPr="00FA1C0F">
        <w:rPr>
          <w:rFonts w:ascii="黑体" w:eastAsia="黑体" w:hAnsi="黑体" w:cs="MS Mincho" w:hint="eastAsia"/>
          <w:color w:val="auto"/>
          <w:sz w:val="28"/>
          <w:lang w:eastAsia="zh-CN"/>
        </w:rPr>
        <w:t>置</w:t>
      </w:r>
      <w:bookmarkEnd w:id="56"/>
      <w:bookmarkEnd w:id="57"/>
      <w:bookmarkEnd w:id="58"/>
      <w:bookmarkEnd w:id="59"/>
    </w:p>
    <w:p w:rsidR="006C466E" w:rsidRPr="00FA1C0F" w:rsidRDefault="006C466E" w:rsidP="00FA1C0F">
      <w:pPr>
        <w:spacing w:before="240" w:line="360" w:lineRule="auto"/>
        <w:ind w:firstLine="300"/>
        <w:rPr>
          <w:rFonts w:ascii="宋体" w:eastAsia="宋体" w:hAnsi="宋体"/>
          <w:sz w:val="24"/>
          <w:szCs w:val="24"/>
          <w:lang w:eastAsia="zh-CN"/>
        </w:rPr>
      </w:pPr>
      <w:r w:rsidRPr="00FA1C0F">
        <w:rPr>
          <w:rFonts w:ascii="宋体" w:eastAsia="宋体" w:hAnsi="宋体" w:hint="eastAsia"/>
          <w:sz w:val="24"/>
          <w:szCs w:val="24"/>
          <w:lang w:eastAsia="zh-CN"/>
        </w:rPr>
        <w:t>每章的编号用阿拉伯数字表示，采用“第</w:t>
      </w:r>
      <w:r w:rsidRPr="00FA1C0F">
        <w:rPr>
          <w:rFonts w:ascii="宋体" w:eastAsia="宋体" w:hAnsi="宋体"/>
          <w:sz w:val="24"/>
          <w:szCs w:val="24"/>
          <w:lang w:eastAsia="zh-CN"/>
        </w:rPr>
        <w:t>1</w:t>
      </w:r>
      <w:r w:rsidRPr="00FA1C0F">
        <w:rPr>
          <w:rFonts w:ascii="宋体" w:eastAsia="宋体" w:hAnsi="宋体" w:hint="eastAsia"/>
          <w:sz w:val="24"/>
          <w:szCs w:val="24"/>
          <w:lang w:eastAsia="zh-CN"/>
        </w:rPr>
        <w:t>章”、“第2章”、……的形式表示章的编号，章的编号后面空一个半角的格，然后是这一章的标题。</w:t>
      </w:r>
    </w:p>
    <w:p w:rsidR="006C466E" w:rsidRPr="00FA1C0F" w:rsidRDefault="006C466E" w:rsidP="00487308">
      <w:pPr>
        <w:numPr>
          <w:ilvl w:val="0"/>
          <w:numId w:val="6"/>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章必须另起一页开始打印。</w:t>
      </w:r>
    </w:p>
    <w:p w:rsidR="006C466E" w:rsidRPr="00FA1C0F" w:rsidRDefault="006C466E" w:rsidP="00487308">
      <w:pPr>
        <w:numPr>
          <w:ilvl w:val="0"/>
          <w:numId w:val="6"/>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章的编号和标题采用左对齐的格式放在行的左边，左缩进为0。</w:t>
      </w:r>
    </w:p>
    <w:p w:rsidR="006C466E" w:rsidRPr="00FA1C0F" w:rsidRDefault="006C466E" w:rsidP="00487308">
      <w:pPr>
        <w:numPr>
          <w:ilvl w:val="0"/>
          <w:numId w:val="6"/>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章的编号和标题中汉字采用黑体小三号字，章的编号和标题总长度不能超过一行。</w:t>
      </w:r>
    </w:p>
    <w:p w:rsidR="006C466E" w:rsidRPr="00FA1C0F" w:rsidRDefault="006C466E" w:rsidP="00487308">
      <w:pPr>
        <w:numPr>
          <w:ilvl w:val="0"/>
          <w:numId w:val="6"/>
        </w:numPr>
        <w:tabs>
          <w:tab w:val="clear" w:pos="425"/>
          <w:tab w:val="num" w:pos="900"/>
        </w:tabs>
        <w:adjustRightInd/>
        <w:spacing w:before="120" w:line="360" w:lineRule="auto"/>
        <w:ind w:left="1265" w:hanging="865"/>
        <w:textAlignment w:val="auto"/>
        <w:rPr>
          <w:rFonts w:ascii="宋体" w:eastAsia="宋体" w:hAnsi="宋体"/>
          <w:sz w:val="24"/>
          <w:szCs w:val="24"/>
          <w:lang w:eastAsia="zh-CN"/>
        </w:rPr>
      </w:pPr>
      <w:r w:rsidRPr="00FA1C0F">
        <w:rPr>
          <w:rFonts w:ascii="宋体" w:eastAsia="宋体" w:hAnsi="宋体" w:hint="eastAsia"/>
          <w:sz w:val="24"/>
          <w:szCs w:val="24"/>
          <w:lang w:eastAsia="zh-CN"/>
        </w:rPr>
        <w:t>章的编号和标题行距取</w:t>
      </w:r>
      <w:r w:rsidR="008B1B4E">
        <w:rPr>
          <w:rFonts w:ascii="宋体" w:eastAsia="宋体" w:hAnsi="宋体" w:hint="eastAsia"/>
          <w:sz w:val="24"/>
          <w:szCs w:val="24"/>
          <w:lang w:eastAsia="zh-CN"/>
        </w:rPr>
        <w:t>最小值、12磅单位行距</w:t>
      </w:r>
      <w:r w:rsidRPr="00FA1C0F">
        <w:rPr>
          <w:rFonts w:ascii="宋体" w:eastAsia="宋体" w:hAnsi="宋体" w:hint="eastAsia"/>
          <w:sz w:val="24"/>
          <w:szCs w:val="24"/>
          <w:lang w:eastAsia="zh-CN"/>
        </w:rPr>
        <w:t>，段前、段后分别取</w:t>
      </w:r>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w:t>
      </w:r>
    </w:p>
    <w:p w:rsidR="006C466E" w:rsidRPr="00FA1C0F" w:rsidRDefault="008B1B4E" w:rsidP="00FA1C0F">
      <w:pPr>
        <w:pStyle w:val="3"/>
        <w:spacing w:line="360" w:lineRule="auto"/>
        <w:jc w:val="both"/>
        <w:rPr>
          <w:rFonts w:ascii="黑体" w:eastAsia="黑体" w:hAnsi="黑体"/>
          <w:color w:val="auto"/>
          <w:sz w:val="28"/>
          <w:lang w:eastAsia="zh-CN"/>
        </w:rPr>
      </w:pPr>
      <w:bookmarkStart w:id="60" w:name="_Toc91304610"/>
      <w:bookmarkStart w:id="61" w:name="_Toc91304810"/>
      <w:bookmarkStart w:id="62" w:name="_Toc91304876"/>
      <w:bookmarkStart w:id="63" w:name="_Toc110321639"/>
      <w:r>
        <w:rPr>
          <w:rFonts w:ascii="Times New Roman" w:eastAsia="黑体" w:hAnsi="Times New Roman" w:hint="eastAsia"/>
          <w:color w:val="auto"/>
          <w:sz w:val="28"/>
          <w:lang w:eastAsia="zh-CN"/>
        </w:rPr>
        <w:t>2</w:t>
      </w:r>
      <w:r w:rsidR="006C466E" w:rsidRPr="00FA1C0F">
        <w:rPr>
          <w:rFonts w:ascii="Times New Roman" w:eastAsia="黑体" w:hAnsi="Times New Roman"/>
          <w:color w:val="auto"/>
          <w:sz w:val="28"/>
          <w:lang w:eastAsia="zh-CN"/>
        </w:rPr>
        <w:t xml:space="preserve">.1.2 </w:t>
      </w:r>
      <w:r w:rsidR="006C466E" w:rsidRPr="00FA1C0F">
        <w:rPr>
          <w:rFonts w:ascii="黑体" w:eastAsia="黑体" w:hAnsi="黑体" w:cs="宋体" w:hint="eastAsia"/>
          <w:color w:val="auto"/>
          <w:sz w:val="28"/>
          <w:lang w:eastAsia="zh-CN"/>
        </w:rPr>
        <w:t>节标题</w:t>
      </w:r>
      <w:r w:rsidR="006C466E" w:rsidRPr="00FA1C0F">
        <w:rPr>
          <w:rFonts w:ascii="黑体" w:eastAsia="黑体" w:hAnsi="黑体" w:cs="MS Mincho" w:hint="eastAsia"/>
          <w:color w:val="auto"/>
          <w:sz w:val="28"/>
          <w:lang w:eastAsia="zh-CN"/>
        </w:rPr>
        <w:t>的</w:t>
      </w:r>
      <w:r w:rsidR="006C466E" w:rsidRPr="00FA1C0F">
        <w:rPr>
          <w:rFonts w:ascii="黑体" w:eastAsia="黑体" w:hAnsi="黑体" w:cs="宋体" w:hint="eastAsia"/>
          <w:color w:val="auto"/>
          <w:sz w:val="28"/>
          <w:lang w:eastAsia="zh-CN"/>
        </w:rPr>
        <w:t>设</w:t>
      </w:r>
      <w:r w:rsidR="006C466E" w:rsidRPr="00FA1C0F">
        <w:rPr>
          <w:rFonts w:ascii="黑体" w:eastAsia="黑体" w:hAnsi="黑体" w:cs="MS Mincho" w:hint="eastAsia"/>
          <w:color w:val="auto"/>
          <w:sz w:val="28"/>
          <w:lang w:eastAsia="zh-CN"/>
        </w:rPr>
        <w:t>置</w:t>
      </w:r>
      <w:bookmarkEnd w:id="60"/>
      <w:bookmarkEnd w:id="61"/>
      <w:bookmarkEnd w:id="62"/>
      <w:bookmarkEnd w:id="63"/>
    </w:p>
    <w:p w:rsidR="006C466E" w:rsidRPr="00FA1C0F" w:rsidRDefault="006C466E" w:rsidP="00FA1C0F">
      <w:pPr>
        <w:spacing w:before="240" w:line="360" w:lineRule="auto"/>
        <w:ind w:firstLine="400"/>
        <w:rPr>
          <w:rFonts w:ascii="宋体" w:eastAsia="宋体" w:hAnsi="宋体"/>
          <w:sz w:val="24"/>
          <w:szCs w:val="24"/>
          <w:lang w:eastAsia="zh-CN"/>
        </w:rPr>
      </w:pPr>
      <w:r w:rsidRPr="00FA1C0F">
        <w:rPr>
          <w:rFonts w:ascii="宋体" w:eastAsia="宋体" w:hAnsi="宋体" w:hint="eastAsia"/>
          <w:sz w:val="24"/>
          <w:szCs w:val="24"/>
          <w:lang w:eastAsia="zh-CN"/>
        </w:rPr>
        <w:t>节的编号格式为“</w:t>
      </w:r>
      <w:r w:rsidRPr="00FA1C0F">
        <w:rPr>
          <w:rFonts w:ascii="宋体" w:eastAsia="宋体" w:hAnsi="宋体"/>
          <w:sz w:val="24"/>
          <w:szCs w:val="24"/>
          <w:lang w:eastAsia="zh-CN"/>
        </w:rPr>
        <w:t>§</w:t>
      </w:r>
      <w:proofErr w:type="spellStart"/>
      <w:r w:rsidRPr="00FA1C0F">
        <w:rPr>
          <w:rFonts w:ascii="宋体" w:eastAsia="宋体" w:hAnsi="宋体"/>
          <w:sz w:val="24"/>
          <w:szCs w:val="24"/>
          <w:lang w:eastAsia="zh-CN"/>
        </w:rPr>
        <w:t>x.y</w:t>
      </w:r>
      <w:proofErr w:type="spellEnd"/>
      <w:r w:rsidRPr="00FA1C0F">
        <w:rPr>
          <w:rFonts w:ascii="宋体" w:eastAsia="宋体" w:hAnsi="宋体" w:hint="eastAsia"/>
          <w:sz w:val="24"/>
          <w:szCs w:val="24"/>
          <w:lang w:eastAsia="zh-CN"/>
        </w:rPr>
        <w:t>”。其中，</w:t>
      </w:r>
      <w:r w:rsidRPr="00FA1C0F">
        <w:rPr>
          <w:rFonts w:ascii="宋体" w:eastAsia="宋体" w:hAnsi="宋体"/>
          <w:sz w:val="24"/>
          <w:szCs w:val="24"/>
          <w:lang w:eastAsia="zh-CN"/>
        </w:rPr>
        <w:t>x</w:t>
      </w:r>
      <w:r w:rsidRPr="00FA1C0F">
        <w:rPr>
          <w:rFonts w:ascii="宋体" w:eastAsia="宋体" w:hAnsi="宋体" w:hint="eastAsia"/>
          <w:sz w:val="24"/>
          <w:szCs w:val="24"/>
          <w:lang w:eastAsia="zh-CN"/>
        </w:rPr>
        <w:t>为章的号码，</w:t>
      </w:r>
      <w:r w:rsidRPr="00FA1C0F">
        <w:rPr>
          <w:rFonts w:ascii="宋体" w:eastAsia="宋体" w:hAnsi="宋体"/>
          <w:sz w:val="24"/>
          <w:szCs w:val="24"/>
          <w:lang w:eastAsia="zh-CN"/>
        </w:rPr>
        <w:t>y</w:t>
      </w:r>
      <w:r w:rsidRPr="00FA1C0F">
        <w:rPr>
          <w:rFonts w:ascii="宋体" w:eastAsia="宋体" w:hAnsi="宋体" w:hint="eastAsia"/>
          <w:sz w:val="24"/>
          <w:szCs w:val="24"/>
          <w:lang w:eastAsia="zh-CN"/>
        </w:rPr>
        <w:t>为节的号码，用阿拉伯数字表示。节的编号后面空一个半角的格，然后是这一节的标题。</w:t>
      </w:r>
    </w:p>
    <w:p w:rsidR="006C466E" w:rsidRPr="00FA1C0F" w:rsidRDefault="006C466E" w:rsidP="00487308">
      <w:pPr>
        <w:numPr>
          <w:ilvl w:val="0"/>
          <w:numId w:val="7"/>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原则上每一节另起一页开始打印，但对于每章的第一节，如果章标题下无说明文字，可</w:t>
      </w:r>
      <w:r w:rsidRPr="00FA1C0F">
        <w:rPr>
          <w:rFonts w:ascii="宋体" w:eastAsia="宋体" w:hAnsi="宋体" w:hint="eastAsia"/>
          <w:sz w:val="24"/>
          <w:szCs w:val="24"/>
          <w:lang w:eastAsia="zh-CN"/>
        </w:rPr>
        <w:lastRenderedPageBreak/>
        <w:t>以将其与章标题放于一页之中。</w:t>
      </w:r>
    </w:p>
    <w:p w:rsidR="006C466E" w:rsidRPr="00FA1C0F" w:rsidRDefault="006C466E" w:rsidP="00487308">
      <w:pPr>
        <w:numPr>
          <w:ilvl w:val="0"/>
          <w:numId w:val="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节的编号和标题采用左对齐的格式放在行的左边，左缩进为0。</w:t>
      </w:r>
    </w:p>
    <w:p w:rsidR="006C466E" w:rsidRPr="00FA1C0F" w:rsidRDefault="006C466E" w:rsidP="00487308">
      <w:pPr>
        <w:numPr>
          <w:ilvl w:val="0"/>
          <w:numId w:val="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节的编号和标题中汉字采用黑体四号字，节的编号和标题总长度不能超过一行。</w:t>
      </w:r>
    </w:p>
    <w:p w:rsidR="006C466E" w:rsidRPr="00FA1C0F" w:rsidRDefault="006C466E" w:rsidP="00487308">
      <w:pPr>
        <w:numPr>
          <w:ilvl w:val="0"/>
          <w:numId w:val="7"/>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FA1C0F">
        <w:rPr>
          <w:rFonts w:ascii="宋体" w:eastAsia="宋体" w:hAnsi="宋体" w:hint="eastAsia"/>
          <w:sz w:val="24"/>
          <w:szCs w:val="24"/>
          <w:lang w:eastAsia="zh-CN"/>
        </w:rPr>
        <w:t>节的编号和标题行距取</w:t>
      </w:r>
      <w:r w:rsidR="008B1B4E">
        <w:rPr>
          <w:rFonts w:ascii="宋体" w:eastAsia="宋体" w:hAnsi="宋体" w:hint="eastAsia"/>
          <w:sz w:val="24"/>
          <w:szCs w:val="24"/>
          <w:lang w:eastAsia="zh-CN"/>
        </w:rPr>
        <w:t>最小值、12磅单位行距</w:t>
      </w:r>
      <w:r w:rsidRPr="00FA1C0F">
        <w:rPr>
          <w:rFonts w:ascii="宋体" w:eastAsia="宋体" w:hAnsi="宋体" w:hint="eastAsia"/>
          <w:sz w:val="24"/>
          <w:szCs w:val="24"/>
          <w:lang w:eastAsia="zh-CN"/>
        </w:rPr>
        <w:t>，对于与章标题</w:t>
      </w:r>
      <w:proofErr w:type="gramStart"/>
      <w:r w:rsidRPr="00FA1C0F">
        <w:rPr>
          <w:rFonts w:ascii="宋体" w:eastAsia="宋体" w:hAnsi="宋体" w:hint="eastAsia"/>
          <w:sz w:val="24"/>
          <w:szCs w:val="24"/>
          <w:lang w:eastAsia="zh-CN"/>
        </w:rPr>
        <w:t>处于同页的</w:t>
      </w:r>
      <w:proofErr w:type="gramEnd"/>
      <w:r w:rsidRPr="00FA1C0F">
        <w:rPr>
          <w:rFonts w:ascii="宋体" w:eastAsia="宋体" w:hAnsi="宋体" w:hint="eastAsia"/>
          <w:sz w:val="24"/>
          <w:szCs w:val="24"/>
          <w:lang w:eastAsia="zh-CN"/>
        </w:rPr>
        <w:t>要将</w:t>
      </w:r>
      <w:proofErr w:type="gramStart"/>
      <w:r w:rsidRPr="00FA1C0F">
        <w:rPr>
          <w:rFonts w:ascii="宋体" w:eastAsia="宋体" w:hAnsi="宋体" w:hint="eastAsia"/>
          <w:sz w:val="24"/>
          <w:szCs w:val="24"/>
          <w:lang w:eastAsia="zh-CN"/>
        </w:rPr>
        <w:t>其段前</w:t>
      </w:r>
      <w:proofErr w:type="gramEnd"/>
      <w:r w:rsidRPr="00FA1C0F">
        <w:rPr>
          <w:rFonts w:ascii="宋体" w:eastAsia="宋体" w:hAnsi="宋体" w:hint="eastAsia"/>
          <w:sz w:val="24"/>
          <w:szCs w:val="24"/>
          <w:lang w:eastAsia="zh-CN"/>
        </w:rPr>
        <w:t>、段后均取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roofErr w:type="gramStart"/>
      <w:r w:rsidRPr="00FA1C0F">
        <w:rPr>
          <w:rFonts w:ascii="宋体" w:eastAsia="宋体" w:hAnsi="宋体" w:hint="eastAsia"/>
          <w:sz w:val="24"/>
          <w:szCs w:val="24"/>
          <w:lang w:eastAsia="zh-CN"/>
        </w:rPr>
        <w:t>否则段前取</w:t>
      </w:r>
      <w:proofErr w:type="gramEnd"/>
      <w:smartTag w:uri="urn:schemas-microsoft-com:office:smarttags" w:element="chmetcnv">
        <w:smartTagPr>
          <w:attr w:name="TCSC" w:val="0"/>
          <w:attr w:name="NumberType" w:val="1"/>
          <w:attr w:name="Negative" w:val="False"/>
          <w:attr w:name="HasSpace" w:val="False"/>
          <w:attr w:name="SourceValue" w:val="24"/>
          <w:attr w:name="UnitName" w:val="磅"/>
        </w:smartTagPr>
        <w:r w:rsidRPr="00FA1C0F">
          <w:rPr>
            <w:rFonts w:ascii="宋体" w:eastAsia="宋体" w:hAnsi="宋体" w:hint="eastAsia"/>
            <w:sz w:val="24"/>
            <w:szCs w:val="24"/>
            <w:lang w:eastAsia="zh-CN"/>
          </w:rPr>
          <w:t>24磅</w:t>
        </w:r>
      </w:smartTag>
      <w:r w:rsidRPr="00FA1C0F">
        <w:rPr>
          <w:rFonts w:ascii="宋体" w:eastAsia="宋体" w:hAnsi="宋体" w:hint="eastAsia"/>
          <w:sz w:val="24"/>
          <w:szCs w:val="24"/>
          <w:lang w:eastAsia="zh-CN"/>
        </w:rPr>
        <w:t>、段后取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A1C0F">
          <w:rPr>
            <w:rFonts w:ascii="宋体" w:eastAsia="宋体" w:hAnsi="宋体" w:hint="eastAsia"/>
            <w:sz w:val="24"/>
            <w:szCs w:val="24"/>
            <w:lang w:eastAsia="zh-CN"/>
          </w:rPr>
          <w:t>12磅</w:t>
        </w:r>
      </w:smartTag>
      <w:r w:rsidRPr="00FA1C0F">
        <w:rPr>
          <w:rFonts w:ascii="宋体" w:eastAsia="宋体" w:hAnsi="宋体" w:hint="eastAsia"/>
          <w:sz w:val="24"/>
          <w:szCs w:val="24"/>
          <w:lang w:eastAsia="zh-CN"/>
        </w:rPr>
        <w:t>。</w:t>
      </w:r>
    </w:p>
    <w:p w:rsidR="006C466E" w:rsidRPr="00FA1C0F" w:rsidRDefault="008B1B4E" w:rsidP="00FE3971">
      <w:pPr>
        <w:pStyle w:val="3"/>
        <w:spacing w:line="360" w:lineRule="auto"/>
        <w:jc w:val="both"/>
        <w:rPr>
          <w:rFonts w:ascii="Times New Roman" w:eastAsia="黑体" w:hAnsi="Times New Roman"/>
          <w:color w:val="auto"/>
          <w:sz w:val="28"/>
          <w:lang w:eastAsia="zh-CN"/>
        </w:rPr>
      </w:pPr>
      <w:bookmarkStart w:id="64" w:name="_Toc91304611"/>
      <w:bookmarkStart w:id="65" w:name="_Toc91304811"/>
      <w:bookmarkStart w:id="66" w:name="_Toc91304877"/>
      <w:bookmarkStart w:id="67" w:name="_Toc110321640"/>
      <w:r>
        <w:rPr>
          <w:rFonts w:ascii="Times New Roman" w:eastAsia="黑体" w:hAnsi="Times New Roman" w:hint="eastAsia"/>
          <w:color w:val="auto"/>
          <w:sz w:val="28"/>
          <w:lang w:eastAsia="zh-CN"/>
        </w:rPr>
        <w:t>2</w:t>
      </w:r>
      <w:r w:rsidR="006C466E" w:rsidRPr="00FA1C0F">
        <w:rPr>
          <w:rFonts w:ascii="Times New Roman" w:eastAsia="黑体" w:hAnsi="Times New Roman"/>
          <w:color w:val="auto"/>
          <w:sz w:val="28"/>
          <w:lang w:eastAsia="zh-CN"/>
        </w:rPr>
        <w:t>.1.</w:t>
      </w:r>
      <w:r w:rsidR="006C466E" w:rsidRPr="00FA1C0F">
        <w:rPr>
          <w:rFonts w:ascii="Times New Roman" w:eastAsia="黑体" w:hAnsi="Times New Roman" w:hint="eastAsia"/>
          <w:color w:val="auto"/>
          <w:sz w:val="28"/>
          <w:lang w:eastAsia="zh-CN"/>
        </w:rPr>
        <w:t xml:space="preserve">3 </w:t>
      </w:r>
      <w:r w:rsidR="006C466E" w:rsidRPr="00FA1C0F">
        <w:rPr>
          <w:rFonts w:ascii="Times New Roman" w:eastAsia="黑体" w:hint="eastAsia"/>
          <w:color w:val="auto"/>
          <w:sz w:val="28"/>
          <w:lang w:eastAsia="zh-CN"/>
        </w:rPr>
        <w:t>小</w:t>
      </w:r>
      <w:r w:rsidR="006C466E" w:rsidRPr="00FA1C0F">
        <w:rPr>
          <w:rFonts w:ascii="Times New Roman" w:eastAsia="黑体" w:hAnsi="宋体" w:cs="宋体" w:hint="eastAsia"/>
          <w:color w:val="auto"/>
          <w:sz w:val="28"/>
          <w:lang w:eastAsia="zh-CN"/>
        </w:rPr>
        <w:t>节标题</w:t>
      </w:r>
      <w:r w:rsidR="006C466E" w:rsidRPr="00FA1C0F">
        <w:rPr>
          <w:rFonts w:ascii="Times New Roman" w:eastAsia="黑体" w:hAnsi="MS Mincho" w:cs="MS Mincho" w:hint="eastAsia"/>
          <w:color w:val="auto"/>
          <w:sz w:val="28"/>
          <w:lang w:eastAsia="zh-CN"/>
        </w:rPr>
        <w:t>的</w:t>
      </w:r>
      <w:r w:rsidR="006C466E" w:rsidRPr="00FA1C0F">
        <w:rPr>
          <w:rFonts w:ascii="Times New Roman" w:eastAsia="黑体" w:hAnsi="宋体" w:cs="宋体" w:hint="eastAsia"/>
          <w:color w:val="auto"/>
          <w:sz w:val="28"/>
          <w:lang w:eastAsia="zh-CN"/>
        </w:rPr>
        <w:t>设</w:t>
      </w:r>
      <w:r w:rsidR="006C466E" w:rsidRPr="00FA1C0F">
        <w:rPr>
          <w:rFonts w:ascii="Times New Roman" w:eastAsia="黑体" w:hAnsi="MS Mincho" w:cs="MS Mincho" w:hint="eastAsia"/>
          <w:color w:val="auto"/>
          <w:sz w:val="28"/>
          <w:lang w:eastAsia="zh-CN"/>
        </w:rPr>
        <w:t>置</w:t>
      </w:r>
      <w:bookmarkEnd w:id="64"/>
      <w:bookmarkEnd w:id="65"/>
      <w:bookmarkEnd w:id="66"/>
      <w:bookmarkEnd w:id="67"/>
    </w:p>
    <w:p w:rsidR="006C466E" w:rsidRPr="00FE3971" w:rsidRDefault="006C466E" w:rsidP="00FE3971">
      <w:pPr>
        <w:spacing w:before="240" w:line="360" w:lineRule="auto"/>
        <w:ind w:firstLine="400"/>
        <w:rPr>
          <w:rFonts w:ascii="宋体" w:eastAsia="宋体" w:hAnsi="宋体"/>
          <w:sz w:val="24"/>
          <w:szCs w:val="24"/>
          <w:lang w:eastAsia="zh-CN"/>
        </w:rPr>
      </w:pPr>
      <w:r w:rsidRPr="00FE3971">
        <w:rPr>
          <w:rFonts w:ascii="宋体" w:eastAsia="宋体" w:hAnsi="宋体" w:hint="eastAsia"/>
          <w:sz w:val="24"/>
          <w:szCs w:val="24"/>
          <w:lang w:eastAsia="zh-CN"/>
        </w:rPr>
        <w:t>小节的编号格式为“</w:t>
      </w:r>
      <w:r w:rsidRPr="00FE3971">
        <w:rPr>
          <w:rFonts w:ascii="宋体" w:eastAsia="宋体" w:hAnsi="宋体"/>
          <w:sz w:val="24"/>
          <w:szCs w:val="24"/>
          <w:lang w:eastAsia="zh-CN"/>
        </w:rPr>
        <w:t>§</w:t>
      </w:r>
      <w:proofErr w:type="spellStart"/>
      <w:r w:rsidRPr="00FE3971">
        <w:rPr>
          <w:rFonts w:ascii="宋体" w:eastAsia="宋体" w:hAnsi="宋体"/>
          <w:sz w:val="24"/>
          <w:szCs w:val="24"/>
          <w:lang w:eastAsia="zh-CN"/>
        </w:rPr>
        <w:t>x.y.z</w:t>
      </w:r>
      <w:proofErr w:type="spellEnd"/>
      <w:r w:rsidRPr="00FE3971">
        <w:rPr>
          <w:rFonts w:ascii="宋体" w:eastAsia="宋体" w:hAnsi="宋体" w:hint="eastAsia"/>
          <w:sz w:val="24"/>
          <w:szCs w:val="24"/>
          <w:lang w:eastAsia="zh-CN"/>
        </w:rPr>
        <w:t>”。其中</w:t>
      </w:r>
      <w:r w:rsidRPr="00FE3971">
        <w:rPr>
          <w:rFonts w:ascii="宋体" w:eastAsia="宋体" w:hAnsi="宋体"/>
          <w:sz w:val="24"/>
          <w:szCs w:val="24"/>
          <w:lang w:eastAsia="zh-CN"/>
        </w:rPr>
        <w:t>x</w:t>
      </w:r>
      <w:r w:rsidRPr="00FE3971">
        <w:rPr>
          <w:rFonts w:ascii="宋体" w:eastAsia="宋体" w:hAnsi="宋体" w:hint="eastAsia"/>
          <w:sz w:val="24"/>
          <w:szCs w:val="24"/>
          <w:lang w:eastAsia="zh-CN"/>
        </w:rPr>
        <w:t>为章的号码，</w:t>
      </w:r>
      <w:r w:rsidRPr="00FE3971">
        <w:rPr>
          <w:rFonts w:ascii="宋体" w:eastAsia="宋体" w:hAnsi="宋体"/>
          <w:sz w:val="24"/>
          <w:szCs w:val="24"/>
          <w:lang w:eastAsia="zh-CN"/>
        </w:rPr>
        <w:t>y</w:t>
      </w:r>
      <w:r w:rsidRPr="00FE3971">
        <w:rPr>
          <w:rFonts w:ascii="宋体" w:eastAsia="宋体" w:hAnsi="宋体" w:hint="eastAsia"/>
          <w:sz w:val="24"/>
          <w:szCs w:val="24"/>
          <w:lang w:eastAsia="zh-CN"/>
        </w:rPr>
        <w:t>为节的号码，</w:t>
      </w:r>
      <w:r w:rsidRPr="00FE3971">
        <w:rPr>
          <w:rFonts w:ascii="宋体" w:eastAsia="宋体" w:hAnsi="宋体"/>
          <w:sz w:val="24"/>
          <w:szCs w:val="24"/>
          <w:lang w:eastAsia="zh-CN"/>
        </w:rPr>
        <w:t>z</w:t>
      </w:r>
      <w:r w:rsidRPr="00FE3971">
        <w:rPr>
          <w:rFonts w:ascii="宋体" w:eastAsia="宋体" w:hAnsi="宋体" w:hint="eastAsia"/>
          <w:sz w:val="24"/>
          <w:szCs w:val="24"/>
          <w:lang w:eastAsia="zh-CN"/>
        </w:rPr>
        <w:t>为小节号码，用阿拉伯数字表示。小节的编号后面空一个半角的格，然后是这一小节的标题。</w:t>
      </w:r>
    </w:p>
    <w:p w:rsidR="006C466E" w:rsidRPr="00FE3971" w:rsidRDefault="006C466E" w:rsidP="00487308">
      <w:pPr>
        <w:numPr>
          <w:ilvl w:val="0"/>
          <w:numId w:val="8"/>
        </w:numPr>
        <w:tabs>
          <w:tab w:val="clear" w:pos="425"/>
          <w:tab w:val="num" w:pos="900"/>
          <w:tab w:val="left" w:pos="945"/>
        </w:tabs>
        <w:adjustRightInd/>
        <w:spacing w:before="24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小节不必另起一页开始打印。</w:t>
      </w:r>
    </w:p>
    <w:p w:rsidR="006C466E" w:rsidRPr="00FE3971" w:rsidRDefault="006C466E" w:rsidP="00487308">
      <w:pPr>
        <w:numPr>
          <w:ilvl w:val="0"/>
          <w:numId w:val="8"/>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小节的编号和标题采用左对齐的格式放在行的左边，左缩进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FE3971">
          <w:rPr>
            <w:rFonts w:ascii="宋体" w:eastAsia="宋体" w:hAnsi="宋体"/>
            <w:sz w:val="24"/>
            <w:szCs w:val="24"/>
            <w:lang w:eastAsia="zh-CN"/>
          </w:rPr>
          <w:t>0.74CM</w:t>
        </w:r>
      </w:smartTag>
      <w:r w:rsidRPr="00FE3971">
        <w:rPr>
          <w:rFonts w:ascii="宋体" w:eastAsia="宋体" w:hAnsi="宋体" w:hint="eastAsia"/>
          <w:sz w:val="24"/>
          <w:szCs w:val="24"/>
          <w:lang w:eastAsia="zh-CN"/>
        </w:rPr>
        <w:t>。</w:t>
      </w:r>
    </w:p>
    <w:p w:rsidR="006C466E" w:rsidRPr="00FE3971" w:rsidRDefault="006C466E" w:rsidP="00487308">
      <w:pPr>
        <w:numPr>
          <w:ilvl w:val="0"/>
          <w:numId w:val="8"/>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小节的编号和标题中汉字采用黑体小四号字，小节的编号和标题总长度不能超过一行。</w:t>
      </w:r>
    </w:p>
    <w:p w:rsidR="006C466E" w:rsidRPr="00FE3971" w:rsidRDefault="006C466E" w:rsidP="00487308">
      <w:pPr>
        <w:numPr>
          <w:ilvl w:val="0"/>
          <w:numId w:val="8"/>
        </w:numPr>
        <w:tabs>
          <w:tab w:val="clear" w:pos="425"/>
          <w:tab w:val="num" w:pos="900"/>
          <w:tab w:val="left" w:pos="945"/>
        </w:tabs>
        <w:adjustRightInd/>
        <w:spacing w:before="120" w:line="360" w:lineRule="auto"/>
        <w:ind w:left="900" w:hanging="500"/>
        <w:textAlignment w:val="auto"/>
        <w:rPr>
          <w:rFonts w:ascii="宋体" w:eastAsia="宋体" w:hAnsi="宋体"/>
          <w:sz w:val="24"/>
          <w:szCs w:val="24"/>
          <w:lang w:eastAsia="zh-CN"/>
        </w:rPr>
      </w:pPr>
      <w:r w:rsidRPr="00FE3971">
        <w:rPr>
          <w:rFonts w:ascii="宋体" w:eastAsia="宋体" w:hAnsi="宋体" w:hint="eastAsia"/>
          <w:sz w:val="24"/>
          <w:szCs w:val="24"/>
          <w:lang w:eastAsia="zh-CN"/>
        </w:rPr>
        <w:t>小节的编号和标题行距取</w:t>
      </w:r>
      <w:r w:rsidR="008B1B4E">
        <w:rPr>
          <w:rFonts w:ascii="宋体" w:eastAsia="宋体" w:hAnsi="宋体" w:hint="eastAsia"/>
          <w:sz w:val="24"/>
          <w:szCs w:val="24"/>
          <w:lang w:eastAsia="zh-CN"/>
        </w:rPr>
        <w:t>最小值、12磅单位行距</w:t>
      </w:r>
      <w:r w:rsidRPr="00FE3971">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FE3971">
          <w:rPr>
            <w:rFonts w:ascii="宋体" w:eastAsia="宋体" w:hAnsi="宋体" w:hint="eastAsia"/>
            <w:sz w:val="24"/>
            <w:szCs w:val="24"/>
            <w:lang w:eastAsia="zh-CN"/>
          </w:rPr>
          <w:t>12磅</w:t>
        </w:r>
      </w:smartTag>
      <w:r w:rsidRPr="00FE3971">
        <w:rPr>
          <w:rFonts w:ascii="宋体" w:eastAsia="宋体" w:hAnsi="宋体" w:hint="eastAsia"/>
          <w:sz w:val="24"/>
          <w:szCs w:val="24"/>
          <w:lang w:eastAsia="zh-CN"/>
        </w:rPr>
        <w:t>。</w:t>
      </w:r>
    </w:p>
    <w:p w:rsidR="006C466E" w:rsidRDefault="006C466E" w:rsidP="006C466E">
      <w:pPr>
        <w:spacing w:before="240" w:line="240" w:lineRule="atLeast"/>
        <w:ind w:left="425"/>
        <w:rPr>
          <w:rFonts w:ascii="Arial" w:eastAsia="黑体" w:hAnsi="Arial"/>
          <w:sz w:val="24"/>
        </w:rPr>
      </w:pPr>
      <w:r>
        <w:rPr>
          <w:rFonts w:ascii="Arial" w:eastAsia="黑体" w:hAnsi="Arial" w:hint="eastAsia"/>
          <w:sz w:val="24"/>
        </w:rPr>
        <w:t>【注意】</w:t>
      </w:r>
    </w:p>
    <w:p w:rsidR="006C466E" w:rsidRPr="00084C75" w:rsidRDefault="006C466E" w:rsidP="00487308">
      <w:pPr>
        <w:numPr>
          <w:ilvl w:val="0"/>
          <w:numId w:val="9"/>
        </w:numPr>
        <w:tabs>
          <w:tab w:val="clear" w:pos="425"/>
          <w:tab w:val="num" w:pos="900"/>
        </w:tabs>
        <w:adjustRightInd/>
        <w:spacing w:before="24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如果有必要，还可以在小节下面划分更小的节，我们暂且称之为小小节。</w:t>
      </w:r>
    </w:p>
    <w:p w:rsidR="006C466E" w:rsidRPr="00084C75" w:rsidRDefault="006C466E" w:rsidP="00487308">
      <w:pPr>
        <w:numPr>
          <w:ilvl w:val="0"/>
          <w:numId w:val="9"/>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对于小小节的各种规定与小节一致，为保持版面清晰，小小节不再相对于小节向右缩进。</w:t>
      </w:r>
    </w:p>
    <w:p w:rsidR="006C466E" w:rsidRPr="00084C75" w:rsidRDefault="006C466E" w:rsidP="00487308">
      <w:pPr>
        <w:numPr>
          <w:ilvl w:val="0"/>
          <w:numId w:val="9"/>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在用户手册中，系统提示信息采用幼圆五号字，其余所有的数字及字母采用</w:t>
      </w:r>
      <w:r w:rsidRPr="00084C75">
        <w:rPr>
          <w:rFonts w:ascii="宋体" w:eastAsia="宋体" w:hAnsi="宋体"/>
          <w:sz w:val="24"/>
          <w:szCs w:val="24"/>
          <w:lang w:eastAsia="zh-CN"/>
        </w:rPr>
        <w:t>Arial</w:t>
      </w:r>
      <w:r w:rsidRPr="00084C75">
        <w:rPr>
          <w:rFonts w:ascii="宋体" w:eastAsia="宋体" w:hAnsi="宋体" w:hint="eastAsia"/>
          <w:sz w:val="24"/>
          <w:szCs w:val="24"/>
          <w:lang w:eastAsia="zh-CN"/>
        </w:rPr>
        <w:t>字体，字号与相应的汉字相同。在本规范中提到的字体如无特殊注明，均指汉字字体。</w:t>
      </w:r>
    </w:p>
    <w:p w:rsidR="006C466E" w:rsidRPr="00084C75" w:rsidRDefault="006C466E" w:rsidP="00487308">
      <w:pPr>
        <w:numPr>
          <w:ilvl w:val="0"/>
          <w:numId w:val="9"/>
        </w:numPr>
        <w:tabs>
          <w:tab w:val="clear" w:pos="425"/>
          <w:tab w:val="num" w:pos="900"/>
        </w:tabs>
        <w:adjustRightInd/>
        <w:spacing w:before="120" w:line="360" w:lineRule="auto"/>
        <w:ind w:left="902" w:hanging="499"/>
        <w:textAlignment w:val="auto"/>
        <w:rPr>
          <w:rFonts w:ascii="宋体" w:eastAsia="宋体" w:hAnsi="宋体"/>
          <w:sz w:val="24"/>
          <w:szCs w:val="24"/>
          <w:lang w:eastAsia="zh-CN"/>
        </w:rPr>
      </w:pPr>
      <w:r w:rsidRPr="00084C75">
        <w:rPr>
          <w:rFonts w:ascii="宋体" w:eastAsia="宋体" w:hAnsi="宋体" w:hint="eastAsia"/>
          <w:sz w:val="24"/>
          <w:szCs w:val="24"/>
          <w:lang w:eastAsia="zh-CN"/>
        </w:rPr>
        <w:t>用户手册中，行距均取</w:t>
      </w:r>
      <w:r w:rsidR="008B1B4E">
        <w:rPr>
          <w:rFonts w:ascii="宋体" w:eastAsia="宋体" w:hAnsi="宋体" w:hint="eastAsia"/>
          <w:sz w:val="24"/>
          <w:szCs w:val="24"/>
          <w:lang w:eastAsia="zh-CN"/>
        </w:rPr>
        <w:t>最小值、12磅单位行距</w:t>
      </w:r>
      <w:r w:rsidRPr="00084C75">
        <w:rPr>
          <w:rFonts w:ascii="宋体" w:eastAsia="宋体" w:hAnsi="宋体" w:hint="eastAsia"/>
          <w:sz w:val="24"/>
          <w:szCs w:val="24"/>
          <w:lang w:eastAsia="zh-CN"/>
        </w:rPr>
        <w:t>。</w:t>
      </w:r>
    </w:p>
    <w:p w:rsidR="006C466E" w:rsidRPr="00084C75" w:rsidRDefault="008B1B4E" w:rsidP="00084C75">
      <w:pPr>
        <w:pStyle w:val="3"/>
        <w:spacing w:line="360" w:lineRule="auto"/>
        <w:jc w:val="both"/>
        <w:rPr>
          <w:rFonts w:ascii="Times New Roman" w:eastAsia="黑体" w:hAnsi="Times New Roman"/>
          <w:color w:val="auto"/>
          <w:sz w:val="28"/>
          <w:lang w:eastAsia="zh-CN"/>
        </w:rPr>
      </w:pPr>
      <w:bookmarkStart w:id="68" w:name="_Toc91304612"/>
      <w:bookmarkStart w:id="69" w:name="_Toc91304812"/>
      <w:bookmarkStart w:id="70" w:name="_Toc91304878"/>
      <w:bookmarkStart w:id="71" w:name="_Toc110321641"/>
      <w:r>
        <w:rPr>
          <w:rFonts w:ascii="Times New Roman" w:eastAsia="黑体" w:hAnsi="Times New Roman" w:hint="eastAsia"/>
          <w:color w:val="auto"/>
          <w:sz w:val="28"/>
          <w:lang w:eastAsia="zh-CN"/>
        </w:rPr>
        <w:t>2</w:t>
      </w:r>
      <w:r w:rsidR="006C466E" w:rsidRPr="00084C75">
        <w:rPr>
          <w:rFonts w:ascii="Times New Roman" w:eastAsia="黑体" w:hAnsi="Times New Roman"/>
          <w:color w:val="auto"/>
          <w:sz w:val="28"/>
          <w:lang w:eastAsia="zh-CN"/>
        </w:rPr>
        <w:t>.</w:t>
      </w:r>
      <w:r w:rsidR="006C466E" w:rsidRPr="00084C75">
        <w:rPr>
          <w:rFonts w:ascii="Times New Roman" w:eastAsia="黑体" w:hAnsi="Times New Roman" w:hint="eastAsia"/>
          <w:color w:val="auto"/>
          <w:sz w:val="28"/>
          <w:lang w:eastAsia="zh-CN"/>
        </w:rPr>
        <w:t>1</w:t>
      </w:r>
      <w:r w:rsidR="006C466E" w:rsidRPr="00084C75">
        <w:rPr>
          <w:rFonts w:ascii="Times New Roman" w:eastAsia="黑体" w:hAnsi="Times New Roman"/>
          <w:color w:val="auto"/>
          <w:sz w:val="28"/>
          <w:lang w:eastAsia="zh-CN"/>
        </w:rPr>
        <w:t xml:space="preserve">.4 </w:t>
      </w:r>
      <w:r w:rsidR="006C466E" w:rsidRPr="00084C75">
        <w:rPr>
          <w:rFonts w:ascii="Times New Roman" w:eastAsia="黑体" w:hAnsi="Times New Roman" w:hint="eastAsia"/>
          <w:color w:val="auto"/>
          <w:sz w:val="28"/>
          <w:lang w:eastAsia="zh-CN"/>
        </w:rPr>
        <w:t>项目符号和编号的设置</w:t>
      </w:r>
      <w:bookmarkEnd w:id="68"/>
      <w:bookmarkEnd w:id="69"/>
      <w:bookmarkEnd w:id="70"/>
      <w:bookmarkEnd w:id="71"/>
    </w:p>
    <w:p w:rsidR="006C466E" w:rsidRPr="00084C75" w:rsidRDefault="006C466E" w:rsidP="00084C75">
      <w:pPr>
        <w:spacing w:before="240" w:line="360" w:lineRule="auto"/>
        <w:ind w:left="420" w:hanging="20"/>
        <w:rPr>
          <w:rFonts w:ascii="宋体" w:eastAsia="宋体" w:hAnsi="宋体"/>
          <w:sz w:val="24"/>
          <w:szCs w:val="24"/>
          <w:lang w:eastAsia="zh-CN"/>
        </w:rPr>
      </w:pPr>
      <w:r w:rsidRPr="00084C75">
        <w:rPr>
          <w:rFonts w:ascii="宋体" w:eastAsia="宋体" w:hAnsi="宋体" w:hint="eastAsia"/>
          <w:sz w:val="24"/>
          <w:szCs w:val="24"/>
          <w:lang w:eastAsia="zh-CN"/>
        </w:rPr>
        <w:t>在章、节、小节、小小节里面均可以含有项目符号和编号。</w:t>
      </w:r>
    </w:p>
    <w:p w:rsidR="006C466E" w:rsidRPr="00084C75" w:rsidRDefault="006C466E" w:rsidP="00487308">
      <w:pPr>
        <w:numPr>
          <w:ilvl w:val="0"/>
          <w:numId w:val="10"/>
        </w:numPr>
        <w:tabs>
          <w:tab w:val="clear" w:pos="425"/>
          <w:tab w:val="num" w:pos="900"/>
        </w:tabs>
        <w:adjustRightInd/>
        <w:spacing w:before="24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编号</w:t>
      </w:r>
    </w:p>
    <w:p w:rsidR="006C466E" w:rsidRPr="00084C75" w:rsidRDefault="006C466E" w:rsidP="002D4DE7">
      <w:pPr>
        <w:numPr>
          <w:ilvl w:val="0"/>
          <w:numId w:val="5"/>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编号序列相对于与之对应的标题向右缩进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2D4DE7">
      <w:pPr>
        <w:numPr>
          <w:ilvl w:val="0"/>
          <w:numId w:val="5"/>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编号的格式是“</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2D4DE7">
      <w:pPr>
        <w:numPr>
          <w:ilvl w:val="0"/>
          <w:numId w:val="5"/>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对于有名编号序列名称采用五号黑体汉字，其后面的内容采用五号宋体汉字；对于无名编号序列中的内容字体同有名编号序列。</w:t>
      </w:r>
    </w:p>
    <w:p w:rsidR="006C466E" w:rsidRPr="00084C75" w:rsidRDefault="006C466E" w:rsidP="002D4DE7">
      <w:pPr>
        <w:numPr>
          <w:ilvl w:val="0"/>
          <w:numId w:val="5"/>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lastRenderedPageBreak/>
        <w:t>编号序列里还允许采用二级编号序列，其格式规定如下：“</w:t>
      </w:r>
      <w:r w:rsidRPr="00084C75">
        <w:rPr>
          <w:rFonts w:ascii="宋体" w:eastAsia="宋体" w:hAnsi="宋体"/>
          <w:sz w:val="24"/>
          <w:szCs w:val="24"/>
          <w:lang w:eastAsia="zh-CN"/>
        </w:rPr>
        <w:t>n）</w:t>
      </w:r>
      <w:r w:rsidRPr="00084C75">
        <w:rPr>
          <w:rFonts w:ascii="宋体" w:eastAsia="宋体" w:hAnsi="宋体" w:hint="eastAsia"/>
          <w:sz w:val="24"/>
          <w:szCs w:val="24"/>
          <w:lang w:eastAsia="zh-CN"/>
        </w:rPr>
        <w:t>”，其中</w:t>
      </w:r>
      <w:r w:rsidRPr="00084C75">
        <w:rPr>
          <w:rFonts w:ascii="宋体" w:eastAsia="宋体" w:hAnsi="宋体"/>
          <w:sz w:val="24"/>
          <w:szCs w:val="24"/>
          <w:lang w:eastAsia="zh-CN"/>
        </w:rPr>
        <w:t>n</w:t>
      </w:r>
      <w:r w:rsidRPr="00084C75">
        <w:rPr>
          <w:rFonts w:ascii="宋体" w:eastAsia="宋体" w:hAnsi="宋体" w:hint="eastAsia"/>
          <w:sz w:val="24"/>
          <w:szCs w:val="24"/>
          <w:lang w:eastAsia="zh-CN"/>
        </w:rPr>
        <w:t>为阿拉伯数字。</w:t>
      </w:r>
    </w:p>
    <w:p w:rsidR="006C466E" w:rsidRPr="00084C75" w:rsidRDefault="006C466E" w:rsidP="002D4DE7">
      <w:pPr>
        <w:numPr>
          <w:ilvl w:val="0"/>
          <w:numId w:val="5"/>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二级编号相对于与之对应的一级编号向右缩进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2D4DE7">
      <w:pPr>
        <w:numPr>
          <w:ilvl w:val="0"/>
          <w:numId w:val="5"/>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其它规定和一级编号序列一致。</w:t>
      </w:r>
    </w:p>
    <w:p w:rsidR="006C466E" w:rsidRPr="00084C75" w:rsidRDefault="006C466E" w:rsidP="002D4DE7">
      <w:pPr>
        <w:numPr>
          <w:ilvl w:val="0"/>
          <w:numId w:val="5"/>
        </w:numPr>
        <w:tabs>
          <w:tab w:val="clear" w:pos="425"/>
          <w:tab w:val="left"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编号及二级编号的行间距取</w:t>
      </w:r>
      <w:r w:rsidR="008B1B4E">
        <w:rPr>
          <w:rFonts w:ascii="宋体" w:eastAsia="宋体" w:hAnsi="宋体" w:hint="eastAsia"/>
          <w:sz w:val="24"/>
          <w:szCs w:val="24"/>
          <w:lang w:eastAsia="zh-CN"/>
        </w:rPr>
        <w:t>最小值、12磅单位行距</w:t>
      </w:r>
      <w:r w:rsidRPr="00084C75">
        <w:rPr>
          <w:rFonts w:ascii="宋体" w:eastAsia="宋体" w:hAnsi="宋体" w:hint="eastAsia"/>
          <w:sz w:val="24"/>
          <w:szCs w:val="24"/>
          <w:lang w:eastAsia="zh-CN"/>
        </w:rPr>
        <w:t>。一级编号的第一项段前取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，其余各项及二级编号段前均取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487308">
      <w:pPr>
        <w:numPr>
          <w:ilvl w:val="0"/>
          <w:numId w:val="10"/>
        </w:numPr>
        <w:tabs>
          <w:tab w:val="clear" w:pos="425"/>
          <w:tab w:val="num" w:pos="900"/>
        </w:tabs>
        <w:adjustRightInd/>
        <w:spacing w:before="120" w:line="360" w:lineRule="auto"/>
        <w:ind w:left="1264" w:hanging="864"/>
        <w:textAlignment w:val="auto"/>
        <w:rPr>
          <w:rFonts w:ascii="宋体" w:eastAsia="宋体" w:hAnsi="宋体"/>
          <w:sz w:val="24"/>
          <w:szCs w:val="24"/>
        </w:rPr>
      </w:pPr>
      <w:r w:rsidRPr="00084C75">
        <w:rPr>
          <w:rFonts w:ascii="宋体" w:eastAsia="宋体" w:hAnsi="宋体" w:hint="eastAsia"/>
          <w:sz w:val="24"/>
          <w:szCs w:val="24"/>
        </w:rPr>
        <w:t>项目符号</w:t>
      </w:r>
    </w:p>
    <w:p w:rsidR="006C466E" w:rsidRPr="00084C75" w:rsidRDefault="006C466E" w:rsidP="00487308">
      <w:pPr>
        <w:numPr>
          <w:ilvl w:val="0"/>
          <w:numId w:val="1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项目符号相对于与之对应的标题或编号序列向右缩进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w:t>
      </w:r>
    </w:p>
    <w:p w:rsidR="006C466E" w:rsidRPr="00084C75" w:rsidRDefault="006C466E" w:rsidP="00487308">
      <w:pPr>
        <w:numPr>
          <w:ilvl w:val="0"/>
          <w:numId w:val="11"/>
        </w:numPr>
        <w:tabs>
          <w:tab w:val="clear" w:pos="425"/>
          <w:tab w:val="num" w:pos="1300"/>
        </w:tabs>
        <w:adjustRightInd/>
        <w:spacing w:before="120" w:line="360" w:lineRule="auto"/>
        <w:ind w:left="1300" w:hanging="500"/>
        <w:textAlignment w:val="auto"/>
        <w:rPr>
          <w:rFonts w:ascii="宋体" w:eastAsia="宋体" w:hAnsi="宋体"/>
          <w:sz w:val="24"/>
          <w:szCs w:val="24"/>
        </w:rPr>
      </w:pPr>
      <w:r w:rsidRPr="00084C75">
        <w:rPr>
          <w:rFonts w:ascii="宋体" w:eastAsia="宋体" w:hAnsi="宋体" w:hint="eastAsia"/>
          <w:sz w:val="24"/>
          <w:szCs w:val="24"/>
        </w:rPr>
        <w:t>项目符号的格式是“</w:t>
      </w:r>
      <w:r w:rsidRPr="00084C75">
        <w:rPr>
          <w:rFonts w:ascii="宋体" w:eastAsia="宋体" w:hAnsi="宋体" w:hint="eastAsia"/>
          <w:sz w:val="24"/>
          <w:szCs w:val="24"/>
        </w:rPr>
        <w:sym w:font="Wingdings" w:char="F09F"/>
      </w:r>
      <w:r w:rsidRPr="00084C75">
        <w:rPr>
          <w:rFonts w:ascii="宋体" w:eastAsia="宋体" w:hAnsi="宋体" w:hint="eastAsia"/>
          <w:sz w:val="24"/>
          <w:szCs w:val="24"/>
        </w:rPr>
        <w:t>”，其中“</w:t>
      </w:r>
      <w:r w:rsidRPr="00084C75">
        <w:rPr>
          <w:rFonts w:ascii="宋体" w:eastAsia="宋体" w:hAnsi="宋体" w:hint="eastAsia"/>
          <w:sz w:val="24"/>
          <w:szCs w:val="24"/>
        </w:rPr>
        <w:sym w:font="Wingdings" w:char="F09F"/>
      </w:r>
      <w:r w:rsidRPr="00084C75">
        <w:rPr>
          <w:rFonts w:ascii="宋体" w:eastAsia="宋体" w:hAnsi="宋体" w:hint="eastAsia"/>
          <w:sz w:val="24"/>
          <w:szCs w:val="24"/>
        </w:rPr>
        <w:t>”字体为</w:t>
      </w:r>
      <w:r w:rsidRPr="00084C75">
        <w:rPr>
          <w:rFonts w:ascii="宋体" w:eastAsia="宋体" w:hAnsi="宋体"/>
          <w:sz w:val="24"/>
          <w:szCs w:val="24"/>
        </w:rPr>
        <w:t>Wingdings</w:t>
      </w:r>
      <w:r w:rsidRPr="00084C75">
        <w:rPr>
          <w:rFonts w:ascii="宋体" w:eastAsia="宋体" w:hAnsi="宋体" w:hint="eastAsia"/>
          <w:sz w:val="24"/>
          <w:szCs w:val="24"/>
        </w:rPr>
        <w:t>，五号字。</w:t>
      </w:r>
    </w:p>
    <w:p w:rsidR="006C466E" w:rsidRPr="00084C75" w:rsidRDefault="006C466E" w:rsidP="00487308">
      <w:pPr>
        <w:numPr>
          <w:ilvl w:val="0"/>
          <w:numId w:val="1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对于有名项目符号序列，名称采用五号黑体汉字，其后面的正文采用宋体五号字，对于无名项目符号序列中的内容字体同有名编号序列。</w:t>
      </w:r>
    </w:p>
    <w:p w:rsidR="006C466E" w:rsidRPr="00084C75" w:rsidRDefault="006C466E" w:rsidP="00487308">
      <w:pPr>
        <w:numPr>
          <w:ilvl w:val="0"/>
          <w:numId w:val="1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如果项目符号序列处于编号序列的下级，则各项各项段前均取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；否则首项段前取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，其余各项段前取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084C75">
      <w:pPr>
        <w:spacing w:before="240" w:line="360" w:lineRule="auto"/>
        <w:ind w:left="425"/>
        <w:rPr>
          <w:rFonts w:ascii="宋体" w:eastAsia="宋体" w:hAnsi="宋体"/>
          <w:sz w:val="24"/>
          <w:szCs w:val="24"/>
          <w:lang w:eastAsia="zh-CN"/>
        </w:rPr>
      </w:pPr>
      <w:r w:rsidRPr="00084C75">
        <w:rPr>
          <w:rFonts w:ascii="宋体" w:eastAsia="宋体" w:hAnsi="宋体" w:hint="eastAsia"/>
          <w:sz w:val="24"/>
          <w:szCs w:val="24"/>
          <w:lang w:eastAsia="zh-CN"/>
        </w:rPr>
        <w:t>【注意】项目符号和编号下的叙述文字相对于与之对应的项目符号或编号向右缩进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，首行缩进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084C75">
          <w:rPr>
            <w:rFonts w:ascii="宋体" w:eastAsia="宋体" w:hAnsi="宋体"/>
            <w:sz w:val="24"/>
            <w:szCs w:val="24"/>
            <w:lang w:eastAsia="zh-CN"/>
          </w:rPr>
          <w:t>0.74CM</w:t>
        </w:r>
      </w:smartTag>
      <w:r w:rsidRPr="00084C75">
        <w:rPr>
          <w:rFonts w:ascii="宋体" w:eastAsia="宋体" w:hAnsi="宋体" w:hint="eastAsia"/>
          <w:sz w:val="24"/>
          <w:szCs w:val="24"/>
          <w:lang w:eastAsia="zh-CN"/>
        </w:rPr>
        <w:t>，段前取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。汉字字体取宋体五号。</w:t>
      </w:r>
    </w:p>
    <w:p w:rsidR="006C466E" w:rsidRPr="00084C75" w:rsidRDefault="008B1B4E" w:rsidP="00084C75">
      <w:pPr>
        <w:pStyle w:val="3"/>
        <w:spacing w:line="360" w:lineRule="auto"/>
        <w:jc w:val="both"/>
        <w:rPr>
          <w:rFonts w:ascii="Times New Roman" w:eastAsia="黑体" w:hAnsi="Times New Roman"/>
          <w:color w:val="auto"/>
          <w:sz w:val="28"/>
          <w:lang w:eastAsia="zh-CN"/>
        </w:rPr>
      </w:pPr>
      <w:bookmarkStart w:id="72" w:name="_Toc91304613"/>
      <w:bookmarkStart w:id="73" w:name="_Toc91304813"/>
      <w:bookmarkStart w:id="74" w:name="_Toc91304879"/>
      <w:bookmarkStart w:id="75" w:name="_Toc110321642"/>
      <w:r>
        <w:rPr>
          <w:rFonts w:ascii="Times New Roman" w:eastAsia="黑体" w:hAnsi="Times New Roman" w:hint="eastAsia"/>
          <w:color w:val="auto"/>
          <w:sz w:val="28"/>
          <w:lang w:eastAsia="zh-CN"/>
        </w:rPr>
        <w:t>2</w:t>
      </w:r>
      <w:r w:rsidR="006C466E" w:rsidRPr="00084C75">
        <w:rPr>
          <w:rFonts w:ascii="Times New Roman" w:eastAsia="黑体" w:hAnsi="Times New Roman"/>
          <w:color w:val="auto"/>
          <w:sz w:val="28"/>
          <w:lang w:eastAsia="zh-CN"/>
        </w:rPr>
        <w:t>.</w:t>
      </w:r>
      <w:r w:rsidR="006C466E" w:rsidRPr="00084C75">
        <w:rPr>
          <w:rFonts w:ascii="Times New Roman" w:eastAsia="黑体" w:hAnsi="Times New Roman" w:hint="eastAsia"/>
          <w:color w:val="auto"/>
          <w:sz w:val="28"/>
          <w:lang w:eastAsia="zh-CN"/>
        </w:rPr>
        <w:t>1</w:t>
      </w:r>
      <w:r w:rsidR="006C466E" w:rsidRPr="00084C75">
        <w:rPr>
          <w:rFonts w:ascii="Times New Roman" w:eastAsia="黑体" w:hAnsi="Times New Roman"/>
          <w:color w:val="auto"/>
          <w:sz w:val="28"/>
          <w:lang w:eastAsia="zh-CN"/>
        </w:rPr>
        <w:t>.</w:t>
      </w:r>
      <w:r w:rsidR="006C466E" w:rsidRPr="00084C75">
        <w:rPr>
          <w:rFonts w:ascii="Times New Roman" w:eastAsia="黑体" w:hAnsi="Times New Roman" w:hint="eastAsia"/>
          <w:color w:val="auto"/>
          <w:sz w:val="28"/>
          <w:lang w:eastAsia="zh-CN"/>
        </w:rPr>
        <w:t xml:space="preserve">5 </w:t>
      </w:r>
      <w:r w:rsidR="006C466E" w:rsidRPr="00084C75">
        <w:rPr>
          <w:rFonts w:ascii="Times New Roman" w:eastAsia="黑体" w:hAnsi="Times New Roman" w:hint="eastAsia"/>
          <w:color w:val="auto"/>
          <w:sz w:val="28"/>
          <w:lang w:eastAsia="zh-CN"/>
        </w:rPr>
        <w:t>其它编号的设置</w:t>
      </w:r>
      <w:bookmarkEnd w:id="72"/>
      <w:bookmarkEnd w:id="73"/>
      <w:bookmarkEnd w:id="74"/>
      <w:bookmarkEnd w:id="75"/>
    </w:p>
    <w:p w:rsidR="006C466E" w:rsidRPr="00084C75" w:rsidRDefault="006C466E" w:rsidP="00487308">
      <w:pPr>
        <w:numPr>
          <w:ilvl w:val="0"/>
          <w:numId w:val="12"/>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084C75">
        <w:rPr>
          <w:rFonts w:ascii="宋体" w:eastAsia="宋体" w:hAnsi="宋体" w:hint="eastAsia"/>
          <w:sz w:val="24"/>
          <w:szCs w:val="24"/>
          <w:lang w:eastAsia="zh-CN"/>
        </w:rPr>
        <w:t>页编号：用户手册中的正文按章进行编号，其格式为“章</w:t>
      </w:r>
      <w:r w:rsidRPr="00084C75">
        <w:rPr>
          <w:rFonts w:ascii="宋体" w:eastAsia="宋体" w:hAnsi="宋体"/>
          <w:sz w:val="24"/>
          <w:szCs w:val="24"/>
          <w:lang w:eastAsia="zh-CN"/>
        </w:rPr>
        <w:t>-</w:t>
      </w:r>
      <w:r w:rsidRPr="00084C75">
        <w:rPr>
          <w:rFonts w:ascii="宋体" w:eastAsia="宋体" w:hAnsi="宋体" w:hint="eastAsia"/>
          <w:sz w:val="24"/>
          <w:szCs w:val="24"/>
          <w:lang w:eastAsia="zh-CN"/>
        </w:rPr>
        <w:t>页”。如，第2章的第3页，编号为“2-3”。页编号放在页脚中，具体设置方法详见“页眉、页脚设置”。</w:t>
      </w:r>
    </w:p>
    <w:p w:rsidR="006C466E" w:rsidRPr="00084C75" w:rsidRDefault="006C466E" w:rsidP="00487308">
      <w:pPr>
        <w:numPr>
          <w:ilvl w:val="0"/>
          <w:numId w:val="12"/>
        </w:numPr>
        <w:tabs>
          <w:tab w:val="clear" w:pos="425"/>
          <w:tab w:val="num" w:pos="900"/>
        </w:tabs>
        <w:adjustRightInd/>
        <w:spacing w:before="120" w:line="360" w:lineRule="auto"/>
        <w:ind w:left="900" w:hanging="500"/>
        <w:textAlignment w:val="auto"/>
        <w:rPr>
          <w:rFonts w:ascii="宋体" w:eastAsia="宋体" w:hAnsi="宋体"/>
          <w:sz w:val="24"/>
          <w:szCs w:val="24"/>
        </w:rPr>
      </w:pPr>
      <w:r w:rsidRPr="00084C75">
        <w:rPr>
          <w:rFonts w:ascii="宋体" w:eastAsia="宋体" w:hAnsi="宋体" w:hint="eastAsia"/>
          <w:sz w:val="24"/>
          <w:szCs w:val="24"/>
        </w:rPr>
        <w:t>图、表编号：</w:t>
      </w:r>
    </w:p>
    <w:p w:rsidR="006C466E" w:rsidRPr="00084C75" w:rsidRDefault="006C466E" w:rsidP="00084C75">
      <w:pPr>
        <w:spacing w:before="120" w:line="360" w:lineRule="auto"/>
        <w:ind w:left="400" w:firstLine="400"/>
        <w:rPr>
          <w:rFonts w:ascii="宋体" w:eastAsia="宋体" w:hAnsi="宋体"/>
          <w:sz w:val="24"/>
          <w:szCs w:val="24"/>
        </w:rPr>
      </w:pPr>
      <w:r w:rsidRPr="00084C75">
        <w:rPr>
          <w:rFonts w:ascii="宋体" w:eastAsia="宋体" w:hAnsi="宋体" w:hint="eastAsia"/>
          <w:sz w:val="24"/>
          <w:szCs w:val="24"/>
          <w:lang w:eastAsia="zh-CN"/>
        </w:rPr>
        <w:t>用户手册中的图、表均按章分别进行编号，其格式分别为“图</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”、“表</w:t>
      </w:r>
      <w:r w:rsidRPr="00084C75">
        <w:rPr>
          <w:rFonts w:ascii="宋体" w:eastAsia="宋体" w:hAnsi="宋体"/>
          <w:sz w:val="24"/>
          <w:szCs w:val="24"/>
          <w:lang w:eastAsia="zh-CN"/>
        </w:rPr>
        <w:t>x-y</w:t>
      </w:r>
      <w:r w:rsidRPr="00084C75">
        <w:rPr>
          <w:rFonts w:ascii="宋体" w:eastAsia="宋体" w:hAnsi="宋体" w:hint="eastAsia"/>
          <w:sz w:val="24"/>
          <w:szCs w:val="24"/>
          <w:lang w:eastAsia="zh-CN"/>
        </w:rPr>
        <w:t>”。如，第2章的第3幅图的编号是“图2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；第2章的第3张表格的编号是“表2</w:t>
      </w:r>
      <w:smartTag w:uri="urn:schemas-microsoft-com:office:smarttags" w:element="chmetcnv">
        <w:smartTagPr>
          <w:attr w:name="TCSC" w:val="0"/>
          <w:attr w:name="NumberType" w:val="1"/>
          <w:attr w:name="Negative" w:val="True"/>
          <w:attr w:name="HasSpace" w:val="False"/>
          <w:attr w:name="SourceValue" w:val="3"/>
          <w:attr w:name="UnitName" w:val="”"/>
        </w:smartTagPr>
        <w:r w:rsidRPr="00084C75">
          <w:rPr>
            <w:rFonts w:ascii="宋体" w:eastAsia="宋体" w:hAnsi="宋体" w:hint="eastAsia"/>
            <w:sz w:val="24"/>
            <w:szCs w:val="24"/>
            <w:lang w:eastAsia="zh-CN"/>
          </w:rPr>
          <w:t>-3”</w:t>
        </w:r>
      </w:smartTag>
      <w:r w:rsidRPr="00084C75">
        <w:rPr>
          <w:rFonts w:ascii="宋体" w:eastAsia="宋体" w:hAnsi="宋体" w:hint="eastAsia"/>
          <w:sz w:val="24"/>
          <w:szCs w:val="24"/>
          <w:lang w:eastAsia="zh-CN"/>
        </w:rPr>
        <w:t>。在图表编号的后面空一个半角的格，然后是这一图表的名称。</w:t>
      </w:r>
      <w:r w:rsidRPr="00084C75">
        <w:rPr>
          <w:rFonts w:ascii="宋体" w:eastAsia="宋体" w:hAnsi="宋体" w:hint="eastAsia"/>
          <w:sz w:val="24"/>
          <w:szCs w:val="24"/>
        </w:rPr>
        <w:t>另外，还规定：</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表的编号与名称放在表的顶部。</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表的编号与名称和表左对齐，而整个表则居中放置。</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表的编号与名称段后取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图的编号与名称放在图的底部。</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lastRenderedPageBreak/>
        <w:t>图的编号与名称和图均居中放置。</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图的编号与名称段前取</w:t>
      </w:r>
      <w:smartTag w:uri="urn:schemas-microsoft-com:office:smarttags" w:element="chmetcnv">
        <w:smartTagPr>
          <w:attr w:name="TCSC" w:val="0"/>
          <w:attr w:name="NumberType" w:val="1"/>
          <w:attr w:name="Negative" w:val="False"/>
          <w:attr w:name="HasSpace" w:val="False"/>
          <w:attr w:name="SourceValue" w:val="6"/>
          <w:attr w:name="UnitName" w:val="磅"/>
        </w:smartTagPr>
        <w:r w:rsidRPr="00084C75">
          <w:rPr>
            <w:rFonts w:ascii="宋体" w:eastAsia="宋体" w:hAnsi="宋体" w:hint="eastAsia"/>
            <w:sz w:val="24"/>
            <w:szCs w:val="24"/>
            <w:lang w:eastAsia="zh-CN"/>
          </w:rPr>
          <w:t>6磅</w:t>
        </w:r>
      </w:smartTag>
      <w:r w:rsidRPr="00084C75">
        <w:rPr>
          <w:rFonts w:ascii="宋体" w:eastAsia="宋体" w:hAnsi="宋体" w:hint="eastAsia"/>
          <w:sz w:val="24"/>
          <w:szCs w:val="24"/>
          <w:lang w:eastAsia="zh-CN"/>
        </w:rPr>
        <w:t>。</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图前面的正文段后取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084C75">
          <w:rPr>
            <w:rFonts w:ascii="宋体" w:eastAsia="宋体" w:hAnsi="宋体" w:hint="eastAsia"/>
            <w:sz w:val="24"/>
            <w:szCs w:val="24"/>
            <w:lang w:eastAsia="zh-CN"/>
          </w:rPr>
          <w:t>12磅</w:t>
        </w:r>
      </w:smartTag>
      <w:r w:rsidRPr="00084C75">
        <w:rPr>
          <w:rFonts w:ascii="宋体" w:eastAsia="宋体" w:hAnsi="宋体" w:hint="eastAsia"/>
          <w:sz w:val="24"/>
          <w:szCs w:val="24"/>
          <w:lang w:eastAsia="zh-CN"/>
        </w:rPr>
        <w:t>。</w:t>
      </w:r>
    </w:p>
    <w:p w:rsidR="006C466E" w:rsidRPr="00084C75" w:rsidRDefault="006C466E" w:rsidP="00487308">
      <w:pPr>
        <w:numPr>
          <w:ilvl w:val="0"/>
          <w:numId w:val="13"/>
        </w:numPr>
        <w:tabs>
          <w:tab w:val="clear" w:pos="425"/>
          <w:tab w:val="num" w:pos="1300"/>
        </w:tabs>
        <w:adjustRightInd/>
        <w:spacing w:before="120" w:line="360" w:lineRule="auto"/>
        <w:ind w:left="1685" w:hanging="885"/>
        <w:textAlignment w:val="auto"/>
        <w:rPr>
          <w:rFonts w:ascii="宋体" w:eastAsia="宋体" w:hAnsi="宋体"/>
          <w:sz w:val="24"/>
          <w:szCs w:val="24"/>
          <w:lang w:eastAsia="zh-CN"/>
        </w:rPr>
      </w:pPr>
      <w:r w:rsidRPr="00084C75">
        <w:rPr>
          <w:rFonts w:ascii="宋体" w:eastAsia="宋体" w:hAnsi="宋体" w:hint="eastAsia"/>
          <w:sz w:val="24"/>
          <w:szCs w:val="24"/>
          <w:lang w:eastAsia="zh-CN"/>
        </w:rPr>
        <w:t>图、表的编号与名称中汉字采用黑体五号字。</w:t>
      </w:r>
    </w:p>
    <w:p w:rsidR="006C466E" w:rsidRPr="004B09C6" w:rsidRDefault="006C466E" w:rsidP="004B09C6">
      <w:pPr>
        <w:pStyle w:val="2"/>
        <w:numPr>
          <w:ins w:id="76" w:author="Unknown"/>
        </w:numPr>
        <w:spacing w:line="360" w:lineRule="auto"/>
        <w:rPr>
          <w:rFonts w:ascii="Times New Roman" w:eastAsia="黑体" w:hAnsi="Times New Roman"/>
          <w:color w:val="auto"/>
          <w:sz w:val="32"/>
          <w:lang w:eastAsia="zh-CN"/>
        </w:rPr>
      </w:pPr>
      <w:r w:rsidRPr="00084C75">
        <w:rPr>
          <w:rFonts w:ascii="宋体" w:eastAsia="宋体" w:hAnsi="宋体"/>
          <w:sz w:val="24"/>
          <w:szCs w:val="24"/>
          <w:lang w:eastAsia="zh-CN"/>
        </w:rPr>
        <w:br w:type="page"/>
      </w:r>
      <w:bookmarkStart w:id="77" w:name="_Toc110321643"/>
      <w:r w:rsidR="004B09C6" w:rsidRPr="004B09C6">
        <w:rPr>
          <w:rFonts w:ascii="Times New Roman" w:eastAsia="宋体" w:hAnsi="Times New Roman" w:hint="eastAsia"/>
          <w:color w:val="auto"/>
          <w:sz w:val="32"/>
          <w:szCs w:val="32"/>
          <w:lang w:eastAsia="zh-CN"/>
        </w:rPr>
        <w:lastRenderedPageBreak/>
        <w:t>2.2</w:t>
      </w:r>
      <w:bookmarkStart w:id="78" w:name="_Toc91304614"/>
      <w:bookmarkStart w:id="79" w:name="_Toc91304814"/>
      <w:bookmarkStart w:id="80" w:name="_Toc91304880"/>
      <w:r w:rsidRPr="004B09C6">
        <w:rPr>
          <w:rFonts w:ascii="Times New Roman" w:eastAsia="黑体" w:hAnsi="Times New Roman" w:hint="eastAsia"/>
          <w:color w:val="auto"/>
          <w:sz w:val="32"/>
          <w:lang w:eastAsia="zh-CN"/>
        </w:rPr>
        <w:t>正文及页眉、页脚的排版</w:t>
      </w:r>
      <w:bookmarkEnd w:id="77"/>
      <w:bookmarkEnd w:id="78"/>
      <w:bookmarkEnd w:id="79"/>
      <w:bookmarkEnd w:id="80"/>
    </w:p>
    <w:p w:rsidR="006C466E" w:rsidRPr="004B09C6" w:rsidRDefault="008B1B4E" w:rsidP="004B09C6">
      <w:pPr>
        <w:pStyle w:val="3"/>
        <w:spacing w:line="360" w:lineRule="auto"/>
        <w:jc w:val="both"/>
        <w:rPr>
          <w:rFonts w:ascii="Times New Roman" w:eastAsia="黑体" w:hAnsi="Times New Roman"/>
          <w:color w:val="auto"/>
          <w:sz w:val="28"/>
          <w:lang w:eastAsia="zh-CN"/>
        </w:rPr>
      </w:pPr>
      <w:bookmarkStart w:id="81" w:name="_Toc91304615"/>
      <w:bookmarkStart w:id="82" w:name="_Toc91304815"/>
      <w:bookmarkStart w:id="83" w:name="_Toc91304881"/>
      <w:bookmarkStart w:id="84" w:name="_Toc110321644"/>
      <w:r>
        <w:rPr>
          <w:rFonts w:ascii="Times New Roman" w:eastAsia="黑体" w:hAnsi="Times New Roman" w:hint="eastAsia"/>
          <w:color w:val="auto"/>
          <w:sz w:val="28"/>
          <w:lang w:eastAsia="zh-CN"/>
        </w:rPr>
        <w:t>2</w:t>
      </w:r>
      <w:r w:rsidR="006C466E" w:rsidRPr="004B09C6">
        <w:rPr>
          <w:rFonts w:ascii="Times New Roman" w:eastAsia="黑体" w:hAnsi="Times New Roman"/>
          <w:color w:val="auto"/>
          <w:sz w:val="28"/>
          <w:lang w:eastAsia="zh-CN"/>
        </w:rPr>
        <w:t xml:space="preserve">.2.1 </w:t>
      </w:r>
      <w:r w:rsidR="006C466E" w:rsidRPr="004B09C6">
        <w:rPr>
          <w:rFonts w:ascii="Times New Roman" w:eastAsia="黑体" w:hAnsi="Times New Roman" w:hint="eastAsia"/>
          <w:color w:val="auto"/>
          <w:sz w:val="28"/>
          <w:lang w:eastAsia="zh-CN"/>
        </w:rPr>
        <w:t>正文排版</w:t>
      </w:r>
      <w:bookmarkEnd w:id="81"/>
      <w:bookmarkEnd w:id="82"/>
      <w:bookmarkEnd w:id="83"/>
      <w:bookmarkEnd w:id="84"/>
    </w:p>
    <w:p w:rsidR="006C466E" w:rsidRPr="004B09C6" w:rsidRDefault="006C466E" w:rsidP="004B09C6">
      <w:pPr>
        <w:pStyle w:val="21"/>
        <w:spacing w:line="360" w:lineRule="auto"/>
        <w:ind w:left="0" w:firstLine="400"/>
        <w:rPr>
          <w:rFonts w:ascii="宋体" w:hAnsi="宋体"/>
          <w:sz w:val="24"/>
          <w:szCs w:val="24"/>
        </w:rPr>
      </w:pPr>
      <w:r w:rsidRPr="004B09C6">
        <w:rPr>
          <w:rFonts w:ascii="宋体" w:hAnsi="宋体" w:hint="eastAsia"/>
          <w:sz w:val="24"/>
          <w:szCs w:val="24"/>
        </w:rPr>
        <w:t>正文排版包括字符排版、段落排版、图形排版和版权声明、目录等的排版，本节就这几方面的格式要求加以详细阐述。</w:t>
      </w:r>
    </w:p>
    <w:p w:rsidR="006C466E" w:rsidRPr="004B09C6" w:rsidRDefault="006C466E" w:rsidP="00487308">
      <w:pPr>
        <w:numPr>
          <w:ilvl w:val="0"/>
          <w:numId w:val="14"/>
        </w:numPr>
        <w:tabs>
          <w:tab w:val="clear" w:pos="4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字符排版：</w:t>
      </w:r>
    </w:p>
    <w:p w:rsidR="006C466E" w:rsidRPr="004B09C6" w:rsidRDefault="006C466E" w:rsidP="00487308">
      <w:pPr>
        <w:numPr>
          <w:ilvl w:val="0"/>
          <w:numId w:val="1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用户手册的正文，系统提示采用幼圆五号字体，其余采用宋体五号字。</w:t>
      </w:r>
    </w:p>
    <w:p w:rsidR="006C466E" w:rsidRPr="004B09C6" w:rsidRDefault="006C466E" w:rsidP="00487308">
      <w:pPr>
        <w:numPr>
          <w:ilvl w:val="0"/>
          <w:numId w:val="1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界面中的按钮名称，应把按钮名称用“〈〉”括起来，按钮名称用黑体五号字书写。对于下拉菜单选项的名称，应用“”引起来，选项名称用宋体五号字书写。对于热点，应用“”引起来，热点名称用黑体五号字书写。</w:t>
      </w:r>
    </w:p>
    <w:p w:rsidR="006C466E" w:rsidRPr="004B09C6" w:rsidRDefault="006C466E" w:rsidP="00487308">
      <w:pPr>
        <w:numPr>
          <w:ilvl w:val="0"/>
          <w:numId w:val="15"/>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正文均采用常规字体、标准位置、标准间距。</w:t>
      </w:r>
    </w:p>
    <w:p w:rsidR="006C466E" w:rsidRPr="004B09C6" w:rsidRDefault="006C466E" w:rsidP="00487308">
      <w:pPr>
        <w:numPr>
          <w:ilvl w:val="0"/>
          <w:numId w:val="14"/>
        </w:numPr>
        <w:tabs>
          <w:tab w:val="clear" w:pos="425"/>
          <w:tab w:val="num" w:pos="900"/>
        </w:tabs>
        <w:adjustRightInd/>
        <w:spacing w:before="120" w:line="360" w:lineRule="auto"/>
        <w:ind w:left="1000" w:hanging="600"/>
        <w:textAlignment w:val="auto"/>
        <w:rPr>
          <w:rFonts w:ascii="宋体" w:eastAsia="宋体" w:hAnsi="宋体"/>
          <w:sz w:val="24"/>
          <w:szCs w:val="24"/>
        </w:rPr>
      </w:pPr>
      <w:r w:rsidRPr="004B09C6">
        <w:rPr>
          <w:rFonts w:ascii="宋体" w:eastAsia="宋体" w:hAnsi="宋体" w:hint="eastAsia"/>
          <w:sz w:val="24"/>
          <w:szCs w:val="24"/>
        </w:rPr>
        <w:t>段落排版：</w:t>
      </w:r>
    </w:p>
    <w:p w:rsidR="006C466E" w:rsidRPr="004B09C6" w:rsidRDefault="006C466E" w:rsidP="00487308">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正文段落的首行相对于与之对应的标题或编号序列向右缩进</w:t>
      </w:r>
      <w:smartTag w:uri="urn:schemas-microsoft-com:office:smarttags" w:element="chmetcnv">
        <w:smartTagPr>
          <w:attr w:name="TCSC" w:val="0"/>
          <w:attr w:name="NumberType" w:val="1"/>
          <w:attr w:name="Negative" w:val="False"/>
          <w:attr w:name="HasSpace" w:val="False"/>
          <w:attr w:name="SourceValue" w:val=".74"/>
          <w:attr w:name="UnitName" w:val="cm"/>
        </w:smartTagPr>
        <w:r w:rsidRPr="004B09C6">
          <w:rPr>
            <w:rFonts w:ascii="宋体" w:eastAsia="宋体" w:hAnsi="宋体"/>
            <w:sz w:val="24"/>
            <w:szCs w:val="24"/>
            <w:lang w:eastAsia="zh-CN"/>
          </w:rPr>
          <w:t>0.74CM</w:t>
        </w:r>
      </w:smartTag>
      <w:r w:rsidRPr="004B09C6">
        <w:rPr>
          <w:rFonts w:ascii="宋体" w:eastAsia="宋体" w:hAnsi="宋体" w:hint="eastAsia"/>
          <w:sz w:val="24"/>
          <w:szCs w:val="24"/>
          <w:lang w:eastAsia="zh-CN"/>
        </w:rPr>
        <w:t>。</w:t>
      </w:r>
    </w:p>
    <w:p w:rsidR="006C466E" w:rsidRPr="004B09C6" w:rsidRDefault="006C466E" w:rsidP="00487308">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行距采用</w:t>
      </w:r>
      <w:r w:rsidR="008B1B4E">
        <w:rPr>
          <w:rFonts w:ascii="宋体" w:eastAsia="宋体" w:hAnsi="宋体" w:hint="eastAsia"/>
          <w:sz w:val="24"/>
          <w:szCs w:val="24"/>
          <w:lang w:eastAsia="zh-CN"/>
        </w:rPr>
        <w:t>最小值、12磅单位行距</w:t>
      </w:r>
      <w:r w:rsidRPr="004B09C6">
        <w:rPr>
          <w:rFonts w:ascii="宋体" w:eastAsia="宋体" w:hAnsi="宋体" w:hint="eastAsia"/>
          <w:sz w:val="24"/>
          <w:szCs w:val="24"/>
          <w:lang w:eastAsia="zh-CN"/>
        </w:rPr>
        <w:t>，</w:t>
      </w:r>
      <w:proofErr w:type="gramStart"/>
      <w:r w:rsidRPr="004B09C6">
        <w:rPr>
          <w:rFonts w:ascii="宋体" w:eastAsia="宋体" w:hAnsi="宋体" w:hint="eastAsia"/>
          <w:sz w:val="24"/>
          <w:szCs w:val="24"/>
          <w:lang w:eastAsia="zh-CN"/>
        </w:rPr>
        <w:t>除项目</w:t>
      </w:r>
      <w:proofErr w:type="gramEnd"/>
      <w:r w:rsidRPr="004B09C6">
        <w:rPr>
          <w:rFonts w:ascii="宋体" w:eastAsia="宋体" w:hAnsi="宋体" w:hint="eastAsia"/>
          <w:sz w:val="24"/>
          <w:szCs w:val="24"/>
          <w:lang w:eastAsia="zh-CN"/>
        </w:rPr>
        <w:t>符号及编号以及图形前面正文按前面所述的特殊要求进行排版外，</w:t>
      </w:r>
      <w:proofErr w:type="gramStart"/>
      <w:r w:rsidRPr="004B09C6">
        <w:rPr>
          <w:rFonts w:ascii="宋体" w:eastAsia="宋体" w:hAnsi="宋体" w:hint="eastAsia"/>
          <w:sz w:val="24"/>
          <w:szCs w:val="24"/>
          <w:lang w:eastAsia="zh-CN"/>
        </w:rPr>
        <w:t>其余段前均取</w:t>
      </w:r>
      <w:proofErr w:type="gramEnd"/>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lang w:eastAsia="zh-CN"/>
          </w:rPr>
          <w:t>12磅</w:t>
        </w:r>
      </w:smartTag>
      <w:r w:rsidRPr="004B09C6">
        <w:rPr>
          <w:rFonts w:ascii="宋体" w:eastAsia="宋体" w:hAnsi="宋体" w:hint="eastAsia"/>
          <w:sz w:val="24"/>
          <w:szCs w:val="24"/>
          <w:lang w:eastAsia="zh-CN"/>
        </w:rPr>
        <w:t>。</w:t>
      </w:r>
    </w:p>
    <w:p w:rsidR="006C466E" w:rsidRPr="004B09C6" w:rsidRDefault="006C466E" w:rsidP="00487308">
      <w:pPr>
        <w:numPr>
          <w:ilvl w:val="0"/>
          <w:numId w:val="16"/>
        </w:numPr>
        <w:tabs>
          <w:tab w:val="clear" w:pos="425"/>
          <w:tab w:val="num" w:pos="1300"/>
        </w:tabs>
        <w:adjustRightInd/>
        <w:spacing w:before="120" w:line="360" w:lineRule="auto"/>
        <w:ind w:left="1300" w:hanging="500"/>
        <w:textAlignment w:val="auto"/>
        <w:rPr>
          <w:rFonts w:ascii="宋体" w:eastAsia="宋体" w:hAnsi="宋体"/>
          <w:sz w:val="24"/>
          <w:szCs w:val="24"/>
        </w:rPr>
      </w:pPr>
      <w:r w:rsidRPr="004B09C6">
        <w:rPr>
          <w:rFonts w:ascii="宋体" w:eastAsia="宋体" w:hAnsi="宋体" w:hint="eastAsia"/>
          <w:sz w:val="24"/>
          <w:szCs w:val="24"/>
        </w:rPr>
        <w:t>采取两端对齐方式。</w:t>
      </w:r>
    </w:p>
    <w:p w:rsidR="006C466E" w:rsidRPr="004B09C6" w:rsidRDefault="006C466E" w:rsidP="00487308">
      <w:pPr>
        <w:numPr>
          <w:ilvl w:val="0"/>
          <w:numId w:val="14"/>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图形的排版：</w:t>
      </w:r>
    </w:p>
    <w:p w:rsidR="006C466E" w:rsidRPr="004B09C6" w:rsidRDefault="006C466E" w:rsidP="00487308">
      <w:pPr>
        <w:numPr>
          <w:ilvl w:val="0"/>
          <w:numId w:val="17"/>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屏幕截图时，应使所截图片的尺寸为最大。</w:t>
      </w:r>
    </w:p>
    <w:p w:rsidR="006C466E" w:rsidRPr="004B09C6" w:rsidRDefault="006C466E" w:rsidP="00487308">
      <w:pPr>
        <w:numPr>
          <w:ilvl w:val="0"/>
          <w:numId w:val="17"/>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对于尺寸较大的图片，可使图片的高度和宽度按同比例适当缩小。</w:t>
      </w:r>
    </w:p>
    <w:p w:rsidR="006C466E" w:rsidRPr="004B09C6" w:rsidRDefault="006C466E" w:rsidP="00487308">
      <w:pPr>
        <w:numPr>
          <w:ilvl w:val="0"/>
          <w:numId w:val="17"/>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必要时可适当缩小或将图片移到下一页，以保证图片与图号及图名在同页。</w:t>
      </w:r>
    </w:p>
    <w:p w:rsidR="006C466E" w:rsidRPr="004B09C6" w:rsidRDefault="006C466E" w:rsidP="00487308">
      <w:pPr>
        <w:numPr>
          <w:ilvl w:val="0"/>
          <w:numId w:val="17"/>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当正文中对图标进行说明时，应使图标同与之对应的标题对齐。</w:t>
      </w:r>
    </w:p>
    <w:p w:rsidR="006C466E" w:rsidRPr="004B09C6" w:rsidRDefault="006C466E" w:rsidP="00487308">
      <w:pPr>
        <w:numPr>
          <w:ilvl w:val="0"/>
          <w:numId w:val="17"/>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为保证页面清晰，可适当调整图标右侧说明文字的行间距以及段前、段后。</w:t>
      </w:r>
    </w:p>
    <w:p w:rsidR="006C466E" w:rsidRPr="004B09C6" w:rsidRDefault="006C466E" w:rsidP="00487308">
      <w:pPr>
        <w:numPr>
          <w:ilvl w:val="0"/>
          <w:numId w:val="17"/>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在屏幕截图时，图片中输入的数据不能包含本公司员工的真实姓名。</w:t>
      </w:r>
    </w:p>
    <w:p w:rsidR="006C466E" w:rsidRPr="004B09C6" w:rsidRDefault="006C466E" w:rsidP="00487308">
      <w:pPr>
        <w:numPr>
          <w:ilvl w:val="0"/>
          <w:numId w:val="14"/>
        </w:numPr>
        <w:tabs>
          <w:tab w:val="clear" w:pos="425"/>
          <w:tab w:val="num" w:pos="900"/>
        </w:tabs>
        <w:adjustRightInd/>
        <w:spacing w:before="120" w:line="360" w:lineRule="auto"/>
        <w:ind w:left="1000" w:hanging="6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版权声明、目录等的排版：</w:t>
      </w:r>
    </w:p>
    <w:p w:rsidR="006C466E" w:rsidRPr="004B09C6" w:rsidRDefault="006C466E" w:rsidP="004B09C6">
      <w:pPr>
        <w:spacing w:before="120" w:line="360" w:lineRule="auto"/>
        <w:ind w:left="400" w:firstLine="500"/>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版权声明、前言、阅读指南、目录的标题为段前取</w:t>
      </w:r>
      <w:smartTag w:uri="urn:schemas-microsoft-com:office:smarttags" w:element="chmetcnv">
        <w:smartTagPr>
          <w:attr w:name="UnitName" w:val="磅"/>
          <w:attr w:name="SourceValue" w:val="36"/>
          <w:attr w:name="HasSpace" w:val="False"/>
          <w:attr w:name="Negative" w:val="False"/>
          <w:attr w:name="NumberType" w:val="1"/>
          <w:attr w:name="TCSC" w:val="0"/>
        </w:smartTagPr>
        <w:r w:rsidRPr="004B09C6">
          <w:rPr>
            <w:rFonts w:ascii="宋体" w:eastAsia="宋体" w:hAnsi="宋体" w:hint="eastAsia"/>
            <w:sz w:val="24"/>
            <w:szCs w:val="24"/>
            <w:lang w:eastAsia="zh-CN"/>
          </w:rPr>
          <w:t>36磅</w:t>
        </w:r>
      </w:smartTag>
      <w:r w:rsidRPr="004B09C6">
        <w:rPr>
          <w:rFonts w:ascii="宋体" w:eastAsia="宋体" w:hAnsi="宋体" w:hint="eastAsia"/>
          <w:sz w:val="24"/>
          <w:szCs w:val="24"/>
          <w:lang w:eastAsia="zh-CN"/>
        </w:rPr>
        <w:t>，段后取</w:t>
      </w:r>
      <w:smartTag w:uri="urn:schemas-microsoft-com:office:smarttags" w:element="chmetcnv">
        <w:smartTagPr>
          <w:attr w:name="UnitName" w:val="磅"/>
          <w:attr w:name="SourceValue" w:val="24"/>
          <w:attr w:name="HasSpace" w:val="False"/>
          <w:attr w:name="Negative" w:val="False"/>
          <w:attr w:name="NumberType" w:val="1"/>
          <w:attr w:name="TCSC" w:val="0"/>
        </w:smartTagPr>
        <w:r w:rsidRPr="004B09C6">
          <w:rPr>
            <w:rFonts w:ascii="宋体" w:eastAsia="宋体" w:hAnsi="宋体" w:hint="eastAsia"/>
            <w:sz w:val="24"/>
            <w:szCs w:val="24"/>
            <w:lang w:eastAsia="zh-CN"/>
          </w:rPr>
          <w:t>24磅</w:t>
        </w:r>
      </w:smartTag>
      <w:r w:rsidRPr="004B09C6">
        <w:rPr>
          <w:rFonts w:ascii="宋体" w:eastAsia="宋体" w:hAnsi="宋体" w:hint="eastAsia"/>
          <w:sz w:val="24"/>
          <w:szCs w:val="24"/>
          <w:lang w:eastAsia="zh-CN"/>
        </w:rPr>
        <w:t>，采用黑体小三号字；内容排版与手册正文排版相同。</w:t>
      </w:r>
    </w:p>
    <w:p w:rsidR="006C466E" w:rsidRPr="004B09C6" w:rsidRDefault="006C466E" w:rsidP="004B09C6">
      <w:pPr>
        <w:pStyle w:val="3"/>
        <w:spacing w:line="360" w:lineRule="auto"/>
        <w:jc w:val="both"/>
        <w:rPr>
          <w:del w:id="85" w:author="Unknown"/>
          <w:rFonts w:ascii="Times New Roman" w:eastAsia="黑体" w:hAnsi="Times New Roman"/>
          <w:color w:val="auto"/>
          <w:sz w:val="28"/>
          <w:lang w:eastAsia="zh-CN"/>
        </w:rPr>
      </w:pPr>
      <w:r>
        <w:rPr>
          <w:lang w:eastAsia="zh-CN"/>
        </w:rPr>
        <w:br w:type="page"/>
      </w:r>
      <w:bookmarkStart w:id="86" w:name="_Toc91304616"/>
      <w:bookmarkStart w:id="87" w:name="_Toc91304816"/>
      <w:bookmarkStart w:id="88" w:name="_Toc91304882"/>
      <w:bookmarkStart w:id="89" w:name="_Toc110321645"/>
      <w:r w:rsidR="008B1B4E">
        <w:rPr>
          <w:rFonts w:ascii="Times New Roman" w:eastAsia="黑体" w:hAnsi="Times New Roman" w:hint="eastAsia"/>
          <w:color w:val="auto"/>
          <w:sz w:val="28"/>
          <w:lang w:eastAsia="zh-CN"/>
        </w:rPr>
        <w:lastRenderedPageBreak/>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2</w:t>
      </w:r>
      <w:r w:rsidRPr="004B09C6">
        <w:rPr>
          <w:rFonts w:ascii="Times New Roman" w:eastAsia="黑体" w:hAnsi="Times New Roman"/>
          <w:color w:val="auto"/>
          <w:sz w:val="28"/>
          <w:lang w:eastAsia="zh-CN"/>
        </w:rPr>
        <w:t>.</w:t>
      </w:r>
      <w:r w:rsidRPr="004B09C6">
        <w:rPr>
          <w:rFonts w:ascii="Times New Roman" w:eastAsia="黑体" w:hAnsi="Times New Roman" w:hint="eastAsia"/>
          <w:color w:val="auto"/>
          <w:sz w:val="28"/>
          <w:lang w:eastAsia="zh-CN"/>
        </w:rPr>
        <w:t xml:space="preserve">2 </w:t>
      </w:r>
      <w:r w:rsidRPr="004B09C6">
        <w:rPr>
          <w:rFonts w:ascii="Times New Roman" w:eastAsia="黑体" w:hAnsi="Times New Roman" w:hint="eastAsia"/>
          <w:color w:val="auto"/>
          <w:sz w:val="28"/>
          <w:lang w:eastAsia="zh-CN"/>
        </w:rPr>
        <w:t>版面设置</w:t>
      </w:r>
      <w:bookmarkEnd w:id="86"/>
      <w:bookmarkEnd w:id="87"/>
      <w:bookmarkEnd w:id="88"/>
      <w:bookmarkEnd w:id="89"/>
    </w:p>
    <w:p w:rsidR="006C466E" w:rsidRPr="004B09C6" w:rsidRDefault="006C466E" w:rsidP="004B09C6">
      <w:pPr>
        <w:pStyle w:val="3"/>
        <w:numPr>
          <w:ins w:id="90" w:author="Unknown"/>
        </w:numPr>
        <w:spacing w:line="360" w:lineRule="auto"/>
        <w:jc w:val="both"/>
        <w:rPr>
          <w:ins w:id="91" w:author="lucy" w:date="2004-12-20T12:14:00Z"/>
          <w:rFonts w:ascii="Times New Roman" w:eastAsia="黑体" w:hAnsi="Times New Roman"/>
          <w:color w:val="auto"/>
          <w:sz w:val="28"/>
          <w:lang w:eastAsia="zh-CN"/>
        </w:rPr>
      </w:pPr>
    </w:p>
    <w:p w:rsidR="006C466E" w:rsidRPr="004B09C6" w:rsidRDefault="008B1B4E" w:rsidP="004B09C6">
      <w:pPr>
        <w:pStyle w:val="4"/>
        <w:rPr>
          <w:rFonts w:ascii="黑体"/>
          <w:color w:val="auto"/>
          <w:lang w:eastAsia="zh-CN"/>
        </w:rPr>
      </w:pPr>
      <w:bookmarkStart w:id="92" w:name="_Toc91304617"/>
      <w:bookmarkStart w:id="93" w:name="_Toc91304817"/>
      <w:bookmarkStart w:id="94" w:name="_Toc91304883"/>
      <w:r>
        <w:rPr>
          <w:rFonts w:ascii="Times New Roman" w:eastAsiaTheme="minorEastAsia" w:hAnsi="Times New Roman" w:hint="eastAsia"/>
          <w:color w:val="auto"/>
          <w:lang w:eastAsia="zh-CN"/>
        </w:rPr>
        <w:t>2</w:t>
      </w:r>
      <w:r w:rsidR="006C466E" w:rsidRPr="004B09C6">
        <w:rPr>
          <w:rFonts w:ascii="Times New Roman" w:hAnsi="Times New Roman"/>
          <w:color w:val="auto"/>
          <w:lang w:eastAsia="zh-CN"/>
        </w:rPr>
        <w:t>.2.2.1</w:t>
      </w:r>
      <w:r w:rsidR="006C466E" w:rsidRPr="004B09C6">
        <w:rPr>
          <w:rFonts w:ascii="黑体" w:hint="eastAsia"/>
          <w:color w:val="auto"/>
          <w:lang w:eastAsia="zh-CN"/>
        </w:rPr>
        <w:t xml:space="preserve"> </w:t>
      </w:r>
      <w:r w:rsidR="006C466E" w:rsidRPr="004B09C6">
        <w:rPr>
          <w:rFonts w:ascii="黑体" w:eastAsia="黑体" w:hint="eastAsia"/>
          <w:color w:val="auto"/>
          <w:sz w:val="24"/>
          <w:szCs w:val="24"/>
          <w:lang w:eastAsia="zh-CN"/>
        </w:rPr>
        <w:t>版面</w:t>
      </w:r>
      <w:r w:rsidR="006C466E" w:rsidRPr="004B09C6">
        <w:rPr>
          <w:rFonts w:ascii="黑体" w:eastAsia="黑体" w:hAnsi="宋体" w:cs="宋体" w:hint="eastAsia"/>
          <w:color w:val="auto"/>
          <w:sz w:val="24"/>
          <w:szCs w:val="24"/>
          <w:lang w:eastAsia="zh-CN"/>
        </w:rPr>
        <w:t>设</w:t>
      </w:r>
      <w:r w:rsidR="006C466E" w:rsidRPr="004B09C6">
        <w:rPr>
          <w:rFonts w:ascii="黑体" w:eastAsia="黑体" w:hAnsi="MS Mincho" w:cs="MS Mincho" w:hint="eastAsia"/>
          <w:color w:val="auto"/>
          <w:sz w:val="24"/>
          <w:szCs w:val="24"/>
          <w:lang w:eastAsia="zh-CN"/>
        </w:rPr>
        <w:t>置</w:t>
      </w:r>
      <w:bookmarkEnd w:id="92"/>
      <w:bookmarkEnd w:id="93"/>
      <w:bookmarkEnd w:id="94"/>
    </w:p>
    <w:p w:rsidR="006C466E" w:rsidRPr="004B09C6" w:rsidRDefault="006C466E" w:rsidP="004B09C6">
      <w:pPr>
        <w:spacing w:before="240" w:line="360" w:lineRule="auto"/>
        <w:ind w:left="420" w:hanging="20"/>
        <w:rPr>
          <w:rFonts w:ascii="宋体" w:eastAsia="宋体" w:hAnsi="宋体"/>
          <w:sz w:val="24"/>
          <w:szCs w:val="24"/>
          <w:lang w:eastAsia="zh-CN"/>
        </w:rPr>
      </w:pPr>
      <w:r w:rsidRPr="004B09C6">
        <w:rPr>
          <w:rFonts w:ascii="宋体" w:eastAsia="宋体" w:hAnsi="宋体" w:hint="eastAsia"/>
          <w:sz w:val="24"/>
          <w:szCs w:val="24"/>
          <w:lang w:eastAsia="zh-CN"/>
        </w:rPr>
        <w:t>对于版面设置作如下规定：</w:t>
      </w:r>
    </w:p>
    <w:p w:rsidR="006C466E" w:rsidRPr="004B09C6" w:rsidRDefault="006C466E" w:rsidP="00487308">
      <w:pPr>
        <w:numPr>
          <w:ilvl w:val="0"/>
          <w:numId w:val="18"/>
        </w:numPr>
        <w:tabs>
          <w:tab w:val="clear" w:pos="1325"/>
          <w:tab w:val="num" w:pos="900"/>
        </w:tabs>
        <w:adjustRightInd/>
        <w:spacing w:before="24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纸张大小：用户手册用纸统一规定为</w:t>
      </w:r>
      <w:r w:rsidRPr="004B09C6">
        <w:rPr>
          <w:rFonts w:ascii="Times New Roman" w:eastAsia="宋体" w:hAnsi="Times New Roman"/>
          <w:sz w:val="24"/>
          <w:szCs w:val="24"/>
          <w:lang w:eastAsia="zh-CN"/>
        </w:rPr>
        <w:t>16</w:t>
      </w:r>
      <w:r w:rsidRPr="004B09C6">
        <w:rPr>
          <w:rFonts w:ascii="宋体" w:eastAsia="宋体" w:hAnsi="宋体" w:hint="eastAsia"/>
          <w:sz w:val="24"/>
          <w:szCs w:val="24"/>
          <w:lang w:eastAsia="zh-CN"/>
        </w:rPr>
        <w:t>开。</w:t>
      </w:r>
    </w:p>
    <w:p w:rsidR="006C466E" w:rsidRPr="004B09C6" w:rsidRDefault="006C466E" w:rsidP="00487308">
      <w:pPr>
        <w:numPr>
          <w:ilvl w:val="0"/>
          <w:numId w:val="18"/>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页边距：上：</w:t>
      </w:r>
      <w:smartTag w:uri="urn:schemas-microsoft-com:office:smarttags" w:element="chmetcnv">
        <w:smartTagPr>
          <w:attr w:name="TCSC" w:val="0"/>
          <w:attr w:name="NumberType" w:val="1"/>
          <w:attr w:name="Negative" w:val="False"/>
          <w:attr w:name="HasSpace" w:val="False"/>
          <w:attr w:name="SourceValue" w:val="30"/>
          <w:attr w:name="UnitName" w:val="mm"/>
        </w:smartTagPr>
        <w:r w:rsidRPr="004B09C6">
          <w:rPr>
            <w:rFonts w:ascii="Times New Roman" w:eastAsia="宋体" w:hAnsi="Times New Roman"/>
            <w:sz w:val="24"/>
            <w:szCs w:val="24"/>
            <w:lang w:eastAsia="zh-CN"/>
          </w:rPr>
          <w:t>30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；下：</w:t>
      </w:r>
      <w:smartTag w:uri="urn:schemas-microsoft-com:office:smarttags" w:element="chmetcnv">
        <w:smartTagPr>
          <w:attr w:name="TCSC" w:val="0"/>
          <w:attr w:name="NumberType" w:val="1"/>
          <w:attr w:name="Negative" w:val="False"/>
          <w:attr w:name="HasSpace" w:val="False"/>
          <w:attr w:name="SourceValue" w:val="20"/>
          <w:attr w:name="UnitName" w:val="mm"/>
        </w:smartTagPr>
        <w:r w:rsidRPr="004B09C6">
          <w:rPr>
            <w:rFonts w:ascii="Times New Roman" w:eastAsia="宋体" w:hAnsi="Times New Roman"/>
            <w:sz w:val="24"/>
            <w:szCs w:val="24"/>
            <w:lang w:eastAsia="zh-CN"/>
          </w:rPr>
          <w:t>20</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；内侧：</w:t>
      </w:r>
      <w:smartTag w:uri="urn:schemas-microsoft-com:office:smarttags" w:element="chmetcnv">
        <w:smartTagPr>
          <w:attr w:name="TCSC" w:val="0"/>
          <w:attr w:name="NumberType" w:val="1"/>
          <w:attr w:name="Negative" w:val="False"/>
          <w:attr w:name="HasSpace" w:val="False"/>
          <w:attr w:name="SourceValue" w:val="21"/>
          <w:attr w:name="UnitName" w:val="mm"/>
        </w:smartTagPr>
        <w:r w:rsidRPr="004B09C6">
          <w:rPr>
            <w:rFonts w:ascii="Times New Roman" w:eastAsia="宋体" w:hAnsi="Times New Roman"/>
            <w:sz w:val="24"/>
            <w:szCs w:val="24"/>
            <w:lang w:eastAsia="zh-CN"/>
          </w:rPr>
          <w:t>21</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；外侧：</w:t>
      </w:r>
      <w:smartTag w:uri="urn:schemas-microsoft-com:office:smarttags" w:element="chmetcnv">
        <w:smartTagPr>
          <w:attr w:name="TCSC" w:val="0"/>
          <w:attr w:name="NumberType" w:val="1"/>
          <w:attr w:name="Negative" w:val="False"/>
          <w:attr w:name="HasSpace" w:val="False"/>
          <w:attr w:name="SourceValue" w:val="16"/>
          <w:attr w:name="UnitName" w:val="mm"/>
        </w:smartTagPr>
        <w:r w:rsidRPr="004B09C6">
          <w:rPr>
            <w:rFonts w:ascii="Times New Roman" w:eastAsia="宋体" w:hAnsi="Times New Roman"/>
            <w:sz w:val="24"/>
            <w:szCs w:val="24"/>
            <w:lang w:eastAsia="zh-CN"/>
          </w:rPr>
          <w:t>16</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。另外采用“对称页边距”；对于版面设置页眉、页脚应选用“首页不同”和“奇偶页不同”。</w:t>
      </w:r>
    </w:p>
    <w:p w:rsidR="006C466E" w:rsidRPr="004B09C6" w:rsidRDefault="006C466E" w:rsidP="00487308">
      <w:pPr>
        <w:numPr>
          <w:ilvl w:val="0"/>
          <w:numId w:val="18"/>
        </w:numPr>
        <w:tabs>
          <w:tab w:val="clear" w:pos="13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对于新项目或新产品可根据具体情况对版面设置适当做一些修改。</w:t>
      </w:r>
    </w:p>
    <w:p w:rsidR="006C466E" w:rsidRPr="004B09C6" w:rsidRDefault="008B1B4E" w:rsidP="004B09C6">
      <w:pPr>
        <w:pStyle w:val="4"/>
        <w:rPr>
          <w:rFonts w:ascii="黑体" w:eastAsia="黑体"/>
          <w:color w:val="auto"/>
          <w:sz w:val="24"/>
          <w:szCs w:val="24"/>
          <w:lang w:eastAsia="zh-CN"/>
        </w:rPr>
      </w:pPr>
      <w:r>
        <w:rPr>
          <w:rFonts w:ascii="Times New Roman" w:eastAsia="黑体" w:hAnsi="Times New Roman" w:hint="eastAsia"/>
          <w:color w:val="auto"/>
          <w:sz w:val="24"/>
          <w:szCs w:val="24"/>
          <w:lang w:eastAsia="zh-CN"/>
        </w:rPr>
        <w:t>2</w:t>
      </w:r>
      <w:r w:rsidR="006C466E" w:rsidRPr="004B09C6">
        <w:rPr>
          <w:rFonts w:ascii="Times New Roman" w:eastAsia="黑体" w:hAnsi="Times New Roman"/>
          <w:color w:val="auto"/>
          <w:sz w:val="24"/>
          <w:szCs w:val="24"/>
          <w:lang w:eastAsia="zh-CN"/>
        </w:rPr>
        <w:t>.2.2.2</w:t>
      </w:r>
      <w:r w:rsidR="006C466E" w:rsidRPr="004B09C6">
        <w:rPr>
          <w:rFonts w:ascii="黑体" w:eastAsia="黑体" w:hint="eastAsia"/>
          <w:color w:val="auto"/>
          <w:sz w:val="24"/>
          <w:szCs w:val="24"/>
          <w:lang w:eastAsia="zh-CN"/>
        </w:rPr>
        <w:t xml:space="preserve"> </w:t>
      </w:r>
      <w:r w:rsidR="006C466E" w:rsidRPr="004B09C6">
        <w:rPr>
          <w:rFonts w:ascii="黑体" w:eastAsia="黑体" w:hAnsi="宋体" w:cs="宋体" w:hint="eastAsia"/>
          <w:color w:val="auto"/>
          <w:sz w:val="24"/>
          <w:szCs w:val="24"/>
          <w:lang w:eastAsia="zh-CN"/>
        </w:rPr>
        <w:t>关</w:t>
      </w:r>
      <w:r w:rsidR="006C466E" w:rsidRPr="004B09C6">
        <w:rPr>
          <w:rFonts w:ascii="黑体" w:eastAsia="黑体" w:hAnsi="MS Mincho" w:cs="MS Mincho" w:hint="eastAsia"/>
          <w:color w:val="auto"/>
          <w:sz w:val="24"/>
          <w:szCs w:val="24"/>
          <w:lang w:eastAsia="zh-CN"/>
        </w:rPr>
        <w:t>于</w:t>
      </w:r>
      <w:r w:rsidR="006C466E" w:rsidRPr="004B09C6">
        <w:rPr>
          <w:rFonts w:ascii="黑体" w:eastAsia="黑体" w:hAnsi="宋体" w:cs="宋体" w:hint="eastAsia"/>
          <w:color w:val="auto"/>
          <w:sz w:val="24"/>
          <w:szCs w:val="24"/>
          <w:lang w:eastAsia="zh-CN"/>
        </w:rPr>
        <w:t>页</w:t>
      </w:r>
      <w:r w:rsidR="006C466E" w:rsidRPr="004B09C6">
        <w:rPr>
          <w:rFonts w:ascii="黑体" w:eastAsia="黑体" w:hAnsi="MS Mincho" w:cs="MS Mincho" w:hint="eastAsia"/>
          <w:color w:val="auto"/>
          <w:sz w:val="24"/>
          <w:szCs w:val="24"/>
          <w:lang w:eastAsia="zh-CN"/>
        </w:rPr>
        <w:t>眉、</w:t>
      </w:r>
      <w:r w:rsidR="006C466E" w:rsidRPr="004B09C6">
        <w:rPr>
          <w:rFonts w:ascii="黑体" w:eastAsia="黑体" w:hAnsi="宋体" w:cs="宋体" w:hint="eastAsia"/>
          <w:color w:val="auto"/>
          <w:sz w:val="24"/>
          <w:szCs w:val="24"/>
          <w:lang w:eastAsia="zh-CN"/>
        </w:rPr>
        <w:t>页</w:t>
      </w:r>
      <w:r w:rsidR="006C466E" w:rsidRPr="004B09C6">
        <w:rPr>
          <w:rFonts w:ascii="黑体" w:eastAsia="黑体" w:hAnsi="MS Mincho" w:cs="MS Mincho" w:hint="eastAsia"/>
          <w:color w:val="auto"/>
          <w:sz w:val="24"/>
          <w:szCs w:val="24"/>
          <w:lang w:eastAsia="zh-CN"/>
        </w:rPr>
        <w:t>脚的</w:t>
      </w:r>
      <w:r w:rsidR="006C466E" w:rsidRPr="004B09C6">
        <w:rPr>
          <w:rFonts w:ascii="黑体" w:eastAsia="黑体" w:hAnsi="宋体" w:cs="宋体" w:hint="eastAsia"/>
          <w:color w:val="auto"/>
          <w:sz w:val="24"/>
          <w:szCs w:val="24"/>
          <w:lang w:eastAsia="zh-CN"/>
        </w:rPr>
        <w:t>设</w:t>
      </w:r>
      <w:r w:rsidR="006C466E" w:rsidRPr="004B09C6">
        <w:rPr>
          <w:rFonts w:ascii="黑体" w:eastAsia="黑体" w:hAnsi="MS Mincho" w:cs="MS Mincho" w:hint="eastAsia"/>
          <w:color w:val="auto"/>
          <w:sz w:val="24"/>
          <w:szCs w:val="24"/>
          <w:lang w:eastAsia="zh-CN"/>
        </w:rPr>
        <w:t>置</w:t>
      </w:r>
    </w:p>
    <w:p w:rsidR="006C466E" w:rsidRPr="004B09C6" w:rsidRDefault="006C466E" w:rsidP="00487308">
      <w:pPr>
        <w:numPr>
          <w:ilvl w:val="0"/>
          <w:numId w:val="19"/>
        </w:numPr>
        <w:tabs>
          <w:tab w:val="clear" w:pos="425"/>
          <w:tab w:val="num" w:pos="900"/>
        </w:tabs>
        <w:adjustRightInd/>
        <w:spacing w:before="24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页眉的设置：</w:t>
      </w:r>
    </w:p>
    <w:p w:rsidR="006C466E" w:rsidRPr="004B09C6" w:rsidRDefault="006C466E" w:rsidP="00487308">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版权声明、前言、阅读指南、目录均无篇眉。</w:t>
      </w:r>
    </w:p>
    <w:p w:rsidR="006C466E" w:rsidRPr="004B09C6" w:rsidRDefault="006C466E" w:rsidP="00487308">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章编号和名称所在页的篇眉为一行有50%填充的边框。</w:t>
      </w:r>
    </w:p>
    <w:p w:rsidR="006C466E" w:rsidRPr="004B09C6" w:rsidRDefault="006C466E" w:rsidP="00487308">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对于单号页，页眉的内容是当前章的标题名，要求打印在纸的右上角。</w:t>
      </w:r>
    </w:p>
    <w:p w:rsidR="006C466E" w:rsidRPr="004B09C6" w:rsidRDefault="006C466E" w:rsidP="00487308">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对于双号页，页眉的内容是用户手册的名称，要求打印在纸的左上角。</w:t>
      </w:r>
    </w:p>
    <w:p w:rsidR="006C466E" w:rsidRPr="004B09C6" w:rsidRDefault="006C466E" w:rsidP="00487308">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纸的顶边与页眉的距离是</w:t>
      </w:r>
      <w:smartTag w:uri="urn:schemas-microsoft-com:office:smarttags" w:element="chmetcnv">
        <w:smartTagPr>
          <w:attr w:name="TCSC" w:val="0"/>
          <w:attr w:name="NumberType" w:val="1"/>
          <w:attr w:name="Negative" w:val="False"/>
          <w:attr w:name="HasSpace" w:val="False"/>
          <w:attr w:name="SourceValue" w:val="23"/>
          <w:attr w:name="UnitName" w:val="mm"/>
        </w:smartTagPr>
        <w:r w:rsidRPr="004B09C6">
          <w:rPr>
            <w:rFonts w:ascii="宋体" w:eastAsia="宋体" w:hAnsi="宋体"/>
            <w:sz w:val="24"/>
            <w:szCs w:val="24"/>
            <w:lang w:eastAsia="zh-CN"/>
          </w:rPr>
          <w:t>23mm</w:t>
        </w:r>
      </w:smartTag>
      <w:r w:rsidRPr="004B09C6">
        <w:rPr>
          <w:rFonts w:ascii="宋体" w:eastAsia="宋体" w:hAnsi="宋体" w:hint="eastAsia"/>
          <w:sz w:val="24"/>
          <w:szCs w:val="24"/>
          <w:lang w:eastAsia="zh-CN"/>
        </w:rPr>
        <w:t>。</w:t>
      </w:r>
    </w:p>
    <w:p w:rsidR="006C466E" w:rsidRPr="004B09C6" w:rsidRDefault="006C466E" w:rsidP="00487308">
      <w:pPr>
        <w:numPr>
          <w:ilvl w:val="0"/>
          <w:numId w:val="20"/>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页眉中汉字采用幼圆小五号字。</w:t>
      </w:r>
    </w:p>
    <w:p w:rsidR="006C466E" w:rsidRPr="004B09C6" w:rsidRDefault="006C466E" w:rsidP="00487308">
      <w:pPr>
        <w:numPr>
          <w:ilvl w:val="0"/>
          <w:numId w:val="19"/>
        </w:numPr>
        <w:tabs>
          <w:tab w:val="clear" w:pos="425"/>
          <w:tab w:val="num" w:pos="900"/>
        </w:tabs>
        <w:adjustRightInd/>
        <w:spacing w:before="120" w:line="360" w:lineRule="auto"/>
        <w:ind w:left="1264" w:hanging="864"/>
        <w:textAlignment w:val="auto"/>
        <w:rPr>
          <w:rFonts w:ascii="宋体" w:eastAsia="宋体" w:hAnsi="宋体"/>
          <w:sz w:val="24"/>
          <w:szCs w:val="24"/>
        </w:rPr>
      </w:pPr>
      <w:r w:rsidRPr="004B09C6">
        <w:rPr>
          <w:rFonts w:ascii="宋体" w:eastAsia="宋体" w:hAnsi="宋体" w:hint="eastAsia"/>
          <w:sz w:val="24"/>
          <w:szCs w:val="24"/>
        </w:rPr>
        <w:t>页脚的设置：</w:t>
      </w:r>
    </w:p>
    <w:p w:rsidR="006C466E" w:rsidRPr="004B09C6" w:rsidRDefault="006C466E" w:rsidP="00487308">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页脚的内容是当前页的页编号，如第2章第2页为2-2。</w:t>
      </w:r>
    </w:p>
    <w:p w:rsidR="006C466E" w:rsidRPr="004B09C6" w:rsidRDefault="006C466E" w:rsidP="00487308">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页编号的字体采用</w:t>
      </w:r>
      <w:r w:rsidRPr="004B09C6">
        <w:rPr>
          <w:rFonts w:ascii="宋体" w:eastAsia="宋体" w:hAnsi="宋体"/>
          <w:sz w:val="24"/>
          <w:szCs w:val="24"/>
          <w:lang w:eastAsia="zh-CN"/>
        </w:rPr>
        <w:t>Arial</w:t>
      </w:r>
      <w:r w:rsidRPr="004B09C6">
        <w:rPr>
          <w:rFonts w:ascii="宋体" w:eastAsia="宋体" w:hAnsi="宋体" w:hint="eastAsia"/>
          <w:sz w:val="24"/>
          <w:szCs w:val="24"/>
          <w:lang w:eastAsia="zh-CN"/>
        </w:rPr>
        <w:t>五号字。</w:t>
      </w:r>
    </w:p>
    <w:p w:rsidR="006C466E" w:rsidRPr="004B09C6" w:rsidRDefault="006C466E" w:rsidP="00487308">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纸的底边与页脚的距离是</w:t>
      </w:r>
      <w:smartTag w:uri="urn:schemas-microsoft-com:office:smarttags" w:element="chmetcnv">
        <w:smartTagPr>
          <w:attr w:name="TCSC" w:val="0"/>
          <w:attr w:name="NumberType" w:val="1"/>
          <w:attr w:name="Negative" w:val="False"/>
          <w:attr w:name="HasSpace" w:val="False"/>
          <w:attr w:name="SourceValue" w:val="13"/>
          <w:attr w:name="UnitName" w:val="mm"/>
        </w:smartTagPr>
        <w:r w:rsidRPr="004B09C6">
          <w:rPr>
            <w:rFonts w:ascii="宋体" w:eastAsia="宋体" w:hAnsi="宋体" w:hint="eastAsia"/>
            <w:sz w:val="24"/>
            <w:szCs w:val="24"/>
            <w:lang w:eastAsia="zh-CN"/>
          </w:rPr>
          <w:t>13</w:t>
        </w:r>
        <w:r w:rsidRPr="004B09C6">
          <w:rPr>
            <w:rFonts w:ascii="宋体" w:eastAsia="宋体" w:hAnsi="宋体"/>
            <w:sz w:val="24"/>
            <w:szCs w:val="24"/>
            <w:lang w:eastAsia="zh-CN"/>
          </w:rPr>
          <w:t>mm</w:t>
        </w:r>
      </w:smartTag>
      <w:r w:rsidRPr="004B09C6">
        <w:rPr>
          <w:rFonts w:ascii="宋体" w:eastAsia="宋体" w:hAnsi="宋体" w:hint="eastAsia"/>
          <w:sz w:val="24"/>
          <w:szCs w:val="24"/>
          <w:lang w:eastAsia="zh-CN"/>
        </w:rPr>
        <w:t>。</w:t>
      </w:r>
    </w:p>
    <w:p w:rsidR="006C466E" w:rsidRPr="004B09C6" w:rsidRDefault="006C466E" w:rsidP="00487308">
      <w:pPr>
        <w:numPr>
          <w:ilvl w:val="0"/>
          <w:numId w:val="21"/>
        </w:numPr>
        <w:tabs>
          <w:tab w:val="clear" w:pos="425"/>
          <w:tab w:val="num" w:pos="1300"/>
        </w:tabs>
        <w:adjustRightInd/>
        <w:spacing w:before="120" w:line="360" w:lineRule="auto"/>
        <w:ind w:left="13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版权声明、前言、阅读指南、目录的页脚为ⅰ，ⅱ等，居中放置，不带边框。</w:t>
      </w:r>
    </w:p>
    <w:p w:rsidR="006C466E" w:rsidRPr="004B09C6" w:rsidRDefault="008B1B4E" w:rsidP="004B09C6">
      <w:pPr>
        <w:pStyle w:val="4"/>
        <w:spacing w:line="360" w:lineRule="auto"/>
        <w:rPr>
          <w:rFonts w:ascii="黑体" w:eastAsia="黑体" w:hAnsi="黑体"/>
          <w:color w:val="auto"/>
          <w:sz w:val="24"/>
          <w:lang w:eastAsia="zh-CN"/>
        </w:rPr>
      </w:pPr>
      <w:r>
        <w:rPr>
          <w:rFonts w:ascii="Times New Roman" w:eastAsia="黑体" w:hAnsi="Times New Roman" w:hint="eastAsia"/>
          <w:color w:val="auto"/>
          <w:sz w:val="24"/>
          <w:lang w:eastAsia="zh-CN"/>
        </w:rPr>
        <w:t>2</w:t>
      </w:r>
      <w:r w:rsidR="006C466E" w:rsidRPr="008D7D6D">
        <w:rPr>
          <w:rFonts w:ascii="Times New Roman" w:eastAsia="黑体" w:hAnsi="Times New Roman"/>
          <w:color w:val="auto"/>
          <w:sz w:val="24"/>
          <w:lang w:eastAsia="zh-CN"/>
        </w:rPr>
        <w:t>.2.2.3</w:t>
      </w:r>
      <w:r w:rsidR="006C466E" w:rsidRPr="004B09C6">
        <w:rPr>
          <w:rFonts w:ascii="黑体" w:eastAsia="黑体" w:hAnsi="黑体" w:hint="eastAsia"/>
          <w:color w:val="auto"/>
          <w:sz w:val="24"/>
          <w:lang w:eastAsia="zh-CN"/>
        </w:rPr>
        <w:t xml:space="preserve"> 注意与警告</w:t>
      </w:r>
    </w:p>
    <w:p w:rsidR="006C466E" w:rsidRPr="004B09C6" w:rsidRDefault="006C466E" w:rsidP="008D7D6D">
      <w:pPr>
        <w:spacing w:before="240" w:line="360" w:lineRule="auto"/>
        <w:ind w:firstLine="400"/>
        <w:rPr>
          <w:rFonts w:ascii="宋体" w:eastAsia="宋体" w:hAnsi="宋体"/>
          <w:sz w:val="24"/>
          <w:szCs w:val="24"/>
          <w:lang w:eastAsia="zh-CN"/>
        </w:rPr>
      </w:pPr>
      <w:r w:rsidRPr="004B09C6">
        <w:rPr>
          <w:rFonts w:ascii="宋体" w:eastAsia="宋体" w:hAnsi="宋体" w:hint="eastAsia"/>
          <w:sz w:val="24"/>
          <w:szCs w:val="24"/>
          <w:lang w:eastAsia="zh-CN"/>
        </w:rPr>
        <w:t>在用户手册中，对于那些需要用户特别注意的事项，应该用“【注意】”作为标志给用户以特别的提示。关于注意标志和注意事项的格式有如下规定：</w:t>
      </w:r>
    </w:p>
    <w:p w:rsidR="006C466E" w:rsidRPr="004B09C6" w:rsidRDefault="006C466E" w:rsidP="00487308">
      <w:pPr>
        <w:numPr>
          <w:ilvl w:val="0"/>
          <w:numId w:val="22"/>
        </w:numPr>
        <w:tabs>
          <w:tab w:val="clear" w:pos="425"/>
          <w:tab w:val="num" w:pos="900"/>
        </w:tabs>
        <w:adjustRightInd/>
        <w:spacing w:before="240" w:line="360" w:lineRule="auto"/>
        <w:ind w:left="1265" w:hanging="865"/>
        <w:textAlignment w:val="auto"/>
        <w:rPr>
          <w:rFonts w:ascii="宋体" w:eastAsia="宋体" w:hAnsi="宋体"/>
          <w:sz w:val="24"/>
          <w:szCs w:val="24"/>
          <w:lang w:eastAsia="zh-CN"/>
        </w:rPr>
      </w:pPr>
      <w:r w:rsidRPr="004B09C6">
        <w:rPr>
          <w:rFonts w:ascii="宋体" w:eastAsia="宋体" w:hAnsi="宋体" w:hint="eastAsia"/>
          <w:sz w:val="24"/>
          <w:szCs w:val="24"/>
          <w:lang w:eastAsia="zh-CN"/>
        </w:rPr>
        <w:t>注意标志同与之对应的标题对齐。</w:t>
      </w:r>
    </w:p>
    <w:p w:rsidR="006C466E" w:rsidRPr="004B09C6" w:rsidRDefault="006C466E" w:rsidP="00487308">
      <w:pPr>
        <w:numPr>
          <w:ilvl w:val="0"/>
          <w:numId w:val="2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lastRenderedPageBreak/>
        <w:t>注意标志采用黑体小四号汉字。</w:t>
      </w:r>
    </w:p>
    <w:p w:rsidR="006C466E" w:rsidRPr="004B09C6" w:rsidRDefault="006C466E" w:rsidP="00487308">
      <w:pPr>
        <w:numPr>
          <w:ilvl w:val="0"/>
          <w:numId w:val="22"/>
        </w:numPr>
        <w:tabs>
          <w:tab w:val="clear" w:pos="425"/>
          <w:tab w:val="num" w:pos="900"/>
        </w:tabs>
        <w:adjustRightInd/>
        <w:spacing w:before="120" w:line="360" w:lineRule="auto"/>
        <w:ind w:left="900" w:hanging="500"/>
        <w:textAlignment w:val="auto"/>
        <w:rPr>
          <w:rFonts w:ascii="宋体" w:eastAsia="宋体" w:hAnsi="宋体"/>
          <w:sz w:val="24"/>
          <w:szCs w:val="24"/>
        </w:rPr>
      </w:pPr>
      <w:r w:rsidRPr="004B09C6">
        <w:rPr>
          <w:rFonts w:ascii="宋体" w:eastAsia="宋体" w:hAnsi="宋体" w:hint="eastAsia"/>
          <w:sz w:val="24"/>
          <w:szCs w:val="24"/>
        </w:rPr>
        <w:t>注意标志段前取</w:t>
      </w:r>
      <w:smartTag w:uri="urn:schemas-microsoft-com:office:smarttags" w:element="chmetcnv">
        <w:smartTagPr>
          <w:attr w:name="TCSC" w:val="0"/>
          <w:attr w:name="NumberType" w:val="1"/>
          <w:attr w:name="Negative" w:val="False"/>
          <w:attr w:name="HasSpace" w:val="False"/>
          <w:attr w:name="SourceValue" w:val="12"/>
          <w:attr w:name="UnitName" w:val="磅"/>
        </w:smartTagPr>
        <w:r w:rsidRPr="004B09C6">
          <w:rPr>
            <w:rFonts w:ascii="宋体" w:eastAsia="宋体" w:hAnsi="宋体" w:hint="eastAsia"/>
            <w:sz w:val="24"/>
            <w:szCs w:val="24"/>
          </w:rPr>
          <w:t>12磅</w:t>
        </w:r>
      </w:smartTag>
      <w:r w:rsidRPr="004B09C6">
        <w:rPr>
          <w:rFonts w:ascii="宋体" w:eastAsia="宋体" w:hAnsi="宋体" w:hint="eastAsia"/>
          <w:sz w:val="24"/>
          <w:szCs w:val="24"/>
        </w:rPr>
        <w:t>。</w:t>
      </w:r>
    </w:p>
    <w:p w:rsidR="006C466E" w:rsidRPr="004B09C6" w:rsidRDefault="006C466E" w:rsidP="00487308">
      <w:pPr>
        <w:numPr>
          <w:ilvl w:val="0"/>
          <w:numId w:val="22"/>
        </w:numPr>
        <w:tabs>
          <w:tab w:val="clear" w:pos="425"/>
          <w:tab w:val="num" w:pos="900"/>
        </w:tabs>
        <w:adjustRightInd/>
        <w:spacing w:before="120" w:line="360" w:lineRule="auto"/>
        <w:ind w:left="900" w:hanging="500"/>
        <w:textAlignment w:val="auto"/>
        <w:rPr>
          <w:rFonts w:ascii="宋体" w:eastAsia="宋体" w:hAnsi="宋体"/>
          <w:sz w:val="24"/>
          <w:szCs w:val="24"/>
          <w:lang w:eastAsia="zh-CN"/>
        </w:rPr>
      </w:pPr>
      <w:r w:rsidRPr="004B09C6">
        <w:rPr>
          <w:rFonts w:ascii="宋体" w:eastAsia="宋体" w:hAnsi="宋体" w:hint="eastAsia"/>
          <w:sz w:val="24"/>
          <w:szCs w:val="24"/>
          <w:lang w:eastAsia="zh-CN"/>
        </w:rPr>
        <w:t>如果注意事项只有一条，其内容应该紧跟在注意标志的后面书写；否则，应该在注意标志的下一行开始，采用编号序列的形式分别给出。</w:t>
      </w:r>
    </w:p>
    <w:p w:rsidR="006C466E" w:rsidRPr="004B09C6" w:rsidRDefault="006C466E" w:rsidP="008D7D6D">
      <w:pPr>
        <w:pStyle w:val="aa"/>
        <w:spacing w:line="360" w:lineRule="auto"/>
        <w:ind w:left="0" w:firstLine="400"/>
        <w:rPr>
          <w:rFonts w:ascii="宋体" w:hAnsi="宋体"/>
          <w:sz w:val="24"/>
          <w:szCs w:val="24"/>
        </w:rPr>
      </w:pPr>
      <w:r w:rsidRPr="004B09C6">
        <w:rPr>
          <w:rFonts w:ascii="宋体" w:hAnsi="宋体" w:hint="eastAsia"/>
          <w:sz w:val="24"/>
          <w:szCs w:val="24"/>
        </w:rPr>
        <w:t>在用户手册中，对于那些会给用户造成重大损失的行为，应该用“【警告】”作为标志给用户以警告性的提示。</w:t>
      </w:r>
    </w:p>
    <w:p w:rsidR="00B70826" w:rsidRPr="00D522A6" w:rsidRDefault="006C466E" w:rsidP="00D522A6">
      <w:pPr>
        <w:pStyle w:val="10"/>
        <w:widowControl/>
        <w:autoSpaceDE w:val="0"/>
        <w:autoSpaceDN w:val="0"/>
        <w:spacing w:before="240" w:line="240" w:lineRule="atLeast"/>
        <w:ind w:firstLine="420"/>
        <w:textAlignment w:val="bottom"/>
        <w:outlineLvl w:val="0"/>
      </w:pPr>
      <w:bookmarkStart w:id="95" w:name="_Toc91304618"/>
      <w:bookmarkStart w:id="96" w:name="_Toc91304818"/>
      <w:bookmarkStart w:id="97" w:name="_Toc91304884"/>
      <w:bookmarkStart w:id="98" w:name="_Toc91308338"/>
      <w:bookmarkStart w:id="99" w:name="_Toc110321646"/>
      <w:r>
        <w:rPr>
          <w:rFonts w:eastAsia="黑体" w:hint="eastAsia"/>
          <w:sz w:val="24"/>
        </w:rPr>
        <w:t>【注意】</w:t>
      </w:r>
      <w:r w:rsidRPr="008D7D6D">
        <w:rPr>
          <w:rFonts w:hint="eastAsia"/>
          <w:sz w:val="24"/>
          <w:szCs w:val="24"/>
        </w:rPr>
        <w:t>关于警告标志和警告事项的格式规定与关于注意标志和注意事项的格式规定一致。</w:t>
      </w:r>
      <w:bookmarkEnd w:id="95"/>
      <w:bookmarkEnd w:id="96"/>
      <w:bookmarkEnd w:id="97"/>
      <w:bookmarkEnd w:id="98"/>
      <w:bookmarkEnd w:id="99"/>
    </w:p>
    <w:sectPr w:rsidR="00B70826" w:rsidRPr="00D522A6" w:rsidSect="005E63E2">
      <w:headerReference w:type="default" r:id="rId19"/>
      <w:footerReference w:type="default" r:id="rId20"/>
      <w:type w:val="continuous"/>
      <w:pgSz w:w="11907" w:h="16840" w:code="9"/>
      <w:pgMar w:top="1134" w:right="851" w:bottom="1134" w:left="1418" w:header="737" w:footer="737" w:gutter="0"/>
      <w:pgNumType w:start="1"/>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1B5" w:rsidRDefault="002C01B5">
      <w:r>
        <w:separator/>
      </w:r>
    </w:p>
  </w:endnote>
  <w:endnote w:type="continuationSeparator" w:id="0">
    <w:p w:rsidR="002C01B5" w:rsidRDefault="002C0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幼圆">
    <w:panose1 w:val="02010509060101010101"/>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Default="00FD5847">
    <w:pPr>
      <w:pStyle w:val="a4"/>
      <w:pBdr>
        <w:top w:val="single" w:sz="4" w:space="1" w:color="auto"/>
      </w:pBdr>
      <w:rPr>
        <w:rFonts w:ascii="Arial" w:hAnsi="Arial"/>
        <w:sz w:val="21"/>
      </w:rPr>
    </w:pPr>
    <w:r>
      <w:rPr>
        <w:rStyle w:val="a5"/>
        <w:rFonts w:hint="eastAsia"/>
      </w:rPr>
      <w:t>1-</w:t>
    </w:r>
    <w:r>
      <w:rPr>
        <w:rStyle w:val="a5"/>
      </w:rPr>
      <w:fldChar w:fldCharType="begin"/>
    </w:r>
    <w:r>
      <w:rPr>
        <w:rStyle w:val="a5"/>
      </w:rPr>
      <w:instrText xml:space="preserve"> PAGE </w:instrText>
    </w:r>
    <w:r>
      <w:rPr>
        <w:rStyle w:val="a5"/>
      </w:rPr>
      <w:fldChar w:fldCharType="separate"/>
    </w:r>
    <w:r>
      <w:rPr>
        <w:rStyle w:val="a5"/>
        <w:noProof/>
      </w:rPr>
      <w:t>12</w:t>
    </w:r>
    <w:r>
      <w:rPr>
        <w:rStyle w:val="a5"/>
      </w:rPr>
      <w:fldChar w:fldCharType="end"/>
    </w:r>
    <w:del w:id="3" w:author="lucy" w:date="2004-12-20T12:27:00Z">
      <w:r>
        <w:rPr>
          <w:rStyle w:val="a5"/>
          <w:rFonts w:ascii="Arial" w:hAnsi="Arial" w:hint="eastAsia"/>
          <w:sz w:val="21"/>
        </w:rPr>
        <w:delText>1-</w:delText>
      </w:r>
      <w:r>
        <w:rPr>
          <w:rStyle w:val="a5"/>
          <w:rFonts w:ascii="Arial" w:hAnsi="Arial"/>
          <w:sz w:val="21"/>
        </w:rPr>
        <w:fldChar w:fldCharType="begin"/>
      </w:r>
      <w:r>
        <w:rPr>
          <w:rStyle w:val="a5"/>
          <w:rFonts w:ascii="Arial" w:hAnsi="Arial"/>
          <w:sz w:val="21"/>
        </w:rPr>
        <w:delInstrText xml:space="preserve"> PAGE </w:delInstrText>
      </w:r>
      <w:r>
        <w:rPr>
          <w:rStyle w:val="a5"/>
          <w:rFonts w:ascii="Arial" w:hAnsi="Arial"/>
          <w:sz w:val="21"/>
        </w:rPr>
        <w:fldChar w:fldCharType="separate"/>
      </w:r>
      <w:r>
        <w:rPr>
          <w:rStyle w:val="a5"/>
          <w:rFonts w:ascii="Arial" w:hAnsi="Arial"/>
          <w:noProof/>
          <w:sz w:val="21"/>
        </w:rPr>
        <w:delText>2</w:delText>
      </w:r>
      <w:r>
        <w:rPr>
          <w:rStyle w:val="a5"/>
          <w:rFonts w:ascii="Arial" w:hAnsi="Arial"/>
          <w:sz w:val="21"/>
        </w:rPr>
        <w:fldChar w:fldCharType="end"/>
      </w:r>
    </w:de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Pr="005E63E2" w:rsidRDefault="00FD5847"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Pr="005E63E2" w:rsidRDefault="00FD5847" w:rsidP="005E63E2">
    <w:pPr>
      <w:pStyle w:val="a4"/>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Default="00FD5847">
    <w:pPr>
      <w:pStyle w:val="a4"/>
      <w:jc w:val="center"/>
      <w:rPr>
        <w:rFonts w:eastAsia="幼圆"/>
        <w:lang w:eastAsia="zh-CN"/>
      </w:rPr>
    </w:pPr>
    <w:r>
      <w:rPr>
        <w:rFonts w:eastAsia="幼圆" w:hint="eastAsia"/>
        <w:lang w:eastAsia="zh-CN"/>
      </w:rPr>
      <w:t>沈阳东软软件股份有限公司</w:t>
    </w:r>
    <w:r>
      <w:rPr>
        <w:rFonts w:eastAsia="幼圆" w:hint="eastAsia"/>
        <w:lang w:eastAsia="zh-CN"/>
      </w:rPr>
      <w:t xml:space="preserve">  </w:t>
    </w:r>
    <w:r>
      <w:rPr>
        <w:rFonts w:eastAsia="幼圆"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1B5" w:rsidRDefault="002C01B5">
      <w:r>
        <w:separator/>
      </w:r>
    </w:p>
  </w:footnote>
  <w:footnote w:type="continuationSeparator" w:id="0">
    <w:p w:rsidR="002C01B5" w:rsidRDefault="002C0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Default="00FD5847">
    <w:pPr>
      <w:pStyle w:val="a3"/>
      <w:jc w:val="left"/>
      <w:rPr>
        <w:rFonts w:ascii="幼圆" w:eastAsia="幼圆"/>
      </w:rPr>
    </w:pPr>
    <w:del w:id="1" w:author="mayan" w:date="2000-09-15T10:50:00Z">
      <w:r>
        <w:rPr>
          <w:rFonts w:ascii="幼圆" w:eastAsia="幼圆" w:hint="eastAsia"/>
        </w:rPr>
        <w:delText>用户手册编制规范</w:delText>
      </w:r>
    </w:del>
    <w:ins w:id="2" w:author="mayan" w:date="2000-09-15T10:50:00Z">
      <w:r>
        <w:rPr>
          <w:rFonts w:ascii="幼圆" w:eastAsia="幼圆" w:hint="eastAsia"/>
        </w:rPr>
        <w:t>用户手册</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Pr="005E63E2" w:rsidRDefault="00FD5847" w:rsidP="005E63E2">
    <w:pPr>
      <w:pStyle w:val="a3"/>
      <w:jc w:val="both"/>
      <w:rPr>
        <w:rFonts w:eastAsia="宋体"/>
        <w:lang w:eastAsia="zh-CN"/>
      </w:rPr>
    </w:pPr>
    <w:r>
      <w:rPr>
        <w:rFonts w:eastAsia="宋体" w:hint="eastAsia"/>
        <w:lang w:eastAsia="zh-CN"/>
      </w:rPr>
      <w:t>用户手册模版</w:t>
    </w:r>
    <w:r>
      <w:rPr>
        <w:rFonts w:eastAsia="宋体" w:hint="eastAsia"/>
        <w:lang w:eastAsia="zh-CN"/>
      </w:rPr>
      <w:t xml:space="preserve">                                                                                  </w:t>
    </w:r>
    <w:r w:rsidRPr="005E63E2">
      <w:rPr>
        <w:rFonts w:ascii="宋体" w:eastAsia="宋体" w:hAnsi="宋体" w:hint="eastAsia"/>
        <w:lang w:eastAsia="zh-CN"/>
      </w:rPr>
      <w:t>版本：</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eastAsia="宋体" w:hint="eastAsia"/>
        <w:lang w:eastAsia="zh-CN"/>
      </w:rPr>
      <w:t xml:space="preserve">  </w:t>
    </w:r>
    <w:r>
      <w:rPr>
        <w:rFonts w:eastAsia="宋体" w:hint="eastAsia"/>
        <w:lang w:eastAsia="zh-CN"/>
      </w:rPr>
      <w:t>第</w:t>
    </w:r>
    <w:r>
      <w:rPr>
        <w:rFonts w:eastAsia="宋体" w:hint="eastAsia"/>
        <w:lang w:eastAsia="zh-CN"/>
      </w:rPr>
      <w:t xml:space="preserve"> </w:t>
    </w:r>
    <w:r w:rsidRPr="005E63E2">
      <w:rPr>
        <w:rStyle w:val="a5"/>
        <w:rFonts w:ascii="Times New Roman" w:hAnsi="Times New Roman"/>
      </w:rPr>
      <w:fldChar w:fldCharType="begin"/>
    </w:r>
    <w:r w:rsidRPr="005E63E2">
      <w:rPr>
        <w:rStyle w:val="a5"/>
        <w:rFonts w:ascii="Times New Roman" w:hAnsi="Times New Roman"/>
        <w:lang w:eastAsia="zh-CN"/>
      </w:rPr>
      <w:instrText xml:space="preserve"> PAGE </w:instrText>
    </w:r>
    <w:r w:rsidRPr="005E63E2">
      <w:rPr>
        <w:rStyle w:val="a5"/>
        <w:rFonts w:ascii="Times New Roman" w:hAnsi="Times New Roman"/>
      </w:rPr>
      <w:fldChar w:fldCharType="separate"/>
    </w:r>
    <w:r w:rsidR="002C2383">
      <w:rPr>
        <w:rStyle w:val="a5"/>
        <w:rFonts w:ascii="Times New Roman" w:hAnsi="Times New Roman"/>
        <w:noProof/>
        <w:lang w:eastAsia="zh-CN"/>
      </w:rPr>
      <w:t>2</w:t>
    </w:r>
    <w:r w:rsidRPr="005E63E2">
      <w:rPr>
        <w:rStyle w:val="a5"/>
        <w:rFonts w:ascii="Times New Roman" w:hAnsi="Times New Roman"/>
      </w:rPr>
      <w:fldChar w:fldCharType="end"/>
    </w:r>
    <w:r>
      <w:rPr>
        <w:rFonts w:eastAsia="宋体" w:hint="eastAsia"/>
        <w:lang w:eastAsia="zh-CN"/>
      </w:rPr>
      <w:t xml:space="preserve"> </w:t>
    </w:r>
    <w:r>
      <w:rPr>
        <w:rFonts w:eastAsia="宋体" w:hint="eastAsia"/>
        <w:lang w:eastAsia="zh-CN"/>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Pr="005E63E2" w:rsidRDefault="00FD5847" w:rsidP="005E63E2">
    <w:pPr>
      <w:pStyle w:val="a3"/>
      <w:jc w:val="both"/>
      <w:rPr>
        <w:rFonts w:ascii="Times New Roman" w:eastAsia="宋体" w:hAnsi="Times New Roman"/>
        <w:lang w:eastAsia="zh-CN"/>
      </w:rPr>
    </w:pPr>
    <w:r>
      <w:rPr>
        <w:rFonts w:eastAsia="宋体" w:hint="eastAsia"/>
        <w:lang w:eastAsia="zh-CN"/>
      </w:rPr>
      <w:t>用户手册模版</w:t>
    </w:r>
    <w:r>
      <w:rPr>
        <w:rFonts w:eastAsia="宋体" w:hint="eastAsia"/>
        <w:lang w:eastAsia="zh-CN"/>
      </w:rPr>
      <w:t xml:space="preserve">                                                                                   </w:t>
    </w:r>
    <w:r>
      <w:rPr>
        <w:rFonts w:eastAsia="宋体" w:hint="eastAsia"/>
        <w:lang w:eastAsia="zh-CN"/>
      </w:rPr>
      <w:t>版本</w:t>
    </w:r>
    <w:r>
      <w:rPr>
        <w:rFonts w:eastAsia="宋体" w:hint="eastAsia"/>
        <w:lang w:eastAsia="zh-CN"/>
      </w:rPr>
      <w:t>:</w:t>
    </w:r>
    <w:smartTag w:uri="urn:schemas-microsoft-com:office:smarttags" w:element="chsdate">
      <w:smartTagPr>
        <w:attr w:name="Year" w:val="1899"/>
        <w:attr w:name="Month" w:val="12"/>
        <w:attr w:name="Day" w:val="30"/>
        <w:attr w:name="IsLunarDate" w:val="False"/>
        <w:attr w:name="IsROCDate" w:val="False"/>
      </w:smartTagPr>
      <w:r w:rsidRPr="005E63E2">
        <w:rPr>
          <w:rFonts w:ascii="Times New Roman" w:eastAsia="宋体" w:hAnsi="Times New Roman"/>
          <w:lang w:eastAsia="zh-CN"/>
        </w:rPr>
        <w:t>0.0.0</w:t>
      </w:r>
    </w:smartTag>
    <w:r w:rsidRPr="005E63E2">
      <w:rPr>
        <w:rFonts w:ascii="Times New Roman" w:eastAsia="宋体" w:hAnsi="Times New Roman"/>
        <w:lang w:eastAsia="zh-CN"/>
      </w:rPr>
      <w:t>-1.0.0</w:t>
    </w:r>
    <w:r>
      <w:rPr>
        <w:rFonts w:ascii="Times New Roman" w:eastAsia="宋体" w:hAnsi="Times New Roman" w:hint="eastAsia"/>
        <w:lang w:eastAsia="zh-CN"/>
      </w:rPr>
      <w:t xml:space="preserve">  </w:t>
    </w:r>
    <w:r>
      <w:rPr>
        <w:rFonts w:ascii="Times New Roman" w:eastAsia="宋体" w:hAnsi="Times New Roman" w:hint="eastAsia"/>
        <w:lang w:eastAsia="zh-CN"/>
      </w:rPr>
      <w:t>第</w:t>
    </w:r>
    <w:r w:rsidRPr="005E63E2">
      <w:rPr>
        <w:rFonts w:ascii="Times New Roman" w:eastAsia="宋体" w:hAnsi="Times New Roman"/>
        <w:lang w:eastAsia="zh-CN"/>
      </w:rPr>
      <w:t xml:space="preserve"> </w:t>
    </w:r>
    <w:r w:rsidRPr="005E63E2">
      <w:rPr>
        <w:rStyle w:val="a5"/>
        <w:rFonts w:ascii="Times New Roman" w:hAnsi="Times New Roman"/>
      </w:rPr>
      <w:fldChar w:fldCharType="begin"/>
    </w:r>
    <w:r w:rsidRPr="005E63E2">
      <w:rPr>
        <w:rStyle w:val="a5"/>
        <w:rFonts w:ascii="Times New Roman" w:hAnsi="Times New Roman"/>
      </w:rPr>
      <w:instrText xml:space="preserve"> PAGE </w:instrText>
    </w:r>
    <w:r w:rsidRPr="005E63E2">
      <w:rPr>
        <w:rStyle w:val="a5"/>
        <w:rFonts w:ascii="Times New Roman" w:hAnsi="Times New Roman"/>
      </w:rPr>
      <w:fldChar w:fldCharType="separate"/>
    </w:r>
    <w:r w:rsidR="002C2383">
      <w:rPr>
        <w:rStyle w:val="a5"/>
        <w:rFonts w:ascii="Times New Roman" w:hAnsi="Times New Roman"/>
        <w:noProof/>
      </w:rPr>
      <w:t>1</w:t>
    </w:r>
    <w:r w:rsidRPr="005E63E2">
      <w:rPr>
        <w:rStyle w:val="a5"/>
        <w:rFonts w:ascii="Times New Roman" w:hAnsi="Times New Roman"/>
      </w:rPr>
      <w:fldChar w:fldCharType="end"/>
    </w:r>
    <w:r>
      <w:rPr>
        <w:rFonts w:ascii="Times New Roman" w:eastAsia="宋体" w:hAnsi="Times New Roman" w:hint="eastAsia"/>
        <w:lang w:eastAsia="zh-CN"/>
      </w:rPr>
      <w:t xml:space="preserve"> </w:t>
    </w:r>
    <w:r>
      <w:rPr>
        <w:rFonts w:ascii="Times New Roman" w:eastAsia="宋体" w:hAnsi="Times New Roman" w:hint="eastAsia"/>
        <w:lang w:eastAsia="zh-CN"/>
      </w:rPr>
      <w:t>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5847" w:rsidRDefault="00FD5847">
    <w:pPr>
      <w:pStyle w:val="a3"/>
      <w:pBdr>
        <w:bottom w:val="none" w:sz="0" w:space="0" w:color="auto"/>
      </w:pBdr>
      <w:jc w:val="both"/>
      <w:rPr>
        <w:rFonts w:ascii="幼圆" w:eastAsia="幼圆"/>
        <w:lang w:eastAsia="zh-CN"/>
      </w:rPr>
    </w:pPr>
    <w:r>
      <w:rPr>
        <w:rFonts w:ascii="幼圆" w:eastAsia="幼圆" w:hint="eastAsia"/>
        <w:noProof/>
        <w:lang w:eastAsia="zh-CN"/>
      </w:rPr>
      <mc:AlternateContent>
        <mc:Choice Requires="wps">
          <w:drawing>
            <wp:anchor distT="0" distB="0" distL="114300" distR="114300" simplePos="0" relativeHeight="251657728" behindDoc="0" locked="0" layoutInCell="1" allowOverlap="1">
              <wp:simplePos x="0" y="0"/>
              <wp:positionH relativeFrom="column">
                <wp:posOffset>6350</wp:posOffset>
              </wp:positionH>
              <wp:positionV relativeFrom="paragraph">
                <wp:posOffset>156845</wp:posOffset>
              </wp:positionV>
              <wp:extent cx="59690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5555D77D" id="Line 9"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35pt" to="47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h8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7N8nqcp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"/>
          </w:pict>
        </mc:Fallback>
      </mc:AlternateContent>
    </w:r>
    <w:r>
      <w:rPr>
        <w:rFonts w:ascii="幼圆" w:eastAsia="幼圆" w:hint="eastAsia"/>
        <w:lang w:eastAsia="zh-CN"/>
      </w:rPr>
      <w:t>用户手册模版                                                                                 版本:</w:t>
    </w:r>
    <w:smartTag w:uri="urn:schemas-microsoft-com:office:smarttags" w:element="chsdate">
      <w:smartTagPr>
        <w:attr w:name="Year" w:val="1899"/>
        <w:attr w:name="Month" w:val="12"/>
        <w:attr w:name="Day" w:val="30"/>
        <w:attr w:name="IsLunarDate" w:val="False"/>
        <w:attr w:name="IsROCDate" w:val="False"/>
      </w:smartTagPr>
      <w:r>
        <w:rPr>
          <w:rFonts w:ascii="Times New Roman" w:eastAsia="幼圆" w:hAnsi="Times New Roman" w:hint="eastAsia"/>
          <w:lang w:eastAsia="zh-CN"/>
        </w:rPr>
        <w:t>0.0.0</w:t>
      </w:r>
    </w:smartTag>
    <w:r>
      <w:rPr>
        <w:rFonts w:ascii="Times New Roman" w:eastAsia="幼圆" w:hAnsi="Times New Roman" w:hint="eastAsia"/>
        <w:lang w:eastAsia="zh-CN"/>
      </w:rPr>
      <w:t>-1.0.0</w:t>
    </w:r>
    <w:r>
      <w:rPr>
        <w:rFonts w:ascii="幼圆" w:eastAsia="幼圆" w:hint="eastAsia"/>
        <w:lang w:eastAsia="zh-CN"/>
      </w:rPr>
      <w:t xml:space="preserve">  第</w:t>
    </w:r>
    <w:r>
      <w:rPr>
        <w:rStyle w:val="a5"/>
        <w:rFonts w:ascii="幼圆" w:eastAsia="幼圆"/>
      </w:rPr>
      <w:fldChar w:fldCharType="begin"/>
    </w:r>
    <w:r>
      <w:rPr>
        <w:rStyle w:val="a5"/>
        <w:rFonts w:ascii="幼圆" w:eastAsia="幼圆"/>
        <w:lang w:eastAsia="zh-CN"/>
      </w:rPr>
      <w:instrText xml:space="preserve"> PAGE </w:instrText>
    </w:r>
    <w:r>
      <w:rPr>
        <w:rStyle w:val="a5"/>
        <w:rFonts w:ascii="幼圆" w:eastAsia="幼圆"/>
      </w:rPr>
      <w:fldChar w:fldCharType="separate"/>
    </w:r>
    <w:r w:rsidR="002C2383">
      <w:rPr>
        <w:rStyle w:val="a5"/>
        <w:rFonts w:ascii="幼圆" w:eastAsia="幼圆"/>
        <w:noProof/>
        <w:lang w:eastAsia="zh-CN"/>
      </w:rPr>
      <w:t>20</w:t>
    </w:r>
    <w:r>
      <w:rPr>
        <w:rStyle w:val="a5"/>
        <w:rFonts w:ascii="幼圆" w:eastAsia="幼圆"/>
      </w:rPr>
      <w:fldChar w:fldCharType="end"/>
    </w:r>
    <w:r>
      <w:rPr>
        <w:rStyle w:val="a5"/>
        <w:rFonts w:ascii="幼圆" w:eastAsia="幼圆" w:hint="eastAsia"/>
        <w:lang w:eastAsia="zh-CN"/>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2267"/>
    <w:multiLevelType w:val="singleLevel"/>
    <w:tmpl w:val="A0F43AC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
    <w:nsid w:val="04846E1F"/>
    <w:multiLevelType w:val="singleLevel"/>
    <w:tmpl w:val="B916F010"/>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
    <w:nsid w:val="068D7459"/>
    <w:multiLevelType w:val="singleLevel"/>
    <w:tmpl w:val="8060809C"/>
    <w:lvl w:ilvl="0">
      <w:start w:val="1"/>
      <w:numFmt w:val="decimal"/>
      <w:lvlText w:val="%1."/>
      <w:lvlJc w:val="left"/>
      <w:pPr>
        <w:tabs>
          <w:tab w:val="num" w:pos="1325"/>
        </w:tabs>
        <w:ind w:left="1325" w:hanging="425"/>
      </w:pPr>
      <w:rPr>
        <w:rFonts w:ascii="Times New Roman" w:eastAsia="宋体" w:hAnsi="Times New Roman" w:cs="Times New Roman" w:hint="default"/>
        <w:b w:val="0"/>
        <w:i w:val="0"/>
        <w:sz w:val="21"/>
      </w:rPr>
    </w:lvl>
  </w:abstractNum>
  <w:abstractNum w:abstractNumId="3">
    <w:nsid w:val="093F6BBA"/>
    <w:multiLevelType w:val="singleLevel"/>
    <w:tmpl w:val="BF0A8E4A"/>
    <w:lvl w:ilvl="0">
      <w:start w:val="1"/>
      <w:numFmt w:val="decimal"/>
      <w:lvlText w:val="%1．"/>
      <w:lvlJc w:val="left"/>
      <w:pPr>
        <w:tabs>
          <w:tab w:val="num" w:pos="425"/>
        </w:tabs>
        <w:ind w:left="425" w:hanging="425"/>
      </w:pPr>
      <w:rPr>
        <w:rFonts w:ascii="Times New Roman" w:eastAsia="Times New Roman" w:hAnsi="Times New Roman" w:cs="Times New Roman"/>
        <w:b w:val="0"/>
        <w:i w:val="0"/>
        <w:sz w:val="21"/>
      </w:rPr>
    </w:lvl>
  </w:abstractNum>
  <w:abstractNum w:abstractNumId="4">
    <w:nsid w:val="115238B1"/>
    <w:multiLevelType w:val="singleLevel"/>
    <w:tmpl w:val="A8F2B570"/>
    <w:lvl w:ilvl="0">
      <w:start w:val="1"/>
      <w:numFmt w:val="decimal"/>
      <w:lvlText w:val="%1."/>
      <w:lvlJc w:val="left"/>
      <w:pPr>
        <w:tabs>
          <w:tab w:val="num" w:pos="425"/>
        </w:tabs>
        <w:ind w:left="425" w:hanging="425"/>
      </w:pPr>
      <w:rPr>
        <w:rFonts w:ascii="Arial" w:hAnsi="Arial" w:hint="default"/>
        <w:b w:val="0"/>
        <w:i w:val="0"/>
        <w:sz w:val="21"/>
      </w:rPr>
    </w:lvl>
  </w:abstractNum>
  <w:abstractNum w:abstractNumId="5">
    <w:nsid w:val="117D2B9D"/>
    <w:multiLevelType w:val="singleLevel"/>
    <w:tmpl w:val="29A4F55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6">
    <w:nsid w:val="14D0192D"/>
    <w:multiLevelType w:val="hybridMultilevel"/>
    <w:tmpl w:val="6868FD40"/>
    <w:lvl w:ilvl="0" w:tplc="B67E97F6">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7">
    <w:nsid w:val="161C65B0"/>
    <w:multiLevelType w:val="singleLevel"/>
    <w:tmpl w:val="8822F9A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8">
    <w:nsid w:val="178620C0"/>
    <w:multiLevelType w:val="multilevel"/>
    <w:tmpl w:val="917A8AC4"/>
    <w:lvl w:ilvl="0">
      <w:start w:val="1"/>
      <w:numFmt w:val="decimal"/>
      <w:lvlText w:val="%1."/>
      <w:lvlJc w:val="left"/>
      <w:pPr>
        <w:tabs>
          <w:tab w:val="num" w:pos="425"/>
        </w:tabs>
        <w:ind w:left="425" w:hanging="425"/>
      </w:pPr>
      <w:rPr>
        <w:rFonts w:ascii="Times New Roman" w:hAnsi="Times New Roman" w:cs="Times New Roman" w:hint="default"/>
        <w:b w:val="0"/>
        <w:i w:val="0"/>
        <w:sz w:val="21"/>
      </w:rPr>
    </w:lvl>
    <w:lvl w:ilvl="1">
      <w:start w:val="1"/>
      <w:numFmt w:val="decimal"/>
      <w:isLgl/>
      <w:lvlText w:val="%1.%2."/>
      <w:lvlJc w:val="left"/>
      <w:pPr>
        <w:ind w:left="2530" w:hanging="720"/>
      </w:pPr>
      <w:rPr>
        <w:rFonts w:hint="default"/>
      </w:rPr>
    </w:lvl>
    <w:lvl w:ilvl="2">
      <w:start w:val="1"/>
      <w:numFmt w:val="decimal"/>
      <w:isLgl/>
      <w:lvlText w:val="%1.%2.%3."/>
      <w:lvlJc w:val="left"/>
      <w:pPr>
        <w:ind w:left="4340" w:hanging="720"/>
      </w:pPr>
      <w:rPr>
        <w:rFonts w:hint="default"/>
      </w:rPr>
    </w:lvl>
    <w:lvl w:ilvl="3">
      <w:start w:val="1"/>
      <w:numFmt w:val="decimal"/>
      <w:isLgl/>
      <w:lvlText w:val="%1.%2.%3.%4."/>
      <w:lvlJc w:val="left"/>
      <w:pPr>
        <w:ind w:left="6510" w:hanging="1080"/>
      </w:pPr>
      <w:rPr>
        <w:rFonts w:hint="default"/>
      </w:rPr>
    </w:lvl>
    <w:lvl w:ilvl="4">
      <w:start w:val="1"/>
      <w:numFmt w:val="decimal"/>
      <w:isLgl/>
      <w:lvlText w:val="%1.%2.%3.%4.%5."/>
      <w:lvlJc w:val="left"/>
      <w:pPr>
        <w:ind w:left="8320" w:hanging="1080"/>
      </w:pPr>
      <w:rPr>
        <w:rFonts w:hint="default"/>
      </w:rPr>
    </w:lvl>
    <w:lvl w:ilvl="5">
      <w:start w:val="1"/>
      <w:numFmt w:val="decimal"/>
      <w:isLgl/>
      <w:lvlText w:val="%1.%2.%3.%4.%5.%6."/>
      <w:lvlJc w:val="left"/>
      <w:pPr>
        <w:ind w:left="10490" w:hanging="1440"/>
      </w:pPr>
      <w:rPr>
        <w:rFonts w:hint="default"/>
      </w:rPr>
    </w:lvl>
    <w:lvl w:ilvl="6">
      <w:start w:val="1"/>
      <w:numFmt w:val="decimal"/>
      <w:isLgl/>
      <w:lvlText w:val="%1.%2.%3.%4.%5.%6.%7."/>
      <w:lvlJc w:val="left"/>
      <w:pPr>
        <w:ind w:left="12300" w:hanging="1440"/>
      </w:pPr>
      <w:rPr>
        <w:rFonts w:hint="default"/>
      </w:rPr>
    </w:lvl>
    <w:lvl w:ilvl="7">
      <w:start w:val="1"/>
      <w:numFmt w:val="decimal"/>
      <w:isLgl/>
      <w:lvlText w:val="%1.%2.%3.%4.%5.%6.%7.%8."/>
      <w:lvlJc w:val="left"/>
      <w:pPr>
        <w:ind w:left="14470" w:hanging="1800"/>
      </w:pPr>
      <w:rPr>
        <w:rFonts w:hint="default"/>
      </w:rPr>
    </w:lvl>
    <w:lvl w:ilvl="8">
      <w:start w:val="1"/>
      <w:numFmt w:val="decimal"/>
      <w:isLgl/>
      <w:lvlText w:val="%1.%2.%3.%4.%5.%6.%7.%8.%9."/>
      <w:lvlJc w:val="left"/>
      <w:pPr>
        <w:ind w:left="16640" w:hanging="2160"/>
      </w:pPr>
      <w:rPr>
        <w:rFonts w:hint="default"/>
      </w:rPr>
    </w:lvl>
  </w:abstractNum>
  <w:abstractNum w:abstractNumId="9">
    <w:nsid w:val="19104399"/>
    <w:multiLevelType w:val="singleLevel"/>
    <w:tmpl w:val="C3B8EDF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0">
    <w:nsid w:val="1B106681"/>
    <w:multiLevelType w:val="singleLevel"/>
    <w:tmpl w:val="E33E462A"/>
    <w:lvl w:ilvl="0">
      <w:start w:val="1"/>
      <w:numFmt w:val="decimal"/>
      <w:lvlText w:val="%1."/>
      <w:lvlJc w:val="left"/>
      <w:pPr>
        <w:tabs>
          <w:tab w:val="num" w:pos="425"/>
        </w:tabs>
        <w:ind w:left="425" w:hanging="425"/>
      </w:pPr>
      <w:rPr>
        <w:rFonts w:ascii="Arial" w:hAnsi="Arial" w:hint="default"/>
        <w:b w:val="0"/>
        <w:i w:val="0"/>
        <w:sz w:val="21"/>
      </w:rPr>
    </w:lvl>
  </w:abstractNum>
  <w:abstractNum w:abstractNumId="11">
    <w:nsid w:val="1EFB3EC2"/>
    <w:multiLevelType w:val="singleLevel"/>
    <w:tmpl w:val="13B2F0F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2">
    <w:nsid w:val="260E134A"/>
    <w:multiLevelType w:val="hybridMultilevel"/>
    <w:tmpl w:val="C7C8F6C4"/>
    <w:lvl w:ilvl="0" w:tplc="5386B88E">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3">
    <w:nsid w:val="2FE2325D"/>
    <w:multiLevelType w:val="singleLevel"/>
    <w:tmpl w:val="C2C6DDD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4">
    <w:nsid w:val="36A16E2A"/>
    <w:multiLevelType w:val="singleLevel"/>
    <w:tmpl w:val="21D6680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5">
    <w:nsid w:val="387820E1"/>
    <w:multiLevelType w:val="singleLevel"/>
    <w:tmpl w:val="B6E4F3A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16">
    <w:nsid w:val="3D4B186E"/>
    <w:multiLevelType w:val="multilevel"/>
    <w:tmpl w:val="AF96B9B0"/>
    <w:lvl w:ilvl="0">
      <w:start w:val="1"/>
      <w:numFmt w:val="decimal"/>
      <w:lvlText w:val="%1."/>
      <w:lvlJc w:val="left"/>
      <w:pPr>
        <w:ind w:left="390" w:hanging="390"/>
      </w:pPr>
      <w:rPr>
        <w:rFonts w:hint="default"/>
      </w:rPr>
    </w:lvl>
    <w:lvl w:ilvl="1">
      <w:start w:val="2"/>
      <w:numFmt w:val="decimal"/>
      <w:isLgl/>
      <w:lvlText w:val="%1.%2"/>
      <w:lvlJc w:val="left"/>
      <w:pPr>
        <w:ind w:left="660" w:hanging="660"/>
      </w:pPr>
      <w:rPr>
        <w:rFonts w:ascii="Times New Roman" w:hAnsi="Times New Roman" w:hint="default"/>
      </w:rPr>
    </w:lvl>
    <w:lvl w:ilvl="2">
      <w:start w:val="2"/>
      <w:numFmt w:val="decimal"/>
      <w:isLgl/>
      <w:lvlText w:val="%1.%2.%3"/>
      <w:lvlJc w:val="left"/>
      <w:pPr>
        <w:ind w:left="720" w:hanging="720"/>
      </w:pPr>
      <w:rPr>
        <w:rFonts w:ascii="Times New Roman" w:hAnsi="Times New Roman" w:hint="default"/>
      </w:rPr>
    </w:lvl>
    <w:lvl w:ilvl="3">
      <w:start w:val="1"/>
      <w:numFmt w:val="decimal"/>
      <w:isLgl/>
      <w:lvlText w:val="%1.%2.%3.%4"/>
      <w:lvlJc w:val="left"/>
      <w:pPr>
        <w:ind w:left="720" w:hanging="720"/>
      </w:pPr>
      <w:rPr>
        <w:rFonts w:ascii="Times New Roman" w:hAnsi="Times New Roman" w:hint="default"/>
      </w:rPr>
    </w:lvl>
    <w:lvl w:ilvl="4">
      <w:start w:val="1"/>
      <w:numFmt w:val="decimal"/>
      <w:isLgl/>
      <w:lvlText w:val="%1.%2.%3.%4.%5"/>
      <w:lvlJc w:val="left"/>
      <w:pPr>
        <w:ind w:left="1080" w:hanging="1080"/>
      </w:pPr>
      <w:rPr>
        <w:rFonts w:ascii="Times New Roman" w:hAnsi="Times New Roman" w:hint="default"/>
      </w:rPr>
    </w:lvl>
    <w:lvl w:ilvl="5">
      <w:start w:val="1"/>
      <w:numFmt w:val="decimal"/>
      <w:isLgl/>
      <w:lvlText w:val="%1.%2.%3.%4.%5.%6"/>
      <w:lvlJc w:val="left"/>
      <w:pPr>
        <w:ind w:left="1080" w:hanging="1080"/>
      </w:pPr>
      <w:rPr>
        <w:rFonts w:ascii="Times New Roman" w:hAnsi="Times New Roman" w:hint="default"/>
      </w:rPr>
    </w:lvl>
    <w:lvl w:ilvl="6">
      <w:start w:val="1"/>
      <w:numFmt w:val="decimal"/>
      <w:isLgl/>
      <w:lvlText w:val="%1.%2.%3.%4.%5.%6.%7"/>
      <w:lvlJc w:val="left"/>
      <w:pPr>
        <w:ind w:left="1440" w:hanging="1440"/>
      </w:pPr>
      <w:rPr>
        <w:rFonts w:ascii="Times New Roman" w:hAnsi="Times New Roman" w:hint="default"/>
      </w:rPr>
    </w:lvl>
    <w:lvl w:ilvl="7">
      <w:start w:val="1"/>
      <w:numFmt w:val="decimal"/>
      <w:isLgl/>
      <w:lvlText w:val="%1.%2.%3.%4.%5.%6.%7.%8"/>
      <w:lvlJc w:val="left"/>
      <w:pPr>
        <w:ind w:left="1440" w:hanging="1440"/>
      </w:pPr>
      <w:rPr>
        <w:rFonts w:ascii="Times New Roman" w:hAnsi="Times New Roman" w:hint="default"/>
      </w:rPr>
    </w:lvl>
    <w:lvl w:ilvl="8">
      <w:start w:val="1"/>
      <w:numFmt w:val="decimal"/>
      <w:isLgl/>
      <w:lvlText w:val="%1.%2.%3.%4.%5.%6.%7.%8.%9"/>
      <w:lvlJc w:val="left"/>
      <w:pPr>
        <w:ind w:left="1440" w:hanging="1440"/>
      </w:pPr>
      <w:rPr>
        <w:rFonts w:ascii="Times New Roman" w:hAnsi="Times New Roman" w:hint="default"/>
      </w:rPr>
    </w:lvl>
  </w:abstractNum>
  <w:abstractNum w:abstractNumId="17">
    <w:nsid w:val="40F23725"/>
    <w:multiLevelType w:val="hybridMultilevel"/>
    <w:tmpl w:val="FFB67F98"/>
    <w:lvl w:ilvl="0" w:tplc="C14C08E8">
      <w:start w:val="1"/>
      <w:numFmt w:val="decimal"/>
      <w:lvlText w:val="%1．"/>
      <w:lvlJc w:val="left"/>
      <w:pPr>
        <w:ind w:left="675" w:hanging="675"/>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2D82D63"/>
    <w:multiLevelType w:val="hybridMultilevel"/>
    <w:tmpl w:val="52005386"/>
    <w:lvl w:ilvl="0" w:tplc="EF264A0E">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4CF76851"/>
    <w:multiLevelType w:val="singleLevel"/>
    <w:tmpl w:val="E318D2A2"/>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0">
    <w:nsid w:val="502F5395"/>
    <w:multiLevelType w:val="singleLevel"/>
    <w:tmpl w:val="F926A8C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1">
    <w:nsid w:val="51DF2958"/>
    <w:multiLevelType w:val="singleLevel"/>
    <w:tmpl w:val="B46893BE"/>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2">
    <w:nsid w:val="53954C17"/>
    <w:multiLevelType w:val="hybridMultilevel"/>
    <w:tmpl w:val="E4C4DE86"/>
    <w:lvl w:ilvl="0" w:tplc="AEB03850">
      <w:start w:val="3"/>
      <w:numFmt w:val="decimal"/>
      <w:lvlText w:val="%1"/>
      <w:lvlJc w:val="left"/>
      <w:pPr>
        <w:ind w:left="960" w:hanging="360"/>
      </w:pPr>
      <w:rPr>
        <w:rFonts w:eastAsia="黑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5C3C3F47"/>
    <w:multiLevelType w:val="hybridMultilevel"/>
    <w:tmpl w:val="81AE7360"/>
    <w:lvl w:ilvl="0" w:tplc="FE98D06E">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4">
    <w:nsid w:val="5E24633C"/>
    <w:multiLevelType w:val="singleLevel"/>
    <w:tmpl w:val="D40A41E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5">
    <w:nsid w:val="61FC4727"/>
    <w:multiLevelType w:val="singleLevel"/>
    <w:tmpl w:val="CE60F348"/>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6">
    <w:nsid w:val="63F62057"/>
    <w:multiLevelType w:val="hybridMultilevel"/>
    <w:tmpl w:val="22BC0E0A"/>
    <w:lvl w:ilvl="0" w:tplc="357ACF9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7">
    <w:nsid w:val="654849D9"/>
    <w:multiLevelType w:val="singleLevel"/>
    <w:tmpl w:val="6EC86B66"/>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8">
    <w:nsid w:val="685A0E9E"/>
    <w:multiLevelType w:val="singleLevel"/>
    <w:tmpl w:val="66F66CBC"/>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abstractNum w:abstractNumId="29">
    <w:nsid w:val="6C1948DA"/>
    <w:multiLevelType w:val="hybridMultilevel"/>
    <w:tmpl w:val="B4F82682"/>
    <w:lvl w:ilvl="0" w:tplc="45FAD7C8">
      <w:start w:val="1"/>
      <w:numFmt w:val="decimal"/>
      <w:lvlText w:val="%1."/>
      <w:lvlJc w:val="left"/>
      <w:pPr>
        <w:ind w:left="860" w:hanging="360"/>
      </w:pPr>
      <w:rPr>
        <w:rFonts w:eastAsia="宋体"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30">
    <w:nsid w:val="7E4F010C"/>
    <w:multiLevelType w:val="singleLevel"/>
    <w:tmpl w:val="CEBC88EA"/>
    <w:lvl w:ilvl="0">
      <w:start w:val="1"/>
      <w:numFmt w:val="decimal"/>
      <w:lvlText w:val="%1."/>
      <w:lvlJc w:val="left"/>
      <w:pPr>
        <w:tabs>
          <w:tab w:val="num" w:pos="425"/>
        </w:tabs>
        <w:ind w:left="425" w:hanging="425"/>
      </w:pPr>
      <w:rPr>
        <w:rFonts w:ascii="Times New Roman" w:hAnsi="Times New Roman" w:cs="Times New Roman" w:hint="default"/>
        <w:b w:val="0"/>
        <w:i w:val="0"/>
        <w:sz w:val="21"/>
      </w:rPr>
    </w:lvl>
  </w:abstractNum>
  <w:num w:numId="1">
    <w:abstractNumId w:val="10"/>
  </w:num>
  <w:num w:numId="2">
    <w:abstractNumId w:val="4"/>
  </w:num>
  <w:num w:numId="3">
    <w:abstractNumId w:val="3"/>
  </w:num>
  <w:num w:numId="4">
    <w:abstractNumId w:val="8"/>
  </w:num>
  <w:num w:numId="5">
    <w:abstractNumId w:val="19"/>
  </w:num>
  <w:num w:numId="6">
    <w:abstractNumId w:val="11"/>
  </w:num>
  <w:num w:numId="7">
    <w:abstractNumId w:val="7"/>
  </w:num>
  <w:num w:numId="8">
    <w:abstractNumId w:val="21"/>
  </w:num>
  <w:num w:numId="9">
    <w:abstractNumId w:val="25"/>
  </w:num>
  <w:num w:numId="10">
    <w:abstractNumId w:val="30"/>
  </w:num>
  <w:num w:numId="11">
    <w:abstractNumId w:val="13"/>
  </w:num>
  <w:num w:numId="12">
    <w:abstractNumId w:val="9"/>
  </w:num>
  <w:num w:numId="13">
    <w:abstractNumId w:val="24"/>
  </w:num>
  <w:num w:numId="14">
    <w:abstractNumId w:val="27"/>
  </w:num>
  <w:num w:numId="15">
    <w:abstractNumId w:val="5"/>
  </w:num>
  <w:num w:numId="16">
    <w:abstractNumId w:val="1"/>
  </w:num>
  <w:num w:numId="17">
    <w:abstractNumId w:val="0"/>
  </w:num>
  <w:num w:numId="18">
    <w:abstractNumId w:val="2"/>
  </w:num>
  <w:num w:numId="19">
    <w:abstractNumId w:val="20"/>
  </w:num>
  <w:num w:numId="20">
    <w:abstractNumId w:val="28"/>
  </w:num>
  <w:num w:numId="21">
    <w:abstractNumId w:val="15"/>
  </w:num>
  <w:num w:numId="22">
    <w:abstractNumId w:val="14"/>
  </w:num>
  <w:num w:numId="23">
    <w:abstractNumId w:val="16"/>
  </w:num>
  <w:num w:numId="24">
    <w:abstractNumId w:val="18"/>
  </w:num>
  <w:num w:numId="25">
    <w:abstractNumId w:val="12"/>
  </w:num>
  <w:num w:numId="26">
    <w:abstractNumId w:val="6"/>
  </w:num>
  <w:num w:numId="27">
    <w:abstractNumId w:val="23"/>
  </w:num>
  <w:num w:numId="28">
    <w:abstractNumId w:val="26"/>
  </w:num>
  <w:num w:numId="29">
    <w:abstractNumId w:val="17"/>
  </w:num>
  <w:num w:numId="30">
    <w:abstractNumId w:val="29"/>
  </w:num>
  <w:num w:numId="31">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6"/>
  <w:doNotHyphenateCaps/>
  <w:drawingGridHorizontalSpacing w:val="100"/>
  <w:drawingGridVerticalSpacing w:val="285"/>
  <w:displayHorizontalDrawingGridEvery w:val="2"/>
  <w:characterSpacingControl w:val="compressPunctuation"/>
  <w:noLineBreaksAfter w:lang="zh-CN" w:val="$([\{‘“〈《「『【〔＄（［｛｢￡￥"/>
  <w:noLineBreaksBefore w:lang="zh-CN" w:val="!%),.:;?]}°’”‰′″℃、。々〉》」』】〕゛゜ゝゞ・ヽヾ！％），．：；？］｝｡｣､･ﾞﾟ￠"/>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MarginAdjustment2" w:val="46 pt,0.6 pt"/>
    <w:docVar w:name="DocLay" w:val="YES"/>
    <w:docVar w:name="ValidCPLLPP" w:val="1"/>
    <w:docVar w:name="ViewGrid" w:val="0"/>
  </w:docVars>
  <w:rsids>
    <w:rsidRoot w:val="00CB3167"/>
    <w:rsid w:val="00002A9C"/>
    <w:rsid w:val="00022835"/>
    <w:rsid w:val="00023E7A"/>
    <w:rsid w:val="00037D5E"/>
    <w:rsid w:val="000453B0"/>
    <w:rsid w:val="0005635D"/>
    <w:rsid w:val="00084C75"/>
    <w:rsid w:val="00110B4B"/>
    <w:rsid w:val="00157420"/>
    <w:rsid w:val="00162F5B"/>
    <w:rsid w:val="0017044E"/>
    <w:rsid w:val="001A03EC"/>
    <w:rsid w:val="001F0E19"/>
    <w:rsid w:val="002276EF"/>
    <w:rsid w:val="00233771"/>
    <w:rsid w:val="002804AC"/>
    <w:rsid w:val="002C01B5"/>
    <w:rsid w:val="002C2383"/>
    <w:rsid w:val="002D4DE7"/>
    <w:rsid w:val="002E4E71"/>
    <w:rsid w:val="00306392"/>
    <w:rsid w:val="00322DDE"/>
    <w:rsid w:val="003B5BD6"/>
    <w:rsid w:val="003D1DAF"/>
    <w:rsid w:val="00437FDC"/>
    <w:rsid w:val="00461BEC"/>
    <w:rsid w:val="0048483B"/>
    <w:rsid w:val="00486FED"/>
    <w:rsid w:val="00487308"/>
    <w:rsid w:val="004A38F7"/>
    <w:rsid w:val="004A511C"/>
    <w:rsid w:val="004B09C6"/>
    <w:rsid w:val="004B1E40"/>
    <w:rsid w:val="004E0F32"/>
    <w:rsid w:val="004E5558"/>
    <w:rsid w:val="0051529E"/>
    <w:rsid w:val="00530EBB"/>
    <w:rsid w:val="00546234"/>
    <w:rsid w:val="005B7366"/>
    <w:rsid w:val="005D0B1A"/>
    <w:rsid w:val="005E63E2"/>
    <w:rsid w:val="005E6B4B"/>
    <w:rsid w:val="005F50BE"/>
    <w:rsid w:val="006A61BF"/>
    <w:rsid w:val="006B4EE1"/>
    <w:rsid w:val="006C466E"/>
    <w:rsid w:val="006E589B"/>
    <w:rsid w:val="006F54CF"/>
    <w:rsid w:val="00712B77"/>
    <w:rsid w:val="007335D1"/>
    <w:rsid w:val="0075765C"/>
    <w:rsid w:val="0079086F"/>
    <w:rsid w:val="007921E8"/>
    <w:rsid w:val="0079254B"/>
    <w:rsid w:val="00792B1D"/>
    <w:rsid w:val="00793BC1"/>
    <w:rsid w:val="007A2CDE"/>
    <w:rsid w:val="007E349F"/>
    <w:rsid w:val="007E4E4C"/>
    <w:rsid w:val="008024E7"/>
    <w:rsid w:val="00876F51"/>
    <w:rsid w:val="00877BB8"/>
    <w:rsid w:val="008A13DE"/>
    <w:rsid w:val="008A70B9"/>
    <w:rsid w:val="008B1B4E"/>
    <w:rsid w:val="008C0E98"/>
    <w:rsid w:val="008D7D6D"/>
    <w:rsid w:val="008D7E78"/>
    <w:rsid w:val="008E54D3"/>
    <w:rsid w:val="008F0A6A"/>
    <w:rsid w:val="008F30F1"/>
    <w:rsid w:val="008F6EDF"/>
    <w:rsid w:val="00937987"/>
    <w:rsid w:val="009534DD"/>
    <w:rsid w:val="00996F7C"/>
    <w:rsid w:val="009C1CBE"/>
    <w:rsid w:val="00A03047"/>
    <w:rsid w:val="00A05AEF"/>
    <w:rsid w:val="00A301C4"/>
    <w:rsid w:val="00A32DC8"/>
    <w:rsid w:val="00A5012A"/>
    <w:rsid w:val="00A92376"/>
    <w:rsid w:val="00AA2F79"/>
    <w:rsid w:val="00AB7914"/>
    <w:rsid w:val="00AC2442"/>
    <w:rsid w:val="00AD3A34"/>
    <w:rsid w:val="00AE149B"/>
    <w:rsid w:val="00AE23DE"/>
    <w:rsid w:val="00B10A1D"/>
    <w:rsid w:val="00B114FA"/>
    <w:rsid w:val="00B256A3"/>
    <w:rsid w:val="00B35185"/>
    <w:rsid w:val="00B437E8"/>
    <w:rsid w:val="00B65822"/>
    <w:rsid w:val="00B70826"/>
    <w:rsid w:val="00B872B6"/>
    <w:rsid w:val="00BC5110"/>
    <w:rsid w:val="00BF6BE3"/>
    <w:rsid w:val="00C24BF8"/>
    <w:rsid w:val="00C32B9E"/>
    <w:rsid w:val="00C33F02"/>
    <w:rsid w:val="00C43B3C"/>
    <w:rsid w:val="00C73B51"/>
    <w:rsid w:val="00CA0576"/>
    <w:rsid w:val="00CA5A48"/>
    <w:rsid w:val="00CB22DB"/>
    <w:rsid w:val="00CB3167"/>
    <w:rsid w:val="00CF43D8"/>
    <w:rsid w:val="00D10D74"/>
    <w:rsid w:val="00D27C9B"/>
    <w:rsid w:val="00D4211C"/>
    <w:rsid w:val="00D522A6"/>
    <w:rsid w:val="00DE2FEB"/>
    <w:rsid w:val="00E6311F"/>
    <w:rsid w:val="00E915BB"/>
    <w:rsid w:val="00ED4A85"/>
    <w:rsid w:val="00EF56F0"/>
    <w:rsid w:val="00F10257"/>
    <w:rsid w:val="00F17FA9"/>
    <w:rsid w:val="00FA1C0F"/>
    <w:rsid w:val="00FA7E46"/>
    <w:rsid w:val="00FC7AFA"/>
    <w:rsid w:val="00FD5847"/>
    <w:rsid w:val="00FE3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character" w:customStyle="1" w:styleId="x">
    <w:name w:val="x"/>
    <w:basedOn w:val="a0"/>
    <w:rsid w:val="00486FED"/>
  </w:style>
  <w:style w:type="paragraph" w:styleId="ab">
    <w:name w:val="List Paragraph"/>
    <w:basedOn w:val="a"/>
    <w:uiPriority w:val="34"/>
    <w:qFormat/>
    <w:rsid w:val="00EF56F0"/>
    <w:pPr>
      <w:ind w:firstLineChars="200" w:firstLine="420"/>
    </w:pPr>
  </w:style>
  <w:style w:type="character" w:customStyle="1" w:styleId="pl-smi">
    <w:name w:val="pl-smi"/>
    <w:basedOn w:val="a0"/>
    <w:rsid w:val="008F0A6A"/>
  </w:style>
  <w:style w:type="character" w:customStyle="1" w:styleId="pl-en">
    <w:name w:val="pl-en"/>
    <w:basedOn w:val="a0"/>
    <w:rsid w:val="008F0A6A"/>
  </w:style>
  <w:style w:type="paragraph" w:styleId="ac">
    <w:name w:val="No Spacing"/>
    <w:link w:val="Char0"/>
    <w:uiPriority w:val="1"/>
    <w:qFormat/>
    <w:rsid w:val="008B1B4E"/>
    <w:rPr>
      <w:rFonts w:asciiTheme="minorHAnsi" w:eastAsiaTheme="minorEastAsia" w:hAnsiTheme="minorHAnsi" w:cstheme="minorBidi"/>
      <w:sz w:val="22"/>
      <w:szCs w:val="22"/>
    </w:rPr>
  </w:style>
  <w:style w:type="character" w:customStyle="1" w:styleId="Char0">
    <w:name w:val="无间隔 Char"/>
    <w:basedOn w:val="a0"/>
    <w:link w:val="ac"/>
    <w:uiPriority w:val="1"/>
    <w:rsid w:val="008B1B4E"/>
    <w:rPr>
      <w:rFonts w:asciiTheme="minorHAnsi" w:eastAsiaTheme="minorEastAsia" w:hAnsiTheme="minorHAnsi" w:cstheme="minorBidi"/>
      <w:sz w:val="22"/>
      <w:szCs w:val="22"/>
    </w:rPr>
  </w:style>
  <w:style w:type="character" w:customStyle="1" w:styleId="Char">
    <w:name w:val="页眉 Char"/>
    <w:basedOn w:val="a0"/>
    <w:link w:val="a3"/>
    <w:uiPriority w:val="99"/>
    <w:rsid w:val="008B1B4E"/>
    <w:rPr>
      <w:spacing w:val="-5"/>
      <w:sz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spacing w:val="-5"/>
      <w:sz w:val="21"/>
      <w:lang w:eastAsia="ja-JP"/>
    </w:rPr>
  </w:style>
  <w:style w:type="paragraph" w:styleId="1">
    <w:name w:val="heading 1"/>
    <w:basedOn w:val="a"/>
    <w:next w:val="a"/>
    <w:qFormat/>
    <w:pPr>
      <w:keepNext/>
      <w:autoSpaceDE w:val="0"/>
      <w:autoSpaceDN w:val="0"/>
      <w:outlineLvl w:val="0"/>
    </w:pPr>
    <w:rPr>
      <w:rFonts w:ascii="MS Mincho" w:hAnsi="MS Mincho"/>
      <w:b/>
      <w:bCs/>
      <w:color w:val="3366FF"/>
      <w:sz w:val="18"/>
      <w:lang w:eastAsia="zh-CN"/>
    </w:rPr>
  </w:style>
  <w:style w:type="paragraph" w:styleId="2">
    <w:name w:val="heading 2"/>
    <w:basedOn w:val="a"/>
    <w:next w:val="a"/>
    <w:qFormat/>
    <w:pPr>
      <w:keepNext/>
      <w:autoSpaceDE w:val="0"/>
      <w:autoSpaceDN w:val="0"/>
      <w:outlineLvl w:val="1"/>
    </w:pPr>
    <w:rPr>
      <w:rFonts w:ascii="Arial" w:hAnsi="Arial"/>
      <w:b/>
      <w:bCs/>
      <w:color w:val="0000FF"/>
      <w:sz w:val="18"/>
    </w:rPr>
  </w:style>
  <w:style w:type="paragraph" w:styleId="3">
    <w:name w:val="heading 3"/>
    <w:basedOn w:val="a"/>
    <w:next w:val="a"/>
    <w:qFormat/>
    <w:pPr>
      <w:keepNext/>
      <w:autoSpaceDE w:val="0"/>
      <w:autoSpaceDN w:val="0"/>
      <w:jc w:val="center"/>
      <w:outlineLvl w:val="2"/>
    </w:pPr>
    <w:rPr>
      <w:rFonts w:ascii="Arial" w:hAnsi="Arial"/>
      <w:b/>
      <w:bCs/>
      <w:color w:val="0000FF"/>
      <w:sz w:val="18"/>
    </w:rPr>
  </w:style>
  <w:style w:type="paragraph" w:styleId="4">
    <w:name w:val="heading 4"/>
    <w:basedOn w:val="a"/>
    <w:next w:val="a"/>
    <w:qFormat/>
    <w:pPr>
      <w:keepNext/>
      <w:autoSpaceDE w:val="0"/>
      <w:autoSpaceDN w:val="0"/>
      <w:outlineLvl w:val="3"/>
    </w:pPr>
    <w:rPr>
      <w:b/>
      <w:bCs/>
      <w:color w:val="0000FF"/>
    </w:rPr>
  </w:style>
  <w:style w:type="paragraph" w:styleId="5">
    <w:name w:val="heading 5"/>
    <w:basedOn w:val="a"/>
    <w:next w:val="a"/>
    <w:qFormat/>
    <w:pPr>
      <w:keepNext/>
      <w:autoSpaceDE w:val="0"/>
      <w:autoSpaceDN w:val="0"/>
      <w:outlineLvl w:val="4"/>
    </w:pPr>
    <w:rPr>
      <w:rFonts w:ascii="Arial" w:eastAsia="宋体" w:hAnsi="Arial"/>
      <w:b/>
      <w:bCs/>
      <w:color w:val="3366FF"/>
      <w:sz w:val="18"/>
      <w:lang w:eastAsia="zh-CN"/>
    </w:rPr>
  </w:style>
  <w:style w:type="paragraph" w:styleId="6">
    <w:name w:val="heading 6"/>
    <w:basedOn w:val="a"/>
    <w:next w:val="a"/>
    <w:qFormat/>
    <w:pPr>
      <w:keepNext/>
      <w:jc w:val="center"/>
      <w:outlineLvl w:val="5"/>
    </w:pPr>
    <w:rPr>
      <w:rFonts w:ascii="Times New Roman" w:eastAsia="宋体" w:hAnsi="Times New Roman"/>
      <w:b/>
      <w:sz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customStyle="1" w:styleId="a6">
    <w:name w:val="水印"/>
    <w:basedOn w:val="a"/>
    <w:pPr>
      <w:spacing w:line="240" w:lineRule="atLeast"/>
    </w:pPr>
    <w:rPr>
      <w:rFonts w:ascii="Times New Roman" w:eastAsia="宋体" w:hAnsi="Times New Roman"/>
      <w:spacing w:val="0"/>
      <w:lang w:eastAsia="zh-CN"/>
    </w:rPr>
  </w:style>
  <w:style w:type="paragraph" w:customStyle="1" w:styleId="xl45">
    <w:name w:val="xl45"/>
    <w:basedOn w:val="a"/>
    <w:pPr>
      <w:widowControl/>
      <w:adjustRightInd/>
      <w:spacing w:before="100" w:beforeAutospacing="1" w:after="100" w:afterAutospacing="1"/>
      <w:jc w:val="center"/>
      <w:textAlignment w:val="center"/>
    </w:pPr>
    <w:rPr>
      <w:rFonts w:ascii="幼圆" w:eastAsia="幼圆" w:hAnsi="宋体" w:hint="eastAsia"/>
      <w:spacing w:val="0"/>
      <w:sz w:val="24"/>
      <w:szCs w:val="24"/>
      <w:lang w:eastAsia="en-US"/>
    </w:rPr>
  </w:style>
  <w:style w:type="paragraph" w:customStyle="1" w:styleId="10">
    <w:name w:val="正文1"/>
    <w:rsid w:val="00546234"/>
    <w:pPr>
      <w:widowControl w:val="0"/>
      <w:adjustRightInd w:val="0"/>
      <w:spacing w:line="312" w:lineRule="atLeast"/>
      <w:jc w:val="both"/>
      <w:textAlignment w:val="baseline"/>
    </w:pPr>
    <w:rPr>
      <w:rFonts w:ascii="宋体" w:eastAsia="宋体" w:hAnsi="Times New Roman"/>
      <w:sz w:val="34"/>
    </w:rPr>
  </w:style>
  <w:style w:type="paragraph" w:styleId="11">
    <w:name w:val="toc 1"/>
    <w:basedOn w:val="a"/>
    <w:next w:val="a"/>
    <w:autoRedefine/>
    <w:semiHidden/>
    <w:rsid w:val="008D7D6D"/>
    <w:pPr>
      <w:spacing w:before="120" w:after="120"/>
      <w:jc w:val="left"/>
    </w:pPr>
    <w:rPr>
      <w:rFonts w:ascii="Times New Roman" w:hAnsi="Times New Roman"/>
      <w:b/>
      <w:bCs/>
      <w:caps/>
      <w:sz w:val="20"/>
    </w:rPr>
  </w:style>
  <w:style w:type="paragraph" w:styleId="20">
    <w:name w:val="toc 2"/>
    <w:basedOn w:val="a"/>
    <w:next w:val="a"/>
    <w:autoRedefine/>
    <w:semiHidden/>
    <w:rsid w:val="005E6B4B"/>
    <w:pPr>
      <w:ind w:left="210"/>
      <w:jc w:val="left"/>
    </w:pPr>
    <w:rPr>
      <w:rFonts w:ascii="Times New Roman" w:hAnsi="Times New Roman"/>
      <w:smallCaps/>
      <w:sz w:val="20"/>
    </w:rPr>
  </w:style>
  <w:style w:type="paragraph" w:styleId="30">
    <w:name w:val="toc 3"/>
    <w:basedOn w:val="a"/>
    <w:next w:val="a"/>
    <w:autoRedefine/>
    <w:semiHidden/>
    <w:rsid w:val="005E6B4B"/>
    <w:pPr>
      <w:ind w:left="420"/>
      <w:jc w:val="left"/>
    </w:pPr>
    <w:rPr>
      <w:rFonts w:ascii="Times New Roman" w:hAnsi="Times New Roman"/>
      <w:i/>
      <w:iCs/>
      <w:sz w:val="20"/>
    </w:rPr>
  </w:style>
  <w:style w:type="character" w:styleId="a7">
    <w:name w:val="Hyperlink"/>
    <w:basedOn w:val="a0"/>
    <w:rsid w:val="005E6B4B"/>
    <w:rPr>
      <w:color w:val="0000FF"/>
      <w:u w:val="single"/>
    </w:rPr>
  </w:style>
  <w:style w:type="paragraph" w:styleId="a8">
    <w:name w:val="Balloon Text"/>
    <w:basedOn w:val="a"/>
    <w:semiHidden/>
    <w:rsid w:val="005E6B4B"/>
    <w:rPr>
      <w:sz w:val="18"/>
      <w:szCs w:val="18"/>
    </w:rPr>
  </w:style>
  <w:style w:type="paragraph" w:styleId="a9">
    <w:name w:val="Normal Indent"/>
    <w:basedOn w:val="a"/>
    <w:rsid w:val="006C466E"/>
    <w:pPr>
      <w:adjustRightInd/>
      <w:ind w:firstLine="420"/>
      <w:textAlignment w:val="auto"/>
    </w:pPr>
    <w:rPr>
      <w:rFonts w:ascii="Times New Roman" w:eastAsia="宋体" w:hAnsi="Times New Roman"/>
      <w:spacing w:val="0"/>
      <w:kern w:val="2"/>
      <w:lang w:eastAsia="zh-CN"/>
    </w:rPr>
  </w:style>
  <w:style w:type="paragraph" w:styleId="aa">
    <w:name w:val="Body Text Indent"/>
    <w:basedOn w:val="a"/>
    <w:rsid w:val="006C466E"/>
    <w:pPr>
      <w:adjustRightInd/>
      <w:spacing w:before="240"/>
      <w:ind w:left="874"/>
      <w:textAlignment w:val="auto"/>
    </w:pPr>
    <w:rPr>
      <w:rFonts w:ascii="Arial" w:eastAsia="宋体" w:hAnsi="Arial"/>
      <w:spacing w:val="0"/>
      <w:kern w:val="2"/>
      <w:lang w:eastAsia="zh-CN"/>
    </w:rPr>
  </w:style>
  <w:style w:type="paragraph" w:styleId="21">
    <w:name w:val="Body Text Indent 2"/>
    <w:basedOn w:val="a"/>
    <w:rsid w:val="006C466E"/>
    <w:pPr>
      <w:adjustRightInd/>
      <w:spacing w:before="240" w:line="240" w:lineRule="atLeast"/>
      <w:ind w:left="420" w:firstLine="420"/>
      <w:textAlignment w:val="auto"/>
    </w:pPr>
    <w:rPr>
      <w:rFonts w:ascii="Arial" w:eastAsia="宋体" w:hAnsi="Arial"/>
      <w:spacing w:val="0"/>
      <w:kern w:val="2"/>
      <w:lang w:eastAsia="zh-CN"/>
    </w:rPr>
  </w:style>
  <w:style w:type="paragraph" w:styleId="40">
    <w:name w:val="toc 4"/>
    <w:basedOn w:val="a"/>
    <w:next w:val="a"/>
    <w:autoRedefine/>
    <w:semiHidden/>
    <w:rsid w:val="008D7D6D"/>
    <w:pPr>
      <w:ind w:left="630"/>
      <w:jc w:val="left"/>
    </w:pPr>
    <w:rPr>
      <w:rFonts w:ascii="Times New Roman" w:hAnsi="Times New Roman"/>
      <w:sz w:val="18"/>
      <w:szCs w:val="18"/>
    </w:rPr>
  </w:style>
  <w:style w:type="paragraph" w:styleId="50">
    <w:name w:val="toc 5"/>
    <w:basedOn w:val="a"/>
    <w:next w:val="a"/>
    <w:autoRedefine/>
    <w:semiHidden/>
    <w:rsid w:val="008D7D6D"/>
    <w:pPr>
      <w:ind w:left="840"/>
      <w:jc w:val="left"/>
    </w:pPr>
    <w:rPr>
      <w:rFonts w:ascii="Times New Roman" w:hAnsi="Times New Roman"/>
      <w:sz w:val="18"/>
      <w:szCs w:val="18"/>
    </w:rPr>
  </w:style>
  <w:style w:type="paragraph" w:styleId="60">
    <w:name w:val="toc 6"/>
    <w:basedOn w:val="a"/>
    <w:next w:val="a"/>
    <w:autoRedefine/>
    <w:semiHidden/>
    <w:rsid w:val="008D7D6D"/>
    <w:pPr>
      <w:ind w:left="1050"/>
      <w:jc w:val="left"/>
    </w:pPr>
    <w:rPr>
      <w:rFonts w:ascii="Times New Roman" w:hAnsi="Times New Roman"/>
      <w:sz w:val="18"/>
      <w:szCs w:val="18"/>
    </w:rPr>
  </w:style>
  <w:style w:type="paragraph" w:styleId="7">
    <w:name w:val="toc 7"/>
    <w:basedOn w:val="a"/>
    <w:next w:val="a"/>
    <w:autoRedefine/>
    <w:semiHidden/>
    <w:rsid w:val="008D7D6D"/>
    <w:pPr>
      <w:ind w:left="1260"/>
      <w:jc w:val="left"/>
    </w:pPr>
    <w:rPr>
      <w:rFonts w:ascii="Times New Roman" w:hAnsi="Times New Roman"/>
      <w:sz w:val="18"/>
      <w:szCs w:val="18"/>
    </w:rPr>
  </w:style>
  <w:style w:type="paragraph" w:styleId="8">
    <w:name w:val="toc 8"/>
    <w:basedOn w:val="a"/>
    <w:next w:val="a"/>
    <w:autoRedefine/>
    <w:semiHidden/>
    <w:rsid w:val="008D7D6D"/>
    <w:pPr>
      <w:ind w:left="1470"/>
      <w:jc w:val="left"/>
    </w:pPr>
    <w:rPr>
      <w:rFonts w:ascii="Times New Roman" w:hAnsi="Times New Roman"/>
      <w:sz w:val="18"/>
      <w:szCs w:val="18"/>
    </w:rPr>
  </w:style>
  <w:style w:type="paragraph" w:styleId="9">
    <w:name w:val="toc 9"/>
    <w:basedOn w:val="a"/>
    <w:next w:val="a"/>
    <w:autoRedefine/>
    <w:semiHidden/>
    <w:rsid w:val="008D7D6D"/>
    <w:pPr>
      <w:ind w:left="1680"/>
      <w:jc w:val="left"/>
    </w:pPr>
    <w:rPr>
      <w:rFonts w:ascii="Times New Roman" w:hAnsi="Times New Roman"/>
      <w:sz w:val="18"/>
      <w:szCs w:val="18"/>
    </w:rPr>
  </w:style>
  <w:style w:type="character" w:customStyle="1" w:styleId="x">
    <w:name w:val="x"/>
    <w:basedOn w:val="a0"/>
    <w:rsid w:val="00486FED"/>
  </w:style>
  <w:style w:type="paragraph" w:styleId="ab">
    <w:name w:val="List Paragraph"/>
    <w:basedOn w:val="a"/>
    <w:uiPriority w:val="34"/>
    <w:qFormat/>
    <w:rsid w:val="00EF56F0"/>
    <w:pPr>
      <w:ind w:firstLineChars="200" w:firstLine="420"/>
    </w:pPr>
  </w:style>
  <w:style w:type="character" w:customStyle="1" w:styleId="pl-smi">
    <w:name w:val="pl-smi"/>
    <w:basedOn w:val="a0"/>
    <w:rsid w:val="008F0A6A"/>
  </w:style>
  <w:style w:type="character" w:customStyle="1" w:styleId="pl-en">
    <w:name w:val="pl-en"/>
    <w:basedOn w:val="a0"/>
    <w:rsid w:val="008F0A6A"/>
  </w:style>
  <w:style w:type="paragraph" w:styleId="ac">
    <w:name w:val="No Spacing"/>
    <w:link w:val="Char0"/>
    <w:uiPriority w:val="1"/>
    <w:qFormat/>
    <w:rsid w:val="008B1B4E"/>
    <w:rPr>
      <w:rFonts w:asciiTheme="minorHAnsi" w:eastAsiaTheme="minorEastAsia" w:hAnsiTheme="minorHAnsi" w:cstheme="minorBidi"/>
      <w:sz w:val="22"/>
      <w:szCs w:val="22"/>
    </w:rPr>
  </w:style>
  <w:style w:type="character" w:customStyle="1" w:styleId="Char0">
    <w:name w:val="无间隔 Char"/>
    <w:basedOn w:val="a0"/>
    <w:link w:val="ac"/>
    <w:uiPriority w:val="1"/>
    <w:rsid w:val="008B1B4E"/>
    <w:rPr>
      <w:rFonts w:asciiTheme="minorHAnsi" w:eastAsiaTheme="minorEastAsia" w:hAnsiTheme="minorHAnsi" w:cstheme="minorBidi"/>
      <w:sz w:val="22"/>
      <w:szCs w:val="22"/>
    </w:rPr>
  </w:style>
  <w:style w:type="character" w:customStyle="1" w:styleId="Char">
    <w:name w:val="页眉 Char"/>
    <w:basedOn w:val="a0"/>
    <w:link w:val="a3"/>
    <w:uiPriority w:val="99"/>
    <w:rsid w:val="008B1B4E"/>
    <w:rPr>
      <w:spacing w:val="-5"/>
      <w:sz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679269">
      <w:bodyDiv w:val="1"/>
      <w:marLeft w:val="0"/>
      <w:marRight w:val="0"/>
      <w:marTop w:val="0"/>
      <w:marBottom w:val="0"/>
      <w:divBdr>
        <w:top w:val="none" w:sz="0" w:space="0" w:color="auto"/>
        <w:left w:val="none" w:sz="0" w:space="0" w:color="auto"/>
        <w:bottom w:val="none" w:sz="0" w:space="0" w:color="auto"/>
        <w:right w:val="none" w:sz="0" w:space="0" w:color="auto"/>
      </w:divBdr>
      <w:divsChild>
        <w:div w:id="177944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B8067-6F73-4F76-8540-3C55EA7A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21</Pages>
  <Words>1976</Words>
  <Characters>11267</Characters>
  <Application>Microsoft Office Word</Application>
  <DocSecurity>0</DocSecurity>
  <Lines>93</Lines>
  <Paragraphs>26</Paragraphs>
  <ScaleCrop>false</ScaleCrop>
  <Company>アルパイン</Company>
  <LinksUpToDate>false</LinksUpToDate>
  <CharactersWithSpaces>13217</CharactersWithSpaces>
  <SharedDoc>false</SharedDoc>
  <HLinks>
    <vt:vector size="186" baseType="variant">
      <vt:variant>
        <vt:i4>1048629</vt:i4>
      </vt:variant>
      <vt:variant>
        <vt:i4>182</vt:i4>
      </vt:variant>
      <vt:variant>
        <vt:i4>0</vt:i4>
      </vt:variant>
      <vt:variant>
        <vt:i4>5</vt:i4>
      </vt:variant>
      <vt:variant>
        <vt:lpwstr/>
      </vt:variant>
      <vt:variant>
        <vt:lpwstr>_Toc110321646</vt:lpwstr>
      </vt:variant>
      <vt:variant>
        <vt:i4>1048629</vt:i4>
      </vt:variant>
      <vt:variant>
        <vt:i4>176</vt:i4>
      </vt:variant>
      <vt:variant>
        <vt:i4>0</vt:i4>
      </vt:variant>
      <vt:variant>
        <vt:i4>5</vt:i4>
      </vt:variant>
      <vt:variant>
        <vt:lpwstr/>
      </vt:variant>
      <vt:variant>
        <vt:lpwstr>_Toc110321645</vt:lpwstr>
      </vt:variant>
      <vt:variant>
        <vt:i4>1048629</vt:i4>
      </vt:variant>
      <vt:variant>
        <vt:i4>170</vt:i4>
      </vt:variant>
      <vt:variant>
        <vt:i4>0</vt:i4>
      </vt:variant>
      <vt:variant>
        <vt:i4>5</vt:i4>
      </vt:variant>
      <vt:variant>
        <vt:lpwstr/>
      </vt:variant>
      <vt:variant>
        <vt:lpwstr>_Toc110321644</vt:lpwstr>
      </vt:variant>
      <vt:variant>
        <vt:i4>1048629</vt:i4>
      </vt:variant>
      <vt:variant>
        <vt:i4>164</vt:i4>
      </vt:variant>
      <vt:variant>
        <vt:i4>0</vt:i4>
      </vt:variant>
      <vt:variant>
        <vt:i4>5</vt:i4>
      </vt:variant>
      <vt:variant>
        <vt:lpwstr/>
      </vt:variant>
      <vt:variant>
        <vt:lpwstr>_Toc110321643</vt:lpwstr>
      </vt:variant>
      <vt:variant>
        <vt:i4>1048629</vt:i4>
      </vt:variant>
      <vt:variant>
        <vt:i4>158</vt:i4>
      </vt:variant>
      <vt:variant>
        <vt:i4>0</vt:i4>
      </vt:variant>
      <vt:variant>
        <vt:i4>5</vt:i4>
      </vt:variant>
      <vt:variant>
        <vt:lpwstr/>
      </vt:variant>
      <vt:variant>
        <vt:lpwstr>_Toc110321642</vt:lpwstr>
      </vt:variant>
      <vt:variant>
        <vt:i4>1048629</vt:i4>
      </vt:variant>
      <vt:variant>
        <vt:i4>152</vt:i4>
      </vt:variant>
      <vt:variant>
        <vt:i4>0</vt:i4>
      </vt:variant>
      <vt:variant>
        <vt:i4>5</vt:i4>
      </vt:variant>
      <vt:variant>
        <vt:lpwstr/>
      </vt:variant>
      <vt:variant>
        <vt:lpwstr>_Toc110321641</vt:lpwstr>
      </vt:variant>
      <vt:variant>
        <vt:i4>1048629</vt:i4>
      </vt:variant>
      <vt:variant>
        <vt:i4>146</vt:i4>
      </vt:variant>
      <vt:variant>
        <vt:i4>0</vt:i4>
      </vt:variant>
      <vt:variant>
        <vt:i4>5</vt:i4>
      </vt:variant>
      <vt:variant>
        <vt:lpwstr/>
      </vt:variant>
      <vt:variant>
        <vt:lpwstr>_Toc110321640</vt:lpwstr>
      </vt:variant>
      <vt:variant>
        <vt:i4>1507381</vt:i4>
      </vt:variant>
      <vt:variant>
        <vt:i4>140</vt:i4>
      </vt:variant>
      <vt:variant>
        <vt:i4>0</vt:i4>
      </vt:variant>
      <vt:variant>
        <vt:i4>5</vt:i4>
      </vt:variant>
      <vt:variant>
        <vt:lpwstr/>
      </vt:variant>
      <vt:variant>
        <vt:lpwstr>_Toc110321639</vt:lpwstr>
      </vt:variant>
      <vt:variant>
        <vt:i4>1507381</vt:i4>
      </vt:variant>
      <vt:variant>
        <vt:i4>134</vt:i4>
      </vt:variant>
      <vt:variant>
        <vt:i4>0</vt:i4>
      </vt:variant>
      <vt:variant>
        <vt:i4>5</vt:i4>
      </vt:variant>
      <vt:variant>
        <vt:lpwstr/>
      </vt:variant>
      <vt:variant>
        <vt:lpwstr>_Toc110321638</vt:lpwstr>
      </vt:variant>
      <vt:variant>
        <vt:i4>1507381</vt:i4>
      </vt:variant>
      <vt:variant>
        <vt:i4>128</vt:i4>
      </vt:variant>
      <vt:variant>
        <vt:i4>0</vt:i4>
      </vt:variant>
      <vt:variant>
        <vt:i4>5</vt:i4>
      </vt:variant>
      <vt:variant>
        <vt:lpwstr/>
      </vt:variant>
      <vt:variant>
        <vt:lpwstr>_Toc110321637</vt:lpwstr>
      </vt:variant>
      <vt:variant>
        <vt:i4>1507381</vt:i4>
      </vt:variant>
      <vt:variant>
        <vt:i4>122</vt:i4>
      </vt:variant>
      <vt:variant>
        <vt:i4>0</vt:i4>
      </vt:variant>
      <vt:variant>
        <vt:i4>5</vt:i4>
      </vt:variant>
      <vt:variant>
        <vt:lpwstr/>
      </vt:variant>
      <vt:variant>
        <vt:lpwstr>_Toc110321636</vt:lpwstr>
      </vt:variant>
      <vt:variant>
        <vt:i4>1507381</vt:i4>
      </vt:variant>
      <vt:variant>
        <vt:i4>116</vt:i4>
      </vt:variant>
      <vt:variant>
        <vt:i4>0</vt:i4>
      </vt:variant>
      <vt:variant>
        <vt:i4>5</vt:i4>
      </vt:variant>
      <vt:variant>
        <vt:lpwstr/>
      </vt:variant>
      <vt:variant>
        <vt:lpwstr>_Toc110321635</vt:lpwstr>
      </vt:variant>
      <vt:variant>
        <vt:i4>1507381</vt:i4>
      </vt:variant>
      <vt:variant>
        <vt:i4>110</vt:i4>
      </vt:variant>
      <vt:variant>
        <vt:i4>0</vt:i4>
      </vt:variant>
      <vt:variant>
        <vt:i4>5</vt:i4>
      </vt:variant>
      <vt:variant>
        <vt:lpwstr/>
      </vt:variant>
      <vt:variant>
        <vt:lpwstr>_Toc110321634</vt:lpwstr>
      </vt:variant>
      <vt:variant>
        <vt:i4>1507381</vt:i4>
      </vt:variant>
      <vt:variant>
        <vt:i4>104</vt:i4>
      </vt:variant>
      <vt:variant>
        <vt:i4>0</vt:i4>
      </vt:variant>
      <vt:variant>
        <vt:i4>5</vt:i4>
      </vt:variant>
      <vt:variant>
        <vt:lpwstr/>
      </vt:variant>
      <vt:variant>
        <vt:lpwstr>_Toc110321633</vt:lpwstr>
      </vt:variant>
      <vt:variant>
        <vt:i4>1507381</vt:i4>
      </vt:variant>
      <vt:variant>
        <vt:i4>98</vt:i4>
      </vt:variant>
      <vt:variant>
        <vt:i4>0</vt:i4>
      </vt:variant>
      <vt:variant>
        <vt:i4>5</vt:i4>
      </vt:variant>
      <vt:variant>
        <vt:lpwstr/>
      </vt:variant>
      <vt:variant>
        <vt:lpwstr>_Toc110321632</vt:lpwstr>
      </vt:variant>
      <vt:variant>
        <vt:i4>1507381</vt:i4>
      </vt:variant>
      <vt:variant>
        <vt:i4>92</vt:i4>
      </vt:variant>
      <vt:variant>
        <vt:i4>0</vt:i4>
      </vt:variant>
      <vt:variant>
        <vt:i4>5</vt:i4>
      </vt:variant>
      <vt:variant>
        <vt:lpwstr/>
      </vt:variant>
      <vt:variant>
        <vt:lpwstr>_Toc110321631</vt:lpwstr>
      </vt:variant>
      <vt:variant>
        <vt:i4>1507381</vt:i4>
      </vt:variant>
      <vt:variant>
        <vt:i4>86</vt:i4>
      </vt:variant>
      <vt:variant>
        <vt:i4>0</vt:i4>
      </vt:variant>
      <vt:variant>
        <vt:i4>5</vt:i4>
      </vt:variant>
      <vt:variant>
        <vt:lpwstr/>
      </vt:variant>
      <vt:variant>
        <vt:lpwstr>_Toc110321630</vt:lpwstr>
      </vt:variant>
      <vt:variant>
        <vt:i4>1441845</vt:i4>
      </vt:variant>
      <vt:variant>
        <vt:i4>80</vt:i4>
      </vt:variant>
      <vt:variant>
        <vt:i4>0</vt:i4>
      </vt:variant>
      <vt:variant>
        <vt:i4>5</vt:i4>
      </vt:variant>
      <vt:variant>
        <vt:lpwstr/>
      </vt:variant>
      <vt:variant>
        <vt:lpwstr>_Toc110321629</vt:lpwstr>
      </vt:variant>
      <vt:variant>
        <vt:i4>1441845</vt:i4>
      </vt:variant>
      <vt:variant>
        <vt:i4>74</vt:i4>
      </vt:variant>
      <vt:variant>
        <vt:i4>0</vt:i4>
      </vt:variant>
      <vt:variant>
        <vt:i4>5</vt:i4>
      </vt:variant>
      <vt:variant>
        <vt:lpwstr/>
      </vt:variant>
      <vt:variant>
        <vt:lpwstr>_Toc110321628</vt:lpwstr>
      </vt:variant>
      <vt:variant>
        <vt:i4>1441845</vt:i4>
      </vt:variant>
      <vt:variant>
        <vt:i4>68</vt:i4>
      </vt:variant>
      <vt:variant>
        <vt:i4>0</vt:i4>
      </vt:variant>
      <vt:variant>
        <vt:i4>5</vt:i4>
      </vt:variant>
      <vt:variant>
        <vt:lpwstr/>
      </vt:variant>
      <vt:variant>
        <vt:lpwstr>_Toc110321627</vt:lpwstr>
      </vt:variant>
      <vt:variant>
        <vt:i4>1441845</vt:i4>
      </vt:variant>
      <vt:variant>
        <vt:i4>62</vt:i4>
      </vt:variant>
      <vt:variant>
        <vt:i4>0</vt:i4>
      </vt:variant>
      <vt:variant>
        <vt:i4>5</vt:i4>
      </vt:variant>
      <vt:variant>
        <vt:lpwstr/>
      </vt:variant>
      <vt:variant>
        <vt:lpwstr>_Toc110321626</vt:lpwstr>
      </vt:variant>
      <vt:variant>
        <vt:i4>1441845</vt:i4>
      </vt:variant>
      <vt:variant>
        <vt:i4>56</vt:i4>
      </vt:variant>
      <vt:variant>
        <vt:i4>0</vt:i4>
      </vt:variant>
      <vt:variant>
        <vt:i4>5</vt:i4>
      </vt:variant>
      <vt:variant>
        <vt:lpwstr/>
      </vt:variant>
      <vt:variant>
        <vt:lpwstr>_Toc110321625</vt:lpwstr>
      </vt:variant>
      <vt:variant>
        <vt:i4>1441845</vt:i4>
      </vt:variant>
      <vt:variant>
        <vt:i4>50</vt:i4>
      </vt:variant>
      <vt:variant>
        <vt:i4>0</vt:i4>
      </vt:variant>
      <vt:variant>
        <vt:i4>5</vt:i4>
      </vt:variant>
      <vt:variant>
        <vt:lpwstr/>
      </vt:variant>
      <vt:variant>
        <vt:lpwstr>_Toc110321624</vt:lpwstr>
      </vt:variant>
      <vt:variant>
        <vt:i4>1441845</vt:i4>
      </vt:variant>
      <vt:variant>
        <vt:i4>44</vt:i4>
      </vt:variant>
      <vt:variant>
        <vt:i4>0</vt:i4>
      </vt:variant>
      <vt:variant>
        <vt:i4>5</vt:i4>
      </vt:variant>
      <vt:variant>
        <vt:lpwstr/>
      </vt:variant>
      <vt:variant>
        <vt:lpwstr>_Toc110321623</vt:lpwstr>
      </vt:variant>
      <vt:variant>
        <vt:i4>1441845</vt:i4>
      </vt:variant>
      <vt:variant>
        <vt:i4>38</vt:i4>
      </vt:variant>
      <vt:variant>
        <vt:i4>0</vt:i4>
      </vt:variant>
      <vt:variant>
        <vt:i4>5</vt:i4>
      </vt:variant>
      <vt:variant>
        <vt:lpwstr/>
      </vt:variant>
      <vt:variant>
        <vt:lpwstr>_Toc110321622</vt:lpwstr>
      </vt:variant>
      <vt:variant>
        <vt:i4>1441845</vt:i4>
      </vt:variant>
      <vt:variant>
        <vt:i4>32</vt:i4>
      </vt:variant>
      <vt:variant>
        <vt:i4>0</vt:i4>
      </vt:variant>
      <vt:variant>
        <vt:i4>5</vt:i4>
      </vt:variant>
      <vt:variant>
        <vt:lpwstr/>
      </vt:variant>
      <vt:variant>
        <vt:lpwstr>_Toc110321621</vt:lpwstr>
      </vt:variant>
      <vt:variant>
        <vt:i4>1441845</vt:i4>
      </vt:variant>
      <vt:variant>
        <vt:i4>26</vt:i4>
      </vt:variant>
      <vt:variant>
        <vt:i4>0</vt:i4>
      </vt:variant>
      <vt:variant>
        <vt:i4>5</vt:i4>
      </vt:variant>
      <vt:variant>
        <vt:lpwstr/>
      </vt:variant>
      <vt:variant>
        <vt:lpwstr>_Toc110321620</vt:lpwstr>
      </vt:variant>
      <vt:variant>
        <vt:i4>1376309</vt:i4>
      </vt:variant>
      <vt:variant>
        <vt:i4>20</vt:i4>
      </vt:variant>
      <vt:variant>
        <vt:i4>0</vt:i4>
      </vt:variant>
      <vt:variant>
        <vt:i4>5</vt:i4>
      </vt:variant>
      <vt:variant>
        <vt:lpwstr/>
      </vt:variant>
      <vt:variant>
        <vt:lpwstr>_Toc110321619</vt:lpwstr>
      </vt:variant>
      <vt:variant>
        <vt:i4>1376309</vt:i4>
      </vt:variant>
      <vt:variant>
        <vt:i4>14</vt:i4>
      </vt:variant>
      <vt:variant>
        <vt:i4>0</vt:i4>
      </vt:variant>
      <vt:variant>
        <vt:i4>5</vt:i4>
      </vt:variant>
      <vt:variant>
        <vt:lpwstr/>
      </vt:variant>
      <vt:variant>
        <vt:lpwstr>_Toc110321618</vt:lpwstr>
      </vt:variant>
      <vt:variant>
        <vt:i4>1376309</vt:i4>
      </vt:variant>
      <vt:variant>
        <vt:i4>8</vt:i4>
      </vt:variant>
      <vt:variant>
        <vt:i4>0</vt:i4>
      </vt:variant>
      <vt:variant>
        <vt:i4>5</vt:i4>
      </vt:variant>
      <vt:variant>
        <vt:lpwstr/>
      </vt:variant>
      <vt:variant>
        <vt:lpwstr>_Toc110321617</vt:lpwstr>
      </vt:variant>
      <vt:variant>
        <vt:i4>1376309</vt:i4>
      </vt:variant>
      <vt:variant>
        <vt:i4>2</vt:i4>
      </vt:variant>
      <vt:variant>
        <vt:i4>0</vt:i4>
      </vt:variant>
      <vt:variant>
        <vt:i4>5</vt:i4>
      </vt:variant>
      <vt:variant>
        <vt:lpwstr/>
      </vt:variant>
      <vt:variant>
        <vt:lpwstr>_Toc110321616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Report_</dc:title>
  <dc:subject/>
  <dc:creator>SPEED008</dc:creator>
  <cp:keywords/>
  <cp:lastModifiedBy>user</cp:lastModifiedBy>
  <cp:revision>35</cp:revision>
  <cp:lastPrinted>2002-07-02T08:03:00Z</cp:lastPrinted>
  <dcterms:created xsi:type="dcterms:W3CDTF">2017-05-06T06:41:00Z</dcterms:created>
  <dcterms:modified xsi:type="dcterms:W3CDTF">2017-08-09T12:28:00Z</dcterms:modified>
</cp:coreProperties>
</file>